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71729B">
        <w:rPr>
          <w:rFonts w:hint="eastAsia"/>
        </w:rPr>
        <w:t xml:space="preserve"> 0.2</w:t>
      </w:r>
    </w:p>
    <w:p w:rsidR="002625C7" w:rsidRDefault="002625C7" w:rsidP="00C67442"/>
    <w:p w:rsidR="001C2E47" w:rsidRDefault="001C2E47" w:rsidP="002625C7"/>
    <w:p w:rsidR="002625C7" w:rsidRDefault="002625C7" w:rsidP="002625C7"/>
    <w:p w:rsidR="002625C7" w:rsidRDefault="002625C7" w:rsidP="002625C7"/>
    <w:p w:rsidR="003C46AC" w:rsidRDefault="003C46AC">
      <w:pPr>
        <w:widowControl/>
        <w:spacing w:line="240" w:lineRule="auto"/>
      </w:pPr>
      <w:r>
        <w:br w:type="page"/>
      </w:r>
    </w:p>
    <w:p w:rsidR="00CD6070" w:rsidRDefault="00CD6070" w:rsidP="00CD6070"/>
    <w:p w:rsidR="00CD6070" w:rsidRDefault="00DC00D6" w:rsidP="00CD6070">
      <w:pPr>
        <w:pStyle w:val="a6"/>
      </w:pPr>
      <w:r>
        <w:rPr>
          <w:rFonts w:hint="eastAsia"/>
        </w:rPr>
        <w:t>项目驱动</w:t>
      </w:r>
    </w:p>
    <w:p w:rsidR="00C67442" w:rsidRPr="00F839F0" w:rsidRDefault="00DC00D6" w:rsidP="00CD4A82">
      <w:pPr>
        <w:pStyle w:val="1"/>
      </w:pPr>
      <w:r w:rsidRPr="00DC00D6">
        <w:rPr>
          <w:rFonts w:hint="eastAsia"/>
        </w:rPr>
        <w:t>文档目的</w:t>
      </w:r>
    </w:p>
    <w:p w:rsidR="0023710A" w:rsidRDefault="00DC00D6" w:rsidP="00CD4A82">
      <w:pPr>
        <w:pStyle w:val="2"/>
      </w:pPr>
      <w:bookmarkStart w:id="0" w:name="_Toc257819320"/>
      <w:r>
        <w:rPr>
          <w:rFonts w:hint="eastAsia"/>
        </w:rPr>
        <w:t>产品定义</w:t>
      </w:r>
      <w:bookmarkEnd w:id="0"/>
    </w:p>
    <w:p w:rsidR="0023710A" w:rsidRDefault="00DC00D6" w:rsidP="00B862C0">
      <w:pPr>
        <w:pStyle w:val="a8"/>
        <w:ind w:firstLine="400"/>
      </w:pPr>
      <w:r>
        <w:rPr>
          <w:rFonts w:hint="eastAsia"/>
        </w:rPr>
        <w:t>NVOD系统是一种可应用于针对单向广电网络的视频增值业务系统，它可以将数字电视节目在若干个数字电视广播频道中进行时移轮播，并依据标准产生各个轮播通道的EPG信息，使得具备NVOD功能的机顶盒能够接收轮播节目信息并进行预约点播。该系统由视频服务器、节目数据库、内容管理、播控等模块或子系统构成。</w:t>
      </w:r>
    </w:p>
    <w:p w:rsidR="0023710A" w:rsidRDefault="00DC00D6" w:rsidP="00CD4A82">
      <w:pPr>
        <w:pStyle w:val="2"/>
      </w:pPr>
      <w:r>
        <w:rPr>
          <w:rFonts w:asciiTheme="minorEastAsia" w:eastAsiaTheme="minorEastAsia" w:hAnsiTheme="minorEastAsia" w:hint="eastAsia"/>
        </w:rPr>
        <w:t>本项目的目标</w:t>
      </w:r>
    </w:p>
    <w:p w:rsidR="0023710A" w:rsidRDefault="00DC00D6" w:rsidP="00266F11">
      <w:pPr>
        <w:pStyle w:val="a8"/>
        <w:ind w:firstLine="400"/>
      </w:pPr>
      <w:r w:rsidRPr="00DC00D6">
        <w:rPr>
          <w:rFonts w:hint="eastAsia"/>
        </w:rPr>
        <w:t>数字电视NVOD系统研发人员，系统人员，销售人员</w:t>
      </w:r>
      <w:r>
        <w:rPr>
          <w:rFonts w:hint="eastAsia"/>
        </w:rPr>
        <w:t>。</w:t>
      </w:r>
    </w:p>
    <w:p w:rsidR="0010378D" w:rsidRDefault="00DC00D6" w:rsidP="0010378D">
      <w:pPr>
        <w:pStyle w:val="1"/>
      </w:pPr>
      <w:r w:rsidRPr="00DC00D6">
        <w:rPr>
          <w:rFonts w:hint="eastAsia"/>
        </w:rPr>
        <w:t>目标用户</w:t>
      </w:r>
    </w:p>
    <w:p w:rsidR="0010378D" w:rsidRPr="00A35A5F" w:rsidRDefault="00DC00D6" w:rsidP="00DC00D6">
      <w:pPr>
        <w:pStyle w:val="a8"/>
        <w:numPr>
          <w:ilvl w:val="0"/>
          <w:numId w:val="49"/>
        </w:numPr>
        <w:ind w:firstLineChars="0"/>
      </w:pPr>
      <w:r>
        <w:rPr>
          <w:rFonts w:hint="eastAsia"/>
        </w:rPr>
        <w:t>数字电视网络运营商，以有线运营商为主。</w:t>
      </w:r>
    </w:p>
    <w:p w:rsidR="00AC4DCF" w:rsidRDefault="00AC4DCF" w:rsidP="00AC4DCF">
      <w:pPr>
        <w:pStyle w:val="1"/>
      </w:pPr>
      <w:r>
        <w:t>Users of the Product</w:t>
      </w:r>
    </w:p>
    <w:p w:rsidR="00EC398B" w:rsidRDefault="00DC00D6" w:rsidP="00DC00D6">
      <w:pPr>
        <w:pStyle w:val="a8"/>
        <w:numPr>
          <w:ilvl w:val="0"/>
          <w:numId w:val="50"/>
        </w:numPr>
        <w:ind w:firstLineChars="0"/>
      </w:pPr>
      <w:r>
        <w:rPr>
          <w:rFonts w:hint="eastAsia"/>
        </w:rPr>
        <w:t>数字电视网络运营商网络管理人员。</w:t>
      </w:r>
    </w:p>
    <w:p w:rsidR="003C46AC" w:rsidRDefault="003C46AC">
      <w:pPr>
        <w:widowControl/>
        <w:spacing w:line="240" w:lineRule="auto"/>
      </w:pPr>
      <w:r>
        <w:br w:type="page"/>
      </w:r>
    </w:p>
    <w:p w:rsidR="0010378D" w:rsidRDefault="00DC00D6" w:rsidP="0010378D">
      <w:pPr>
        <w:pStyle w:val="a6"/>
      </w:pPr>
      <w:r>
        <w:rPr>
          <w:rFonts w:hint="eastAsia"/>
        </w:rPr>
        <w:lastRenderedPageBreak/>
        <w:t>项目限制条件</w:t>
      </w:r>
    </w:p>
    <w:p w:rsidR="0010378D" w:rsidRDefault="0010378D" w:rsidP="0023710A"/>
    <w:p w:rsidR="00CC0D01" w:rsidRDefault="00DC00D6" w:rsidP="00CC0D01">
      <w:pPr>
        <w:pStyle w:val="1"/>
      </w:pPr>
      <w:r>
        <w:rPr>
          <w:rFonts w:asciiTheme="minorEastAsia" w:eastAsiaTheme="minorEastAsia" w:hAnsiTheme="minorEastAsia" w:hint="eastAsia"/>
        </w:rPr>
        <w:t>强制限制条件</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Server 2008，Windows 7。</w:t>
      </w:r>
    </w:p>
    <w:p w:rsidR="00B47D8D" w:rsidRPr="006A1367" w:rsidRDefault="006A1367" w:rsidP="001E5654">
      <w:pPr>
        <w:pStyle w:val="4"/>
      </w:pPr>
      <w:r w:rsidRPr="006A1367">
        <w:rPr>
          <w:rFonts w:ascii="宋体" w:eastAsia="宋体" w:hAnsi="宋体" w:cs="宋体" w:hint="eastAsia"/>
        </w:rPr>
        <w:t>理由</w:t>
      </w:r>
    </w:p>
    <w:p w:rsidR="006A1367" w:rsidRDefault="001A71CD" w:rsidP="006A1367">
      <w:pPr>
        <w:pStyle w:val="a8"/>
        <w:ind w:firstLine="400"/>
      </w:pPr>
      <w:r>
        <w:rPr>
          <w:rFonts w:hint="eastAsia"/>
        </w:rPr>
        <w:t>我公司当前的客户大多使用Windows Server 2008做为服务器操作系统。 提前指定视频播发服务程序的OS既可以确保软件符合客户的要求,也避免为不同的OS做兼容性测试所产生的资源浪费</w:t>
      </w:r>
      <w:r w:rsidR="001E5654">
        <w:rPr>
          <w:rFonts w:hint="eastAsia"/>
        </w:rPr>
        <w:t>。</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lastRenderedPageBreak/>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DC00D6" w:rsidP="00394411">
      <w:pPr>
        <w:pStyle w:val="1"/>
      </w:pPr>
      <w:r>
        <w:rPr>
          <w:rFonts w:asciiTheme="minorEastAsia" w:eastAsiaTheme="minorEastAsia" w:hAnsiTheme="minorEastAsia" w:hint="eastAsia"/>
        </w:rPr>
        <w:t>命名约定和定义</w:t>
      </w:r>
    </w:p>
    <w:p w:rsidR="00394411" w:rsidRPr="00394411" w:rsidRDefault="00DC00D6" w:rsidP="00394411">
      <w:pPr>
        <w:pStyle w:val="2"/>
      </w:pPr>
      <w:r>
        <w:rPr>
          <w:rFonts w:asciiTheme="minorEastAsia" w:eastAsiaTheme="minorEastAsia" w:hAnsiTheme="minorEastAsia" w:hint="eastAsia"/>
        </w:rPr>
        <w:t>术语</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BD678B">
        <w:rPr>
          <w:rFonts w:asciiTheme="minorEastAsia" w:eastAsiaTheme="minorEastAsia" w:hAnsiTheme="minorEastAsia" w:hint="eastAsia"/>
        </w:rPr>
        <w:t xml:space="preserve"> </w:t>
      </w:r>
      <w:r w:rsidR="00D53528">
        <w:rPr>
          <w:rFonts w:hint="eastAsia"/>
        </w:rPr>
        <w:t>R</w:t>
      </w:r>
      <w:r w:rsidR="00D53528" w:rsidRPr="0087793C">
        <w:t>eference</w:t>
      </w:r>
      <w:r w:rsidR="00BD678B">
        <w:rPr>
          <w:rFonts w:asciiTheme="minorEastAsia" w:eastAsiaTheme="minorEastAsia" w:hAnsiTheme="minorEastAsia" w:hint="eastAsia"/>
        </w:rPr>
        <w:t xml:space="preserve"> </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115C8A">
        <w:rPr>
          <w:rFonts w:asciiTheme="minorEastAsia" w:eastAsiaTheme="minorEastAsia" w:hAnsiTheme="minorEastAsia" w:hint="eastAsia"/>
        </w:rPr>
        <w:t xml:space="preserve"> </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097841">
        <w:fldChar w:fldCharType="begin"/>
      </w:r>
      <w:r w:rsidR="00BF6485">
        <w:rPr>
          <w:rFonts w:hint="eastAsia"/>
        </w:rPr>
        <w:instrText>REF _Ref446146537 \r \h</w:instrText>
      </w:r>
      <w:r w:rsidR="00097841">
        <w:fldChar w:fldCharType="separate"/>
      </w:r>
      <w:r w:rsidR="0085451D">
        <w:t>5.2.8</w:t>
      </w:r>
      <w:r w:rsidR="00097841">
        <w:fldChar w:fldCharType="end"/>
      </w:r>
      <w:r w:rsidR="00BF6485">
        <w:rPr>
          <w:rFonts w:hint="eastAsia"/>
        </w:rPr>
        <w:t>)</w:t>
      </w:r>
      <w:r w:rsidR="00ED2E55">
        <w:rPr>
          <w:rFonts w:hint="eastAsia"/>
        </w:rPr>
        <w:t>。</w:t>
      </w:r>
    </w:p>
    <w:p w:rsidR="00902678" w:rsidRDefault="00902678" w:rsidP="00902678">
      <w:pPr>
        <w:pStyle w:val="3"/>
      </w:pPr>
      <w:r>
        <w:rPr>
          <w:rFonts w:hint="eastAsia"/>
        </w:rPr>
        <w:t>Source Pmt</w:t>
      </w:r>
      <w:r w:rsidR="00115C8A">
        <w:rPr>
          <w:rFonts w:asciiTheme="minorEastAsia" w:eastAsiaTheme="minorEastAsia" w:hAnsiTheme="minorEastAsia" w:hint="eastAsia"/>
        </w:rPr>
        <w:t xml:space="preserve"> </w:t>
      </w:r>
      <w:r>
        <w:rPr>
          <w:rFonts w:hint="eastAsia"/>
        </w:rPr>
        <w: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w:t>
      </w:r>
      <w:r w:rsidR="005B1BDD">
        <w:rPr>
          <w:rFonts w:hint="eastAsia"/>
        </w:rPr>
        <w:t xml:space="preserve"> </w:t>
      </w:r>
      <w:r>
        <w:rPr>
          <w:rFonts w:hint="eastAsia"/>
        </w:rPr>
        <w: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r w:rsidR="006674A0">
        <w:rPr>
          <w:rFonts w:hint="eastAsia"/>
        </w:rPr>
        <w:t xml:space="preserve"> </w:t>
      </w:r>
    </w:p>
    <w:p w:rsidR="00C87E3D" w:rsidRDefault="00C87E3D" w:rsidP="00C87E3D">
      <w:pPr>
        <w:pStyle w:val="3"/>
      </w:pPr>
      <w:r w:rsidRPr="00C87E3D">
        <w:rPr>
          <w:rFonts w:hint="eastAsia"/>
        </w:rPr>
        <w:t xml:space="preserve">Target </w:t>
      </w:r>
      <w:r>
        <w:rPr>
          <w:rFonts w:hint="eastAsia"/>
        </w:rPr>
        <w:t>Pmt</w:t>
      </w:r>
      <w:r w:rsidR="00115C8A">
        <w:rPr>
          <w:rFonts w:asciiTheme="minorEastAsia" w:eastAsiaTheme="minorEastAsia" w:hAnsiTheme="minorEastAsia" w:hint="eastAsia"/>
        </w:rPr>
        <w:t xml:space="preserve"> </w:t>
      </w:r>
      <w:r>
        <w:rPr>
          <w:rFonts w:hint="eastAsia"/>
        </w:rPr>
        <w: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lastRenderedPageBreak/>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Pr>
          <w:rFonts w:hint="eastAsia"/>
        </w:rPr>
        <w:t xml:space="preserve"> </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 xml:space="preserve">Nvod </w:t>
      </w:r>
      <w:r w:rsidR="00616EB9">
        <w:rPr>
          <w:rFonts w:hint="eastAsia"/>
        </w:rPr>
        <w:t xml:space="preserve">Time-Shifted </w:t>
      </w:r>
      <w:r w:rsidR="00F0027A">
        <w:rPr>
          <w:rFonts w:hint="eastAsia"/>
        </w:rPr>
        <w:t>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 xml:space="preserve">Nvod </w:t>
      </w:r>
      <w:r w:rsidR="007B5FE1">
        <w:rPr>
          <w:rFonts w:hint="eastAsia"/>
        </w:rPr>
        <w:t>Time-Shifted</w:t>
      </w:r>
      <w:r w:rsidR="00255AAD">
        <w:rPr>
          <w:rFonts w:hint="eastAsia"/>
        </w:rPr>
        <w:t xml:space="preserv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9C7DB0">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DC00D6" w:rsidP="00717EF7">
      <w:pPr>
        <w:pStyle w:val="2"/>
      </w:pPr>
      <w:r>
        <w:rPr>
          <w:rFonts w:asciiTheme="minorEastAsia" w:eastAsiaTheme="minorEastAsia" w:hAnsiTheme="minorEastAsia" w:hint="eastAsia"/>
        </w:rPr>
        <w:t>数据字典</w:t>
      </w:r>
    </w:p>
    <w:p w:rsidR="00F07DAA" w:rsidRPr="000E6FB8" w:rsidRDefault="00760E77" w:rsidP="00F07DAA">
      <w:pPr>
        <w:pStyle w:val="3"/>
      </w:pPr>
      <w:r>
        <w:rPr>
          <w:rFonts w:hint="eastAsia"/>
        </w:rPr>
        <w:t>Nvod Reference Service</w:t>
      </w:r>
      <w:r w:rsidR="00B63350" w:rsidRPr="000E6FB8">
        <w:rPr>
          <w:rFonts w:hint="eastAsia"/>
        </w:rPr>
        <w:t xml:space="preserve"> </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t>多个按播放顺序排列的Movie Id， 其中最后一个Movie Id是用户点播的电影，其余</w:t>
      </w:r>
      <w:r>
        <w:rPr>
          <w:rFonts w:hint="eastAsia"/>
        </w:rPr>
        <w:lastRenderedPageBreak/>
        <w:t xml:space="preserve">的Movie Id都是广告。 </w:t>
      </w:r>
    </w:p>
    <w:p w:rsidR="00CA505E" w:rsidRDefault="00CA505E" w:rsidP="006C196B">
      <w:pPr>
        <w:pStyle w:val="a8"/>
        <w:numPr>
          <w:ilvl w:val="0"/>
          <w:numId w:val="23"/>
        </w:numPr>
        <w:ind w:firstLineChars="0"/>
      </w:pPr>
      <w:r>
        <w:rPr>
          <w:rFonts w:hint="eastAsia"/>
        </w:rPr>
        <w:t>0个或1个Poster Id Descriptor(</w:t>
      </w:r>
      <w:r w:rsidR="00097841">
        <w:fldChar w:fldCharType="begin"/>
      </w:r>
      <w:r>
        <w:rPr>
          <w:rFonts w:hint="eastAsia"/>
        </w:rPr>
        <w:instrText>REF _Ref447876102 \r \h</w:instrText>
      </w:r>
      <w:r w:rsidR="00097841">
        <w:fldChar w:fldCharType="separate"/>
      </w:r>
      <w:r>
        <w:t>5.2.9</w:t>
      </w:r>
      <w:r w:rsidR="00097841">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1" w:name="_Ref446076990"/>
      <w:bookmarkStart w:id="2" w:name="_Ref445992940"/>
      <w:r>
        <w:rPr>
          <w:rFonts w:hint="eastAsia"/>
        </w:rPr>
        <w:t>Nvod</w:t>
      </w:r>
      <w:bookmarkEnd w:id="1"/>
      <w:r>
        <w:rPr>
          <w:rFonts w:asciiTheme="minorEastAsia" w:eastAsiaTheme="minorEastAsia" w:hAnsiTheme="minorEastAsia" w:hint="eastAsia"/>
        </w:rPr>
        <w:t xml:space="preserve"> </w:t>
      </w:r>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55082E">
      <w:pPr>
        <w:pStyle w:val="a8"/>
        <w:ind w:firstLine="400"/>
      </w:pPr>
      <w:r>
        <w:t xml:space="preserve">    &lt;Tx&gt;</w:t>
      </w:r>
    </w:p>
    <w:p w:rsidR="006B0F74" w:rsidRPr="006B0F74" w:rsidRDefault="007673AA" w:rsidP="007673AA">
      <w:pPr>
        <w:pStyle w:val="a8"/>
        <w:ind w:firstLine="400"/>
      </w:pPr>
      <w:r>
        <w:t xml:space="preserve">        </w:t>
      </w:r>
      <w:r w:rsidR="006B0F74" w:rsidRPr="006B0F74">
        <w:rPr>
          <w:snapToGrid/>
        </w:rPr>
        <w:t>&lt;!--</w:t>
      </w:r>
      <w:r w:rsidR="006B0F74" w:rsidRPr="006B0F74">
        <w:rPr>
          <w:rFonts w:hint="eastAsia"/>
          <w:snapToGrid/>
        </w:rPr>
        <w:t>当</w:t>
      </w:r>
      <w:r w:rsidR="0031351A">
        <w:t>DstIp</w:t>
      </w:r>
      <w:r w:rsidR="006B0F74" w:rsidRPr="006B0F74">
        <w:rPr>
          <w:rFonts w:hint="eastAsia"/>
          <w:snapToGrid/>
        </w:rPr>
        <w:t>为组播时,通过</w:t>
      </w:r>
      <w:r w:rsidR="006B0F74" w:rsidRPr="006B0F74">
        <w:rPr>
          <w:snapToGrid/>
        </w:rPr>
        <w:t>SrcIp</w:t>
      </w:r>
      <w:r w:rsidR="006B0F74" w:rsidRPr="006B0F74">
        <w:rPr>
          <w:rFonts w:hint="eastAsia"/>
          <w:snapToGrid/>
        </w:rPr>
        <w:t>来决定通过那张网卡发送数据</w:t>
      </w:r>
      <w:r w:rsidR="00ED32E2">
        <w:rPr>
          <w:rFonts w:hint="eastAsia"/>
          <w:snapToGrid/>
        </w:rPr>
        <w:t>。</w:t>
      </w:r>
      <w:r w:rsidR="006B0F74" w:rsidRPr="006B0F74">
        <w:rPr>
          <w:snapToGrid/>
        </w:rPr>
        <w:t>--&gt;</w:t>
      </w:r>
    </w:p>
    <w:p w:rsidR="0055082E" w:rsidRDefault="0055082E" w:rsidP="0055082E">
      <w:pPr>
        <w:pStyle w:val="a8"/>
        <w:ind w:firstLine="400"/>
      </w:pPr>
      <w:r>
        <w:t xml:space="preserve">        &lt;SrcIp&gt;10.0.0.2&lt;/SrcIp&gt; </w:t>
      </w:r>
      <w:r w:rsidR="00EA7CB4">
        <w:rPr>
          <w:rFonts w:hint="eastAsia"/>
        </w:rPr>
        <w:t xml:space="preserve"> </w:t>
      </w:r>
    </w:p>
    <w:p w:rsidR="0055082E" w:rsidRDefault="0055082E" w:rsidP="0055082E">
      <w:pPr>
        <w:pStyle w:val="a8"/>
        <w:ind w:firstLine="400"/>
      </w:pPr>
      <w:r>
        <w:t xml:space="preserve">        &lt;DstIp&gt;224.1.1.1&lt;/DstIp&gt;</w:t>
      </w:r>
    </w:p>
    <w:p w:rsidR="0055082E" w:rsidRDefault="0055082E" w:rsidP="0055082E">
      <w:pPr>
        <w:pStyle w:val="a8"/>
        <w:ind w:firstLine="400"/>
      </w:pPr>
      <w:r>
        <w:t xml:space="preserve">        &lt;DstUdpPort&gt;5001&lt;/DstUdpPort&gt;</w:t>
      </w:r>
    </w:p>
    <w:p w:rsidR="0055082E" w:rsidRDefault="0055082E" w:rsidP="0055082E">
      <w:pPr>
        <w:pStyle w:val="a8"/>
        <w:ind w:firstLine="400"/>
      </w:pPr>
      <w:r>
        <w:t xml:space="preserve">    &lt;/Tx&gt;</w:t>
      </w:r>
    </w:p>
    <w:p w:rsidR="0055082E" w:rsidRDefault="0055082E" w:rsidP="0055082E">
      <w:pPr>
        <w:pStyle w:val="a8"/>
        <w:ind w:firstLine="400"/>
      </w:pPr>
      <w:r>
        <w:t xml:space="preserve">    &lt;DataPipeTransportStream tsid=</w:t>
      </w:r>
      <w:r>
        <w:t>”</w:t>
      </w:r>
      <w:r>
        <w:t>1</w:t>
      </w:r>
      <w:r>
        <w:t>”</w:t>
      </w:r>
      <w:r>
        <w:t>&gt;</w:t>
      </w:r>
    </w:p>
    <w:p w:rsidR="0055082E" w:rsidRDefault="0055082E" w:rsidP="0055082E">
      <w:pPr>
        <w:pStyle w:val="a8"/>
        <w:ind w:firstLine="400"/>
      </w:pPr>
      <w:r>
        <w:t xml:space="preserve">        &lt;Service Id="9"&gt;</w:t>
      </w:r>
    </w:p>
    <w:p w:rsidR="0055082E" w:rsidRDefault="0055082E" w:rsidP="0055082E">
      <w:pPr>
        <w:pStyle w:val="a8"/>
        <w:ind w:firstLine="400"/>
      </w:pPr>
      <w:r>
        <w:t xml:space="preserve">            &lt;PmtPid&gt;101&lt;/PmtPid&gt;</w:t>
      </w:r>
    </w:p>
    <w:p w:rsidR="0055082E" w:rsidRDefault="0055082E" w:rsidP="0055082E">
      <w:pPr>
        <w:pStyle w:val="a8"/>
        <w:ind w:firstLine="400"/>
      </w:pPr>
      <w:r>
        <w:t xml:space="preserve">            &lt;PosterPid&gt;102&lt;/PosterPid&gt;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&lt;/DataPipeTransportStream&gt;</w:t>
      </w:r>
    </w:p>
    <w:p w:rsidR="0055082E" w:rsidRDefault="0055082E" w:rsidP="0055082E">
      <w:pPr>
        <w:pStyle w:val="a8"/>
        <w:ind w:firstLine="400"/>
      </w:pPr>
      <w:r>
        <w:t xml:space="preserve">    &lt;TimeShift</w:t>
      </w:r>
      <w:r w:rsidR="00E8687A">
        <w:rPr>
          <w:rFonts w:hint="eastAsia"/>
        </w:rPr>
        <w:t>ed</w:t>
      </w:r>
      <w:r>
        <w:t>TransportStream tsid=</w:t>
      </w:r>
      <w:r>
        <w:t>”</w:t>
      </w:r>
      <w:r>
        <w:t>1</w:t>
      </w:r>
      <w:r>
        <w:t>”</w:t>
      </w:r>
      <w:r>
        <w:t>&gt;</w:t>
      </w:r>
    </w:p>
    <w:p w:rsidR="0055082E" w:rsidRDefault="0055082E" w:rsidP="0055082E">
      <w:pPr>
        <w:pStyle w:val="a8"/>
        <w:ind w:firstLine="400"/>
      </w:pPr>
      <w:r>
        <w:t xml:space="preserve">        &lt;Service Id="1"&gt;</w:t>
      </w:r>
    </w:p>
    <w:p w:rsidR="0055082E" w:rsidRDefault="0055082E" w:rsidP="0055082E">
      <w:pPr>
        <w:pStyle w:val="a8"/>
        <w:ind w:firstLine="400"/>
      </w:pPr>
      <w:r>
        <w:t xml:space="preserve">            &lt;PmtPid&gt;201&lt;/PmtPid&gt;</w:t>
      </w:r>
    </w:p>
    <w:p w:rsidR="0055082E" w:rsidRDefault="0055082E" w:rsidP="0055082E">
      <w:pPr>
        <w:pStyle w:val="a8"/>
        <w:ind w:firstLine="400"/>
      </w:pPr>
      <w:r>
        <w:t xml:space="preserve">            &lt;PcrPid&gt;202&lt;/PcrPid&gt;</w:t>
      </w:r>
    </w:p>
    <w:p w:rsidR="0055082E" w:rsidRDefault="0055082E" w:rsidP="0055082E">
      <w:pPr>
        <w:pStyle w:val="a8"/>
        <w:ind w:firstLine="400"/>
      </w:pPr>
      <w:r>
        <w:t xml:space="preserve">            &lt;AudioPid&gt;203&lt;/AudioPid&gt;</w:t>
      </w:r>
    </w:p>
    <w:p w:rsidR="0055082E" w:rsidRDefault="0055082E" w:rsidP="0055082E">
      <w:pPr>
        <w:pStyle w:val="a8"/>
        <w:ind w:firstLine="400"/>
      </w:pPr>
      <w:r>
        <w:t xml:space="preserve">            &lt;VideoPid&gt;204&lt;/VideoPid&gt;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&lt;/TimeShift</w:t>
      </w:r>
      <w:r w:rsidR="00E8687A">
        <w:rPr>
          <w:rFonts w:hint="eastAsia"/>
        </w:rPr>
        <w:t>ed</w:t>
      </w:r>
      <w:r>
        <w:t>TransportStream&gt;</w:t>
      </w:r>
    </w:p>
    <w:p w:rsidR="0055082E" w:rsidRDefault="0055082E" w:rsidP="0055082E">
      <w:pPr>
        <w:pStyle w:val="a8"/>
        <w:ind w:firstLine="400"/>
      </w:pPr>
      <w:r>
        <w:t xml:space="preserve">    &lt;SendingIntervalMilliseconds&gt;</w:t>
      </w:r>
    </w:p>
    <w:p w:rsidR="0055082E" w:rsidRDefault="0055082E" w:rsidP="0055082E">
      <w:pPr>
        <w:pStyle w:val="a8"/>
        <w:ind w:firstLine="400"/>
      </w:pPr>
      <w:r>
        <w:t xml:space="preserve">        &lt;Pat&gt;500&lt;/Pat&gt;</w:t>
      </w:r>
    </w:p>
    <w:p w:rsidR="0055082E" w:rsidRDefault="0055082E" w:rsidP="0055082E">
      <w:pPr>
        <w:pStyle w:val="a8"/>
        <w:ind w:firstLine="400"/>
      </w:pPr>
      <w:r>
        <w:t xml:space="preserve">        &lt;Pmt&gt;500&lt;/Pmt&gt;</w:t>
      </w:r>
    </w:p>
    <w:p w:rsidR="0055082E" w:rsidRDefault="0055082E" w:rsidP="0055082E">
      <w:pPr>
        <w:pStyle w:val="a8"/>
        <w:ind w:firstLine="400"/>
      </w:pPr>
      <w:r>
        <w:t xml:space="preserve">        &lt;Poster&gt;2000&lt;/Poster&gt;</w:t>
      </w:r>
    </w:p>
    <w:p w:rsidR="0055082E" w:rsidRDefault="0055082E" w:rsidP="0055082E">
      <w:pPr>
        <w:pStyle w:val="a8"/>
        <w:ind w:firstLine="400"/>
      </w:pPr>
      <w:r>
        <w:t xml:space="preserve">    &lt;/SendingIntervalMilliseconds&gt;</w:t>
      </w:r>
    </w:p>
    <w:p w:rsidR="00293AD6" w:rsidRDefault="0055082E" w:rsidP="0055082E">
      <w:pPr>
        <w:pStyle w:val="a8"/>
        <w:ind w:firstLine="400"/>
      </w:pPr>
      <w:r>
        <w:lastRenderedPageBreak/>
        <w:t>&lt;/Root&gt;</w:t>
      </w:r>
    </w:p>
    <w:p w:rsidR="007673AA" w:rsidRDefault="007673AA" w:rsidP="0055082E">
      <w:pPr>
        <w:pStyle w:val="a8"/>
        <w:ind w:firstLine="400"/>
      </w:pPr>
    </w:p>
    <w:p w:rsidR="007673AA" w:rsidRDefault="007673AA" w:rsidP="0055082E">
      <w:pPr>
        <w:pStyle w:val="a8"/>
        <w:ind w:firstLine="400"/>
      </w:pPr>
    </w:p>
    <w:p w:rsidR="00B6050A" w:rsidRDefault="00293AD6" w:rsidP="00F07DAA">
      <w:pPr>
        <w:pStyle w:val="3"/>
      </w:pPr>
      <w:bookmarkStart w:id="3" w:name="_Nvod_Parameter"/>
      <w:bookmarkEnd w:id="2"/>
      <w:bookmarkEnd w:id="3"/>
      <w:r w:rsidRPr="00B6050A">
        <w:rPr>
          <w:rFonts w:hint="eastAsia"/>
        </w:rPr>
        <w:t>M</w:t>
      </w:r>
      <w:r w:rsidR="00B6050A" w:rsidRPr="00B6050A">
        <w:rPr>
          <w:rFonts w:hint="eastAsia"/>
        </w:rPr>
        <w:t>ovie</w:t>
      </w:r>
      <w:r w:rsidR="00EE4E27">
        <w:rPr>
          <w:rFonts w:asciiTheme="minorEastAsia" w:eastAsiaTheme="minorEastAsia" w:hAnsiTheme="minorEastAsia" w:hint="eastAsia"/>
        </w:rPr>
        <w:t xml:space="preserve"> </w:t>
      </w:r>
      <w:r w:rsidR="00B6050A" w:rsidRPr="00B6050A">
        <w:rPr>
          <w:rFonts w:hint="eastAsia"/>
        </w:rPr>
        <w:t>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4" w:name="_Ref446146537"/>
      <w:r>
        <w:rPr>
          <w:rFonts w:hint="eastAsia"/>
        </w:rPr>
        <w:t xml:space="preserve">Movie </w:t>
      </w:r>
      <w:r w:rsidR="00A2706A">
        <w:rPr>
          <w:rFonts w:hint="eastAsia"/>
        </w:rPr>
        <w:t>Information</w:t>
      </w:r>
      <w:bookmarkEnd w:id="4"/>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sidR="00A2706A">
        <w:rPr>
          <w:rFonts w:asciiTheme="minorEastAsia" w:eastAsiaTheme="minorEastAsia" w:hAnsiTheme="minorEastAsia" w:hint="eastAsia"/>
        </w:rPr>
        <w:t xml:space="preserve"> </w:t>
      </w:r>
      <w:r>
        <w:rPr>
          <w:rFonts w:asciiTheme="minorEastAsia" w:eastAsiaTheme="minorEastAsia" w:hAnsiTheme="minorEastAsia" w:hint="eastAsia"/>
        </w:rPr>
        <w:t>= Movie</w:t>
      </w:r>
      <w:r w:rsidR="00FE588A">
        <w:rPr>
          <w:rFonts w:asciiTheme="minorEastAsia" w:eastAsiaTheme="minorEastAsia" w:hAnsiTheme="minorEastAsia" w:hint="eastAsia"/>
        </w:rPr>
        <w:t xml:space="preserve"> </w:t>
      </w:r>
      <w:r>
        <w:rPr>
          <w:rFonts w:asciiTheme="minorEastAsia" w:eastAsiaTheme="minorEastAsia" w:hAnsiTheme="minorEastAsia" w:hint="eastAsia"/>
        </w:rPr>
        <w:t xml:space="preserv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5"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5"/>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CF7489">
        <w:rPr>
          <w:rFonts w:eastAsiaTheme="minorEastAsia" w:hint="eastAsia"/>
        </w:rPr>
        <w:t xml:space="preserve">Epg系统负责播发Nvod Reference Service。 </w:t>
      </w:r>
      <w:r w:rsidR="003D6AC0">
        <w:rPr>
          <w:rFonts w:eastAsiaTheme="minorEastAsia" w:hint="eastAsia"/>
        </w:rPr>
        <w:t>Nvod视频播发服务程序</w:t>
      </w:r>
      <w:r w:rsidR="00CF7489">
        <w:rPr>
          <w:rFonts w:eastAsiaTheme="minorEastAsia" w:hint="eastAsia"/>
        </w:rPr>
        <w:t>负责播发</w:t>
      </w:r>
      <w:r w:rsidR="00DF1ACF">
        <w:rPr>
          <w:rFonts w:eastAsiaTheme="minorEastAsia" w:hint="eastAsia"/>
        </w:rPr>
        <w:t>Nvod Time-Shifted Service 和</w:t>
      </w:r>
      <w:r w:rsidR="00CF7489">
        <w:rPr>
          <w:rFonts w:eastAsiaTheme="minorEastAsia" w:hint="eastAsia"/>
        </w:rPr>
        <w:t>Nvod Data-Pipe Service</w:t>
      </w:r>
      <w:r w:rsidR="00DF1ACF">
        <w:rPr>
          <w:rFonts w:eastAsiaTheme="minorEastAsia" w:hint="eastAsia"/>
        </w:rPr>
        <w:t>, 其格式如下</w:t>
      </w:r>
      <w:r w:rsidR="006D7AAB">
        <w:rPr>
          <w:rFonts w:eastAsiaTheme="minorEastAsia" w:hint="eastAsia"/>
        </w:rPr>
        <w:t>：</w:t>
      </w:r>
    </w:p>
    <w:p w:rsidR="003A2E51" w:rsidRDefault="003A2E51" w:rsidP="006D7AAB">
      <w:pPr>
        <w:pStyle w:val="a8"/>
        <w:numPr>
          <w:ilvl w:val="0"/>
          <w:numId w:val="51"/>
        </w:numPr>
        <w:ind w:firstLineChars="0"/>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r w:rsidR="00CF6857">
        <w:rPr>
          <w:rFonts w:eastAsiaTheme="minorEastAsia" w:hint="eastAsia"/>
        </w:rPr>
        <w:t xml:space="preserve"> 下表列出了组合Pat， Pmt， Audio， Video所需要的数据及其这些数据的来源：</w:t>
      </w:r>
    </w:p>
    <w:tbl>
      <w:tblPr>
        <w:tblStyle w:val="ad"/>
        <w:tblW w:w="0" w:type="auto"/>
        <w:tblInd w:w="822" w:type="dxa"/>
        <w:tblLayout w:type="fixed"/>
        <w:tblLook w:val="04A0"/>
      </w:tblPr>
      <w:tblGrid>
        <w:gridCol w:w="1838"/>
        <w:gridCol w:w="2126"/>
        <w:gridCol w:w="3736"/>
      </w:tblGrid>
      <w:tr w:rsidR="00BD2EA0" w:rsidTr="000B5B1B">
        <w:tc>
          <w:tcPr>
            <w:tcW w:w="1838"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Pat，Pmt，Audio，Video</w:t>
            </w:r>
          </w:p>
        </w:tc>
        <w:tc>
          <w:tcPr>
            <w:tcW w:w="212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字段名</w:t>
            </w:r>
          </w:p>
        </w:tc>
        <w:tc>
          <w:tcPr>
            <w:tcW w:w="373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数据来源</w:t>
            </w:r>
          </w:p>
        </w:tc>
      </w:tr>
      <w:tr w:rsidR="000B5B1B" w:rsidTr="000B5B1B">
        <w:tc>
          <w:tcPr>
            <w:tcW w:w="1838" w:type="dxa"/>
            <w:vMerge w:val="restart"/>
          </w:tcPr>
          <w:p w:rsidR="000B5B1B" w:rsidRDefault="000B5B1B" w:rsidP="006D7AAB">
            <w:pPr>
              <w:pStyle w:val="a8"/>
              <w:ind w:firstLineChars="0" w:firstLine="0"/>
              <w:rPr>
                <w:rFonts w:eastAsiaTheme="minorEastAsia"/>
              </w:rPr>
            </w:pPr>
            <w:r>
              <w:rPr>
                <w:rFonts w:eastAsiaTheme="minorEastAsia" w:hint="eastAsia"/>
              </w:rPr>
              <w:t>Pat</w:t>
            </w:r>
          </w:p>
        </w:tc>
        <w:tc>
          <w:tcPr>
            <w:tcW w:w="2126" w:type="dxa"/>
          </w:tcPr>
          <w:p w:rsidR="000B5B1B" w:rsidRDefault="000B5B1B" w:rsidP="006D7AAB">
            <w:pPr>
              <w:pStyle w:val="a8"/>
              <w:ind w:firstLineChars="0" w:firstLine="0"/>
              <w:rPr>
                <w:rFonts w:eastAsiaTheme="minorEastAsia"/>
              </w:rPr>
            </w:pPr>
            <w:r w:rsidRPr="00CF6857">
              <w:rPr>
                <w:rFonts w:eastAsiaTheme="minorEastAsia"/>
              </w:rPr>
              <w:t>table_id</w:t>
            </w:r>
          </w:p>
        </w:tc>
        <w:tc>
          <w:tcPr>
            <w:tcW w:w="3736" w:type="dxa"/>
          </w:tcPr>
          <w:p w:rsidR="000B5B1B" w:rsidRDefault="000B5B1B" w:rsidP="006D7AAB">
            <w:pPr>
              <w:pStyle w:val="a8"/>
              <w:ind w:firstLineChars="0" w:firstLine="0"/>
              <w:rPr>
                <w:rFonts w:eastAsiaTheme="minorEastAsia"/>
              </w:rPr>
            </w:pPr>
            <w:r>
              <w:rPr>
                <w:rFonts w:eastAsiaTheme="minorEastAsia" w:hint="eastAsia"/>
              </w:rPr>
              <w:t>0x00</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CF6857">
              <w:rPr>
                <w:rFonts w:eastAsiaTheme="minorEastAsia"/>
              </w:rPr>
              <w:t>section_syntax_indicator</w:t>
            </w:r>
          </w:p>
        </w:tc>
        <w:tc>
          <w:tcPr>
            <w:tcW w:w="3736" w:type="dxa"/>
          </w:tcPr>
          <w:p w:rsidR="000B5B1B" w:rsidRDefault="000B5B1B" w:rsidP="006D7AAB">
            <w:pPr>
              <w:pStyle w:val="a8"/>
              <w:ind w:firstLineChars="0" w:firstLine="0"/>
              <w:rPr>
                <w:rFonts w:eastAsiaTheme="minorEastAsia"/>
              </w:rPr>
            </w:pPr>
            <w:r>
              <w:rPr>
                <w:rFonts w:eastAsiaTheme="minorEastAsia" w:hint="eastAsia"/>
              </w:rPr>
              <w:t>0x1</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BD2EA0">
              <w:rPr>
                <w:rFonts w:eastAsiaTheme="minorEastAsia"/>
              </w:rPr>
              <w:t>section_length</w:t>
            </w:r>
          </w:p>
        </w:tc>
        <w:tc>
          <w:tcPr>
            <w:tcW w:w="3736" w:type="dxa"/>
          </w:tcPr>
          <w:p w:rsidR="000B5B1B" w:rsidRDefault="000B5B1B" w:rsidP="006D7AAB">
            <w:pPr>
              <w:pStyle w:val="a8"/>
              <w:ind w:firstLineChars="0" w:firstLine="0"/>
              <w:rPr>
                <w:rFonts w:eastAsiaTheme="minorEastAsia"/>
              </w:rPr>
            </w:pPr>
            <w:r>
              <w:rPr>
                <w:rFonts w:eastAsiaTheme="minorEastAsia" w:hint="eastAsia"/>
              </w:rPr>
              <w:t>播发TS时计算之</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BD2EA0">
              <w:rPr>
                <w:rFonts w:eastAsiaTheme="minorEastAsia"/>
              </w:rPr>
              <w:t>transport_stream_id</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rPr>
            </w:pPr>
            <w:r>
              <w:rPr>
                <w:rFonts w:eastAsiaTheme="minorEastAsia" w:hint="eastAsia"/>
              </w:rPr>
              <w:t xml:space="preserve">-&gt; Attr </w:t>
            </w:r>
            <w:r>
              <w:rPr>
                <w:rFonts w:eastAsiaTheme="minorEastAsia"/>
              </w:rPr>
              <w:t>“</w:t>
            </w:r>
            <w:r>
              <w:t>tsid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0B5B1B">
              <w:rPr>
                <w:rFonts w:eastAsiaTheme="minorEastAsia"/>
              </w:rPr>
              <w:t>program_number</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0B5B1B">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0B5B1B">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0B5B1B" w:rsidRDefault="000B5B1B" w:rsidP="000B5B1B">
            <w:pPr>
              <w:pStyle w:val="a8"/>
              <w:ind w:left="98" w:hangingChars="49" w:hanging="98"/>
              <w:rPr>
                <w:rFonts w:eastAsiaTheme="minorEastAsia"/>
              </w:rPr>
            </w:pPr>
            <w:r w:rsidRPr="000B5B1B">
              <w:rPr>
                <w:rFonts w:eastAsiaTheme="minorEastAsia"/>
              </w:rPr>
              <w:t xml:space="preserve">network_PID </w:t>
            </w:r>
            <w:r w:rsidRPr="000B5B1B">
              <w:rPr>
                <w:rFonts w:eastAsiaTheme="minorEastAsia" w:hint="eastAsia"/>
              </w:rPr>
              <w:t xml:space="preserve">/ </w:t>
            </w:r>
            <w:r w:rsidRPr="000B5B1B">
              <w:rPr>
                <w:rFonts w:eastAsiaTheme="minorEastAsia"/>
              </w:rPr>
              <w:t>program_map_PID</w:t>
            </w:r>
          </w:p>
        </w:tc>
        <w:tc>
          <w:tcPr>
            <w:tcW w:w="3736" w:type="dxa"/>
          </w:tcPr>
          <w:p w:rsidR="000B5B1B" w:rsidRDefault="000B5B1B" w:rsidP="00BD2EA0">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rPr>
                <w:rFonts w:hint="eastAsia"/>
              </w:rPr>
              <w:t xml:space="preserve"> </w:t>
            </w:r>
            <w:r>
              <w:t>“</w:t>
            </w:r>
          </w:p>
          <w:p w:rsidR="000B5B1B" w:rsidRDefault="000B5B1B" w:rsidP="00BD2EA0">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BD2EA0">
            <w:pPr>
              <w:pStyle w:val="a8"/>
              <w:ind w:firstLineChars="0" w:firstLine="0"/>
            </w:pPr>
            <w:r>
              <w:rPr>
                <w:rFonts w:eastAsiaTheme="minorEastAsia" w:hint="eastAsia"/>
              </w:rPr>
              <w:t xml:space="preserve">-&gt; Node </w:t>
            </w:r>
            <w:r>
              <w:rPr>
                <w:rFonts w:eastAsiaTheme="minorEastAsia"/>
              </w:rPr>
              <w:t>“</w:t>
            </w:r>
            <w:r>
              <w:t>PmtPid</w:t>
            </w:r>
            <w:r>
              <w:rPr>
                <w:rFonts w:eastAsiaTheme="minorEastAsia"/>
              </w:rPr>
              <w:t>”</w:t>
            </w:r>
          </w:p>
        </w:tc>
      </w:tr>
      <w:tr w:rsidR="00FE7C0C" w:rsidTr="000B5B1B">
        <w:tc>
          <w:tcPr>
            <w:tcW w:w="1838" w:type="dxa"/>
            <w:vMerge w:val="restart"/>
          </w:tcPr>
          <w:p w:rsidR="00FE7C0C" w:rsidRDefault="00FE7C0C" w:rsidP="006D7AAB">
            <w:pPr>
              <w:pStyle w:val="a8"/>
              <w:ind w:firstLineChars="0" w:firstLine="0"/>
              <w:rPr>
                <w:rFonts w:eastAsiaTheme="minorEastAsia"/>
              </w:rPr>
            </w:pPr>
            <w:r>
              <w:rPr>
                <w:rFonts w:eastAsiaTheme="minorEastAsia" w:hint="eastAsia"/>
              </w:rPr>
              <w:t>Pmt</w:t>
            </w:r>
          </w:p>
        </w:tc>
        <w:tc>
          <w:tcPr>
            <w:tcW w:w="2126" w:type="dxa"/>
          </w:tcPr>
          <w:p w:rsidR="00FE7C0C" w:rsidRDefault="00FE7C0C" w:rsidP="00AD000A">
            <w:pPr>
              <w:pStyle w:val="a8"/>
              <w:ind w:firstLineChars="0" w:firstLine="0"/>
              <w:rPr>
                <w:rFonts w:eastAsiaTheme="minorEastAsia"/>
              </w:rPr>
            </w:pPr>
            <w:r w:rsidRPr="00CF6857">
              <w:rPr>
                <w:rFonts w:eastAsiaTheme="minorEastAsia"/>
              </w:rPr>
              <w:t>table_id</w:t>
            </w:r>
          </w:p>
        </w:tc>
        <w:tc>
          <w:tcPr>
            <w:tcW w:w="3736" w:type="dxa"/>
          </w:tcPr>
          <w:p w:rsidR="00FE7C0C" w:rsidRDefault="00FE7C0C" w:rsidP="00AD000A">
            <w:pPr>
              <w:pStyle w:val="a8"/>
              <w:ind w:firstLineChars="0" w:firstLine="0"/>
              <w:rPr>
                <w:rFonts w:eastAsiaTheme="minorEastAsia"/>
              </w:rPr>
            </w:pPr>
            <w:r>
              <w:rPr>
                <w:rFonts w:eastAsiaTheme="minorEastAsia" w:hint="eastAsia"/>
              </w:rPr>
              <w:t>0x02</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CF6857" w:rsidRDefault="00FE7C0C" w:rsidP="00AD000A">
            <w:pPr>
              <w:pStyle w:val="a8"/>
              <w:ind w:firstLineChars="0" w:firstLine="0"/>
              <w:rPr>
                <w:rFonts w:eastAsiaTheme="minorEastAsia"/>
              </w:rPr>
            </w:pPr>
            <w:r w:rsidRPr="00CF6857">
              <w:rPr>
                <w:rFonts w:eastAsiaTheme="minorEastAsia"/>
              </w:rPr>
              <w:t>section_syntax_indicator</w:t>
            </w:r>
          </w:p>
        </w:tc>
        <w:tc>
          <w:tcPr>
            <w:tcW w:w="3736" w:type="dxa"/>
          </w:tcPr>
          <w:p w:rsidR="00FE7C0C" w:rsidRDefault="00FE7C0C" w:rsidP="00AD000A">
            <w:pPr>
              <w:pStyle w:val="a8"/>
              <w:ind w:firstLineChars="0" w:firstLine="0"/>
              <w:rPr>
                <w:rFonts w:eastAsiaTheme="minorEastAsia"/>
              </w:rPr>
            </w:pPr>
            <w:r>
              <w:rPr>
                <w:rFonts w:eastAsiaTheme="minorEastAsia" w:hint="eastAsia"/>
              </w:rPr>
              <w:t>0x1</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BD2EA0" w:rsidRDefault="00FE7C0C" w:rsidP="00AD000A">
            <w:pPr>
              <w:pStyle w:val="a8"/>
              <w:ind w:firstLineChars="0" w:firstLine="0"/>
              <w:rPr>
                <w:rFonts w:eastAsiaTheme="minorEastAsia"/>
              </w:rPr>
            </w:pPr>
            <w:r w:rsidRPr="000B5B1B">
              <w:rPr>
                <w:rFonts w:eastAsiaTheme="minorEastAsia"/>
              </w:rPr>
              <w:t>program_number</w:t>
            </w:r>
          </w:p>
        </w:tc>
        <w:tc>
          <w:tcPr>
            <w:tcW w:w="3736" w:type="dxa"/>
          </w:tcPr>
          <w:p w:rsidR="00FE7C0C" w:rsidRDefault="00FE7C0C" w:rsidP="00AD000A">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D000A">
            <w:pPr>
              <w:pStyle w:val="a8"/>
              <w:ind w:firstLineChars="0" w:firstLine="0"/>
            </w:pPr>
            <w:r>
              <w:rPr>
                <w:rFonts w:hint="eastAsia"/>
              </w:rPr>
              <w:t xml:space="preserve">-&gt; Node </w:t>
            </w:r>
            <w:r>
              <w:t>“</w:t>
            </w:r>
            <w:r>
              <w:t>TimeShiftTransportStream</w:t>
            </w:r>
            <w:r>
              <w:rPr>
                <w:rFonts w:hint="eastAsia"/>
              </w:rPr>
              <w:t xml:space="preserve"> </w:t>
            </w:r>
            <w:r>
              <w:t>“</w:t>
            </w:r>
          </w:p>
          <w:p w:rsidR="00FE7C0C" w:rsidRDefault="00FE7C0C" w:rsidP="00AD000A">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Default="00FE7C0C" w:rsidP="00AD000A">
            <w:pPr>
              <w:pStyle w:val="a8"/>
              <w:ind w:firstLineChars="0" w:firstLine="0"/>
            </w:pPr>
            <w:r>
              <w:rPr>
                <w:rFonts w:eastAsiaTheme="minorEastAsia" w:hint="eastAsia"/>
              </w:rPr>
              <w:lastRenderedPageBreak/>
              <w:t xml:space="preserve">-&gt; Attr </w:t>
            </w:r>
            <w:r>
              <w:rPr>
                <w:rFonts w:eastAsiaTheme="minorEastAsia"/>
              </w:rPr>
              <w:t>“</w:t>
            </w:r>
            <w:r>
              <w:rPr>
                <w:rFonts w:hint="eastAsia"/>
              </w:rPr>
              <w:t>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0B5B1B" w:rsidRDefault="00FE7C0C" w:rsidP="00AD000A">
            <w:pPr>
              <w:pStyle w:val="a8"/>
              <w:ind w:firstLineChars="0" w:firstLine="0"/>
              <w:rPr>
                <w:rFonts w:eastAsiaTheme="minorEastAsia"/>
              </w:rPr>
            </w:pPr>
            <w:r w:rsidRPr="00A02C13">
              <w:rPr>
                <w:rFonts w:eastAsiaTheme="minorEastAsia"/>
              </w:rPr>
              <w:t>descriptor()</w:t>
            </w:r>
          </w:p>
        </w:tc>
        <w:tc>
          <w:tcPr>
            <w:tcW w:w="3736" w:type="dxa"/>
          </w:tcPr>
          <w:p w:rsidR="00FE7C0C" w:rsidRPr="00A02C13" w:rsidRDefault="00FE7C0C" w:rsidP="00AD000A">
            <w:pPr>
              <w:pStyle w:val="a8"/>
              <w:ind w:firstLineChars="0" w:firstLine="0"/>
              <w:rPr>
                <w:rFonts w:eastAsiaTheme="minorEastAsia"/>
              </w:rPr>
            </w:pPr>
            <w:r w:rsidRPr="00A02C13">
              <w:rPr>
                <w:rFonts w:eastAsiaTheme="minorEastAsia" w:hint="eastAsia"/>
              </w:rPr>
              <w:t>片源TS文件</w:t>
            </w:r>
          </w:p>
        </w:tc>
      </w:tr>
      <w:tr w:rsidR="009B5CFF" w:rsidTr="000B5B1B">
        <w:tc>
          <w:tcPr>
            <w:tcW w:w="1838" w:type="dxa"/>
            <w:vMerge/>
          </w:tcPr>
          <w:p w:rsidR="009B5CFF" w:rsidRDefault="009B5CFF" w:rsidP="006D7AAB">
            <w:pPr>
              <w:pStyle w:val="a8"/>
              <w:ind w:firstLineChars="0" w:firstLine="0"/>
              <w:rPr>
                <w:rFonts w:eastAsiaTheme="minorEastAsia"/>
              </w:rPr>
            </w:pPr>
          </w:p>
        </w:tc>
        <w:tc>
          <w:tcPr>
            <w:tcW w:w="2126" w:type="dxa"/>
          </w:tcPr>
          <w:p w:rsidR="009B5CFF" w:rsidRPr="00A02C13" w:rsidRDefault="009B5CFF" w:rsidP="00AD000A">
            <w:pPr>
              <w:pStyle w:val="a8"/>
              <w:ind w:firstLineChars="0" w:firstLine="0"/>
              <w:rPr>
                <w:rFonts w:eastAsiaTheme="minorEastAsia"/>
              </w:rPr>
            </w:pPr>
            <w:r w:rsidRPr="009B5CFF">
              <w:rPr>
                <w:rFonts w:eastAsiaTheme="minorEastAsia"/>
              </w:rPr>
              <w:t>PCR_PID</w:t>
            </w:r>
          </w:p>
        </w:tc>
        <w:tc>
          <w:tcPr>
            <w:tcW w:w="3736" w:type="dxa"/>
          </w:tcPr>
          <w:p w:rsidR="009B5CFF" w:rsidRDefault="009B5CFF" w:rsidP="009B5CFF">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9B5CFF" w:rsidRDefault="009B5CFF" w:rsidP="009B5CFF">
            <w:pPr>
              <w:pStyle w:val="a8"/>
              <w:ind w:firstLineChars="0" w:firstLine="0"/>
            </w:pPr>
            <w:r>
              <w:rPr>
                <w:rFonts w:hint="eastAsia"/>
              </w:rPr>
              <w:t xml:space="preserve">-&gt; Node </w:t>
            </w:r>
            <w:r>
              <w:t>“</w:t>
            </w:r>
            <w:r>
              <w:t>TimeShiftTransportStream</w:t>
            </w:r>
            <w:r>
              <w:rPr>
                <w:rFonts w:hint="eastAsia"/>
              </w:rPr>
              <w:t xml:space="preserve"> </w:t>
            </w:r>
            <w:r>
              <w:t>“</w:t>
            </w:r>
          </w:p>
          <w:p w:rsidR="009B5CFF"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9B5CFF" w:rsidRPr="00A02C13"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t>PcrPid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sidRPr="00A02C13">
              <w:rPr>
                <w:rFonts w:eastAsiaTheme="minorEastAsia"/>
              </w:rPr>
              <w:t>stream_type</w:t>
            </w:r>
          </w:p>
        </w:tc>
        <w:tc>
          <w:tcPr>
            <w:tcW w:w="3736" w:type="dxa"/>
          </w:tcPr>
          <w:p w:rsidR="00FE7C0C" w:rsidRPr="00A02C13" w:rsidRDefault="00FE7C0C" w:rsidP="006468FF">
            <w:pPr>
              <w:pStyle w:val="a8"/>
              <w:ind w:firstLineChars="0" w:firstLine="0"/>
              <w:rPr>
                <w:rFonts w:eastAsiaTheme="minorEastAsia"/>
              </w:rPr>
            </w:pPr>
            <w:r w:rsidRPr="00A02C13">
              <w:rPr>
                <w:rFonts w:eastAsiaTheme="minorEastAsia" w:hint="eastAsia"/>
              </w:rPr>
              <w:t>片源TS文件（视频0x02，音频 0x04）</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sidRPr="00A02C13">
              <w:rPr>
                <w:rFonts w:eastAsiaTheme="minorEastAsia"/>
              </w:rPr>
              <w:t>elementary_PID</w:t>
            </w:r>
          </w:p>
        </w:tc>
        <w:tc>
          <w:tcPr>
            <w:tcW w:w="3736" w:type="dxa"/>
          </w:tcPr>
          <w:p w:rsidR="00FE7C0C" w:rsidRDefault="00FE7C0C" w:rsidP="00A02C13">
            <w:pPr>
              <w:pStyle w:val="a8"/>
              <w:ind w:firstLineChars="0" w:firstLine="0"/>
            </w:pPr>
            <w:r>
              <w:t>“</w:t>
            </w:r>
            <w:r>
              <w:rPr>
                <w:rFonts w:hint="eastAsia"/>
              </w:rPr>
              <w:t>Nvod</w:t>
            </w:r>
            <w:r>
              <w:rPr>
                <w:rFonts w:asciiTheme="minorEastAsia" w:eastAsiaTheme="minorEastAsia" w:hAnsiTheme="minorEastAsia" w:hint="eastAsia"/>
              </w:rPr>
              <w:t xml:space="preserve"> </w:t>
            </w:r>
            <w:r w:rsidRPr="00DE4CC6">
              <w:rPr>
                <w:rFonts w:hint="eastAsia"/>
              </w:rPr>
              <w:t>Profile</w:t>
            </w:r>
            <w:r>
              <w:rPr>
                <w:rFonts w:hint="eastAsia"/>
              </w:rPr>
              <w:t>.xml</w:t>
            </w:r>
            <w:r>
              <w:t>”</w:t>
            </w:r>
          </w:p>
          <w:p w:rsidR="00FE7C0C" w:rsidRDefault="00FE7C0C" w:rsidP="00A02C13">
            <w:pPr>
              <w:pStyle w:val="a8"/>
              <w:ind w:firstLineChars="0" w:firstLine="0"/>
            </w:pPr>
            <w:r>
              <w:rPr>
                <w:rFonts w:hint="eastAsia"/>
              </w:rPr>
              <w:t xml:space="preserve">-&gt; Node </w:t>
            </w:r>
            <w:r>
              <w:t>“</w:t>
            </w:r>
            <w:r>
              <w:t>TimeShiftTransportStream</w:t>
            </w:r>
            <w:r>
              <w:rPr>
                <w:rFonts w:hint="eastAsia"/>
              </w:rPr>
              <w:t xml:space="preserve"> </w:t>
            </w:r>
            <w:r>
              <w:t>“</w:t>
            </w:r>
          </w:p>
          <w:p w:rsidR="00FE7C0C" w:rsidRDefault="00FE7C0C" w:rsidP="00A02C13">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Pr="00A02C13" w:rsidRDefault="00FE7C0C" w:rsidP="00A02C13">
            <w:pPr>
              <w:pStyle w:val="a8"/>
              <w:ind w:firstLineChars="0" w:firstLine="0"/>
              <w:rPr>
                <w:rFonts w:eastAsiaTheme="minorEastAsia"/>
              </w:rPr>
            </w:pPr>
            <w:r>
              <w:rPr>
                <w:rFonts w:eastAsiaTheme="minorEastAsia" w:hint="eastAsia"/>
              </w:rPr>
              <w:t>-&gt; Node</w:t>
            </w:r>
            <w:r w:rsidR="009B5CFF">
              <w:rPr>
                <w:rFonts w:eastAsiaTheme="minorEastAsia" w:hint="eastAsia"/>
              </w:rPr>
              <w:t xml:space="preserve"> </w:t>
            </w:r>
            <w:r>
              <w:rPr>
                <w:rFonts w:eastAsiaTheme="minorEastAsia"/>
              </w:rPr>
              <w:t>“</w:t>
            </w:r>
            <w:r>
              <w:t>AudioPid</w:t>
            </w:r>
            <w:r>
              <w:rPr>
                <w:rFonts w:hint="eastAsia"/>
              </w:rPr>
              <w:t xml:space="preserve"> / </w:t>
            </w:r>
            <w:r>
              <w:t>VideoPid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AD000A">
            <w:pPr>
              <w:pStyle w:val="a8"/>
              <w:ind w:firstLineChars="0" w:firstLine="0"/>
              <w:rPr>
                <w:rFonts w:eastAsiaTheme="minorEastAsia"/>
              </w:rPr>
            </w:pPr>
            <w:r>
              <w:rPr>
                <w:rFonts w:eastAsiaTheme="minorEastAsia" w:hint="eastAsia"/>
              </w:rPr>
              <w:t xml:space="preserve">inner </w:t>
            </w:r>
            <w:r>
              <w:rPr>
                <w:rFonts w:ascii="TimesNewRoman" w:hAnsi="TimesNewRoman" w:cs="TimesNewRoman"/>
                <w:snapToGrid/>
                <w:sz w:val="18"/>
                <w:szCs w:val="18"/>
              </w:rPr>
              <w:t>descriptor()</w:t>
            </w:r>
          </w:p>
        </w:tc>
        <w:tc>
          <w:tcPr>
            <w:tcW w:w="3736" w:type="dxa"/>
          </w:tcPr>
          <w:p w:rsidR="00FE7C0C" w:rsidRDefault="00FE7C0C" w:rsidP="00A02C13">
            <w:pPr>
              <w:pStyle w:val="a8"/>
              <w:ind w:firstLineChars="0" w:firstLine="0"/>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Audio</w:t>
            </w:r>
          </w:p>
        </w:tc>
        <w:tc>
          <w:tcPr>
            <w:tcW w:w="2126" w:type="dxa"/>
          </w:tcPr>
          <w:p w:rsidR="00FE7C0C" w:rsidRDefault="00F264A2" w:rsidP="00AD000A">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02C13">
            <w:pPr>
              <w:pStyle w:val="a8"/>
              <w:ind w:firstLineChars="0" w:firstLine="0"/>
              <w:rPr>
                <w:rFonts w:eastAsiaTheme="minorEastAsia"/>
              </w:rPr>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Video</w:t>
            </w:r>
          </w:p>
        </w:tc>
        <w:tc>
          <w:tcPr>
            <w:tcW w:w="2126" w:type="dxa"/>
          </w:tcPr>
          <w:p w:rsidR="00FE7C0C" w:rsidRDefault="00F264A2" w:rsidP="00AD000A">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D000A">
            <w:pPr>
              <w:pStyle w:val="a8"/>
              <w:ind w:firstLineChars="0" w:firstLine="0"/>
              <w:rPr>
                <w:rFonts w:eastAsiaTheme="minorEastAsia"/>
              </w:rPr>
            </w:pPr>
            <w:r w:rsidRPr="00A02C13">
              <w:rPr>
                <w:rFonts w:eastAsiaTheme="minorEastAsia" w:hint="eastAsia"/>
              </w:rPr>
              <w:t>片源TS文件</w:t>
            </w:r>
          </w:p>
        </w:tc>
      </w:tr>
    </w:tbl>
    <w:p w:rsidR="006D7AAB" w:rsidRDefault="006D7AAB" w:rsidP="006D7AAB">
      <w:pPr>
        <w:pStyle w:val="a8"/>
        <w:ind w:left="822" w:firstLineChars="0" w:firstLine="0"/>
        <w:rPr>
          <w:rFonts w:eastAsiaTheme="minorEastAsia"/>
        </w:rPr>
      </w:pPr>
    </w:p>
    <w:p w:rsidR="003A2E51" w:rsidRDefault="003A2E51" w:rsidP="006D7AAB">
      <w:pPr>
        <w:pStyle w:val="a8"/>
        <w:numPr>
          <w:ilvl w:val="0"/>
          <w:numId w:val="51"/>
        </w:numPr>
        <w:ind w:firstLineChars="0"/>
        <w:rPr>
          <w:rFonts w:eastAsiaTheme="minorEastAsia"/>
        </w:rPr>
      </w:pPr>
      <w:r w:rsidRPr="004D32D0">
        <w:rPr>
          <w:rFonts w:eastAsiaTheme="minorEastAsia" w:hint="eastAsia"/>
          <w:b/>
        </w:rPr>
        <w:t>Nvod</w:t>
      </w:r>
      <w:r w:rsidR="00644E50">
        <w:rPr>
          <w:rFonts w:eastAsiaTheme="minorEastAsia" w:hint="eastAsia"/>
          <w:b/>
        </w:rPr>
        <w:t xml:space="preserve"> </w:t>
      </w:r>
      <w:r w:rsidR="00837FF4" w:rsidRPr="00837FF4">
        <w:rPr>
          <w:rFonts w:eastAsiaTheme="minorEastAsia"/>
          <w:b/>
        </w:rPr>
        <w:t>Data-Pipe</w:t>
      </w:r>
      <w:r w:rsidR="00837FF4">
        <w:rPr>
          <w:rFonts w:eastAsiaTheme="minorEastAsia" w:hint="eastAsia"/>
          <w:b/>
        </w:rPr>
        <w:t xml:space="preserve">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RDefault="003A2E51" w:rsidP="00EC10E3">
      <w:pPr>
        <w:pStyle w:val="a8"/>
        <w:ind w:firstLine="400"/>
        <w:rPr>
          <w:rFonts w:eastAsiaTheme="minorEastAsia"/>
        </w:rPr>
      </w:pPr>
    </w:p>
    <w:p w:rsidR="003A2E51" w:rsidRDefault="003A2E51" w:rsidP="003A2E51">
      <w:pPr>
        <w:pStyle w:val="a8"/>
        <w:ind w:firstLine="400"/>
        <w:rPr>
          <w:rFonts w:eastAsiaTheme="minorEastAsia"/>
        </w:rPr>
      </w:pPr>
      <w:r>
        <w:rPr>
          <w:rFonts w:eastAsiaTheme="minorEastAsia" w:hint="eastAsia"/>
        </w:rPr>
        <w:t>其中， Poster Ts 的格式如下：</w:t>
      </w:r>
    </w:p>
    <w:p w:rsidR="003A2E51" w:rsidRPr="003A2E51" w:rsidRDefault="003A2E51" w:rsidP="003A2E51">
      <w:pPr>
        <w:pStyle w:val="a8"/>
        <w:ind w:firstLine="400"/>
        <w:rPr>
          <w:rFonts w:eastAsiaTheme="minorEastAsia"/>
        </w:rPr>
      </w:pPr>
      <w:r w:rsidRPr="003A2E51">
        <w:rPr>
          <w:rFonts w:eastAsiaTheme="minorEastAsia" w:hint="eastAsia"/>
        </w:rPr>
        <w:t>transport_packet_poster_data</w:t>
      </w:r>
      <w:r w:rsidRPr="003A2E51">
        <w:rPr>
          <w:rFonts w:eastAsiaTheme="minorEastAsia"/>
        </w:rPr>
        <w:t xml:space="preserve"> ()</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6A441C" w:rsidP="00086759">
      <w:pPr>
        <w:pStyle w:val="a8"/>
        <w:ind w:firstLineChars="400" w:firstLine="800"/>
        <w:rPr>
          <w:rFonts w:eastAsiaTheme="minorEastAsia"/>
        </w:rPr>
      </w:pPr>
      <w:r>
        <w:rPr>
          <w:rFonts w:eastAsiaTheme="minorEastAsia" w:hint="eastAsia"/>
        </w:rPr>
        <w:t>total_</w:t>
      </w:r>
      <w:r w:rsidR="003A2E51" w:rsidRPr="003A2E51">
        <w:rPr>
          <w:rFonts w:eastAsiaTheme="minorEastAsia"/>
        </w:rPr>
        <w:t>length</w:t>
      </w:r>
      <w:r w:rsidR="003A2E51" w:rsidRPr="003A2E51">
        <w:rPr>
          <w:rFonts w:eastAsiaTheme="minorEastAsia" w:hint="eastAsia"/>
        </w:rPr>
        <w:t xml:space="preserve"> </w:t>
      </w:r>
      <w:r w:rsidR="001000B0">
        <w:rPr>
          <w:rFonts w:eastAsiaTheme="minorEastAsia" w:hint="eastAsia"/>
        </w:rPr>
        <w:t xml:space="preserve">          </w:t>
      </w:r>
      <w:r w:rsidR="003A2E51" w:rsidRPr="003A2E51">
        <w:rPr>
          <w:rFonts w:eastAsiaTheme="minorEastAsia" w:hint="eastAsia"/>
        </w:rPr>
        <w:t>32</w:t>
      </w:r>
      <w:r w:rsidR="00EA46DD">
        <w:rPr>
          <w:rFonts w:eastAsiaTheme="minorEastAsia" w:hint="eastAsia"/>
        </w:rPr>
        <w:t xml:space="preserve"> </w:t>
      </w:r>
      <w:r w:rsidR="003A2E51" w:rsidRPr="003A2E51">
        <w:rPr>
          <w:rFonts w:eastAsiaTheme="minorEastAsia"/>
        </w:rPr>
        <w:t>uimsbf</w:t>
      </w:r>
    </w:p>
    <w:p w:rsidR="006A441C" w:rsidRDefault="001000B0" w:rsidP="00086759">
      <w:pPr>
        <w:pStyle w:val="a8"/>
        <w:ind w:firstLineChars="400" w:firstLine="800"/>
        <w:rPr>
          <w:rFonts w:eastAsiaTheme="minorEastAsia"/>
        </w:rPr>
      </w:pPr>
      <w:r>
        <w:rPr>
          <w:rFonts w:eastAsiaTheme="minorEastAsia" w:hint="eastAsia"/>
        </w:rPr>
        <w:t>service_loop</w:t>
      </w:r>
      <w:r w:rsidR="005614FA">
        <w:rPr>
          <w:rFonts w:eastAsiaTheme="minorEastAsia" w:hint="eastAsia"/>
        </w:rPr>
        <w:t>_</w:t>
      </w:r>
      <w:r w:rsidR="006A441C">
        <w:rPr>
          <w:rFonts w:eastAsiaTheme="minorEastAsia" w:hint="eastAsia"/>
        </w:rPr>
        <w:t xml:space="preserve">length </w:t>
      </w:r>
      <w:r>
        <w:rPr>
          <w:rFonts w:eastAsiaTheme="minorEastAsia" w:hint="eastAsia"/>
        </w:rPr>
        <w:t xml:space="preserve">   </w:t>
      </w:r>
      <w:r w:rsidR="006A441C" w:rsidRPr="003A2E51">
        <w:rPr>
          <w:rFonts w:eastAsiaTheme="minorEastAsia" w:hint="eastAsia"/>
        </w:rPr>
        <w:t>32</w:t>
      </w:r>
      <w:r w:rsidR="006A441C">
        <w:rPr>
          <w:rFonts w:eastAsiaTheme="minorEastAsia" w:hint="eastAsia"/>
        </w:rPr>
        <w:t xml:space="preserve"> </w:t>
      </w:r>
      <w:r w:rsidR="006A441C" w:rsidRPr="003A2E51">
        <w:rPr>
          <w:rFonts w:eastAsiaTheme="minorEastAsia"/>
        </w:rPr>
        <w:t>uimsbf</w:t>
      </w:r>
    </w:p>
    <w:p w:rsidR="006A441C" w:rsidRPr="003A2E51" w:rsidRDefault="00DB3F68" w:rsidP="006A441C">
      <w:pPr>
        <w:pStyle w:val="a8"/>
        <w:ind w:firstLineChars="400" w:firstLine="800"/>
        <w:rPr>
          <w:rFonts w:eastAsiaTheme="minorEastAsia"/>
        </w:rPr>
      </w:pPr>
      <w:r w:rsidRPr="003A2E51">
        <w:rPr>
          <w:rFonts w:eastAsiaTheme="minorEastAsia"/>
        </w:rPr>
        <w:t>for (</w:t>
      </w:r>
      <w:r w:rsidR="006A441C" w:rsidRPr="003A2E51">
        <w:rPr>
          <w:rFonts w:eastAsiaTheme="minorEastAsia" w:hint="eastAsia"/>
        </w:rPr>
        <w:t xml:space="preserve">i </w:t>
      </w:r>
      <w:r w:rsidR="006A441C" w:rsidRPr="003A2E51">
        <w:rPr>
          <w:rFonts w:eastAsiaTheme="minorEastAsia"/>
        </w:rPr>
        <w:t>=</w:t>
      </w:r>
      <w:r w:rsidR="006A441C">
        <w:rPr>
          <w:rFonts w:eastAsiaTheme="minorEastAsia" w:hint="eastAsia"/>
        </w:rPr>
        <w:t xml:space="preserve"> </w:t>
      </w:r>
      <w:r w:rsidR="006A441C" w:rsidRPr="003A2E51">
        <w:rPr>
          <w:rFonts w:eastAsiaTheme="minorEastAsia"/>
        </w:rPr>
        <w:t>0;</w:t>
      </w:r>
      <w:r w:rsidR="006A441C" w:rsidRPr="003A2E51">
        <w:rPr>
          <w:rFonts w:eastAsiaTheme="minorEastAsia" w:hint="eastAsia"/>
        </w:rPr>
        <w:t xml:space="preserve"> i </w:t>
      </w:r>
      <w:r w:rsidR="006A441C" w:rsidRPr="003A2E51">
        <w:rPr>
          <w:rFonts w:eastAsiaTheme="minorEastAsia"/>
        </w:rPr>
        <w:t>&lt;N;</w:t>
      </w:r>
      <w:r w:rsidR="006A441C">
        <w:rPr>
          <w:rFonts w:eastAsiaTheme="minorEastAsia" w:hint="eastAsia"/>
        </w:rPr>
        <w:t xml:space="preserve"> </w:t>
      </w:r>
      <w:r w:rsidR="006A441C" w:rsidRPr="003A2E51">
        <w:rPr>
          <w:rFonts w:eastAsiaTheme="minorEastAsia"/>
        </w:rPr>
        <w:t>i++)</w:t>
      </w:r>
    </w:p>
    <w:p w:rsidR="006A441C" w:rsidRDefault="006A441C" w:rsidP="006A441C">
      <w:pPr>
        <w:pStyle w:val="a8"/>
        <w:ind w:firstLine="400"/>
        <w:rPr>
          <w:rFonts w:eastAsiaTheme="minorEastAsia"/>
        </w:rPr>
      </w:pPr>
      <w:r w:rsidRPr="003A2E51">
        <w:rPr>
          <w:rFonts w:eastAsiaTheme="minorEastAsia"/>
        </w:rPr>
        <w:t xml:space="preserve">    {</w:t>
      </w:r>
    </w:p>
    <w:p w:rsidR="001000B0" w:rsidRDefault="001000B0" w:rsidP="001000B0">
      <w:pPr>
        <w:pStyle w:val="a8"/>
        <w:ind w:firstLineChars="600" w:firstLine="1200"/>
        <w:rPr>
          <w:rFonts w:eastAsiaTheme="minorEastAsia"/>
        </w:rPr>
      </w:pPr>
      <w:r>
        <w:rPr>
          <w:rFonts w:eastAsiaTheme="minorEastAsia" w:hint="eastAsia"/>
        </w:rPr>
        <w:t xml:space="preserve">service_id         16 </w:t>
      </w:r>
      <w:r w:rsidRPr="003A2E51">
        <w:rPr>
          <w:rFonts w:eastAsiaTheme="minorEastAsia"/>
        </w:rPr>
        <w:t>uimsbf</w:t>
      </w:r>
    </w:p>
    <w:p w:rsidR="001000B0" w:rsidRDefault="001000B0" w:rsidP="001000B0">
      <w:pPr>
        <w:pStyle w:val="a8"/>
        <w:ind w:firstLineChars="600" w:firstLine="1200"/>
        <w:rPr>
          <w:rFonts w:eastAsiaTheme="minorEastAsia"/>
        </w:rPr>
      </w:pPr>
      <w:r>
        <w:rPr>
          <w:rFonts w:eastAsiaTheme="minorEastAsia" w:hint="eastAsia"/>
        </w:rPr>
        <w:t xml:space="preserve">event_loop_length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1000B0" w:rsidRPr="003A2E51" w:rsidRDefault="001000B0" w:rsidP="001000B0">
      <w:pPr>
        <w:pStyle w:val="a8"/>
        <w:ind w:firstLineChars="600" w:firstLine="1200"/>
        <w:rPr>
          <w:rFonts w:eastAsiaTheme="minorEastAsia"/>
        </w:rPr>
      </w:pPr>
      <w:r>
        <w:rPr>
          <w:rFonts w:eastAsiaTheme="minorEastAsia" w:hint="eastAsia"/>
        </w:rPr>
        <w:t>{</w:t>
      </w:r>
    </w:p>
    <w:p w:rsidR="006A441C" w:rsidRDefault="006A441C" w:rsidP="001000B0">
      <w:pPr>
        <w:pStyle w:val="a8"/>
        <w:ind w:firstLineChars="800" w:firstLine="1600"/>
        <w:rPr>
          <w:rFonts w:eastAsiaTheme="minorEastAsia"/>
        </w:rPr>
      </w:pPr>
      <w:r>
        <w:rPr>
          <w:rFonts w:eastAsiaTheme="minorEastAsia" w:hint="eastAsia"/>
        </w:rPr>
        <w:t xml:space="preserve">event_id </w:t>
      </w:r>
      <w:r w:rsidR="001000B0">
        <w:rPr>
          <w:rFonts w:eastAsiaTheme="minorEastAsia" w:hint="eastAsia"/>
        </w:rPr>
        <w:t xml:space="preserve">          </w:t>
      </w:r>
      <w:r w:rsidR="002D1248">
        <w:rPr>
          <w:rFonts w:eastAsiaTheme="minorEastAsia" w:hint="eastAsia"/>
        </w:rPr>
        <w:t xml:space="preserve">16 </w:t>
      </w:r>
      <w:r w:rsidR="002D1248" w:rsidRPr="003A2E51">
        <w:rPr>
          <w:rFonts w:eastAsiaTheme="minorEastAsia"/>
        </w:rPr>
        <w:t>uimsbf</w:t>
      </w:r>
    </w:p>
    <w:p w:rsidR="001000B0" w:rsidRPr="001000B0" w:rsidRDefault="001000B0" w:rsidP="001000B0">
      <w:pPr>
        <w:ind w:firstLineChars="650" w:firstLine="1300"/>
        <w:rPr>
          <w:rFonts w:eastAsiaTheme="minorEastAsia"/>
        </w:rPr>
      </w:pPr>
      <w:r w:rsidRPr="001000B0">
        <w:rPr>
          <w:rFonts w:eastAsiaTheme="minorEastAsia" w:hint="eastAsia"/>
        </w:rPr>
        <w:t>}</w:t>
      </w:r>
    </w:p>
    <w:p w:rsidR="006A441C" w:rsidRPr="003A2E51" w:rsidRDefault="006A441C" w:rsidP="006A441C">
      <w:pPr>
        <w:pStyle w:val="a8"/>
        <w:ind w:firstLineChars="400" w:firstLine="800"/>
        <w:rPr>
          <w:rFonts w:eastAsiaTheme="minorEastAsia"/>
        </w:rPr>
      </w:pPr>
      <w:r w:rsidRPr="003A2E51">
        <w:rPr>
          <w:rFonts w:eastAsiaTheme="minorEastAsia"/>
        </w:rPr>
        <w:t>}</w:t>
      </w:r>
    </w:p>
    <w:p w:rsidR="006A441C" w:rsidRPr="003A2E51" w:rsidRDefault="006A441C" w:rsidP="00086759">
      <w:pPr>
        <w:pStyle w:val="a8"/>
        <w:ind w:firstLineChars="400" w:firstLine="800"/>
        <w:rPr>
          <w:rFonts w:eastAsiaTheme="minorEastAsia"/>
        </w:rPr>
      </w:pPr>
      <w:r>
        <w:rPr>
          <w:rFonts w:eastAsiaTheme="minorEastAsia" w:hint="eastAsia"/>
        </w:rPr>
        <w:t xml:space="preserve">poster_length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3A2E51" w:rsidRPr="003A2E51" w:rsidRDefault="003A2E51" w:rsidP="00086759">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sidR="00B4114A">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sidR="00196C3E">
        <w:rPr>
          <w:rFonts w:eastAsiaTheme="minorEastAsia" w:hint="eastAsia"/>
        </w:rPr>
        <w:t xml:space="preserve"> </w:t>
      </w:r>
      <w:r w:rsidRPr="003A2E51">
        <w:rPr>
          <w:rFonts w:eastAsiaTheme="minorEastAsia"/>
        </w:rPr>
        <w:t>i++)</w:t>
      </w:r>
    </w:p>
    <w:p w:rsidR="003A2E51" w:rsidRPr="003A2E51" w:rsidRDefault="003A2E51" w:rsidP="003A2E51">
      <w:pPr>
        <w:pStyle w:val="a8"/>
        <w:ind w:firstLine="400"/>
        <w:rPr>
          <w:rFonts w:eastAsiaTheme="minorEastAsia"/>
        </w:rPr>
      </w:pPr>
      <w:r w:rsidRPr="003A2E51">
        <w:rPr>
          <w:rFonts w:eastAsiaTheme="minorEastAsia"/>
        </w:rPr>
        <w:t xml:space="preserve">    {</w:t>
      </w:r>
    </w:p>
    <w:p w:rsidR="003A2E51" w:rsidRPr="003A2E51" w:rsidRDefault="003A2E51" w:rsidP="00086759">
      <w:pPr>
        <w:pStyle w:val="a8"/>
        <w:ind w:firstLineChars="600" w:firstLine="1200"/>
        <w:rPr>
          <w:rFonts w:eastAsiaTheme="minorEastAsia"/>
        </w:rPr>
      </w:pPr>
      <w:r w:rsidRPr="003A2E51">
        <w:rPr>
          <w:rFonts w:eastAsiaTheme="minorEastAsia" w:hint="eastAsia"/>
        </w:rPr>
        <w:t>char</w:t>
      </w:r>
    </w:p>
    <w:p w:rsidR="003A2E51" w:rsidRPr="003A2E51" w:rsidRDefault="003A2E51" w:rsidP="00086759">
      <w:pPr>
        <w:pStyle w:val="a8"/>
        <w:ind w:firstLineChars="400" w:firstLine="800"/>
        <w:rPr>
          <w:rFonts w:eastAsiaTheme="minorEastAsia"/>
        </w:rPr>
      </w:pPr>
      <w:r w:rsidRPr="003A2E51">
        <w:rPr>
          <w:rFonts w:eastAsiaTheme="minorEastAsia"/>
        </w:rPr>
        <w:t>}</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837FF4">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w:t>
      </w:r>
      <w:r>
        <w:rPr>
          <w:rFonts w:hint="eastAsia"/>
        </w:rPr>
        <w:lastRenderedPageBreak/>
        <w:t>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6" w:name="_Ref449022645"/>
      <w:r>
        <w:rPr>
          <w:rFonts w:eastAsiaTheme="minorEastAsia" w:hint="eastAsia"/>
        </w:rPr>
        <w:t>S</w:t>
      </w:r>
      <w:r w:rsidR="008E7B3A">
        <w:rPr>
          <w:rFonts w:eastAsiaTheme="minorEastAsia" w:hint="eastAsia"/>
        </w:rPr>
        <w:t>tatistic Info</w:t>
      </w:r>
      <w:bookmarkEnd w:id="6"/>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lastRenderedPageBreak/>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DC00D6" w:rsidP="00C309A3">
      <w:pPr>
        <w:pStyle w:val="1"/>
      </w:pPr>
      <w:r>
        <w:rPr>
          <w:rFonts w:asciiTheme="minorEastAsia" w:eastAsiaTheme="minorEastAsia" w:hAnsiTheme="minorEastAsia" w:hint="eastAsia"/>
        </w:rPr>
        <w:t>工作范围</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DC00D6" w:rsidP="008C3B2C">
      <w:pPr>
        <w:pStyle w:val="1"/>
      </w:pPr>
      <w:r>
        <w:rPr>
          <w:rFonts w:asciiTheme="minorEastAsia" w:eastAsiaTheme="minorEastAsia" w:hAnsiTheme="minorEastAsia" w:hint="eastAsia"/>
        </w:rPr>
        <w:t>产品范围</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097841">
        <w:fldChar w:fldCharType="begin"/>
      </w:r>
      <w:r>
        <w:rPr>
          <w:rFonts w:hint="eastAsia"/>
        </w:rPr>
        <w:instrText>REF _Ref446076990 \r \h</w:instrText>
      </w:r>
      <w:r w:rsidR="00097841">
        <w:fldChar w:fldCharType="separate"/>
      </w:r>
      <w:r w:rsidR="001B56C5">
        <w:t>5.2.3</w:t>
      </w:r>
      <w:r w:rsidR="00097841">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3205D1">
        <w:rPr>
          <w:rFonts w:asciiTheme="minorEastAsia" w:eastAsiaTheme="minorEastAsia" w:hAnsiTheme="minorEastAsia" w:hint="eastAsia"/>
        </w:rPr>
        <w:t xml:space="preserve"> </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0C0BBF">
        <w:rPr>
          <w:rFonts w:eastAsiaTheme="minorEastAsia" w:hint="eastAsia"/>
        </w:rPr>
        <w:t>uring</w:t>
      </w:r>
      <w:r w:rsidR="00E52C4D">
        <w:rPr>
          <w:rFonts w:eastAsiaTheme="minorEastAsia" w:hint="eastAsia"/>
        </w:rPr>
        <w:t xml:space="preserve"> </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097841">
        <w:fldChar w:fldCharType="begin"/>
      </w:r>
      <w:r w:rsidR="00F2777E">
        <w:rPr>
          <w:rFonts w:hint="eastAsia"/>
        </w:rPr>
        <w:instrText>REF _Ref446076990 \r \h</w:instrText>
      </w:r>
      <w:r w:rsidR="00097841">
        <w:fldChar w:fldCharType="separate"/>
      </w:r>
      <w:r w:rsidR="00F2777E">
        <w:t>5.2.2</w:t>
      </w:r>
      <w:r w:rsidR="00097841">
        <w:fldChar w:fldCharType="end"/>
      </w:r>
      <w:r>
        <w:rPr>
          <w:rFonts w:hint="eastAsia"/>
        </w:rPr>
        <w:t>了解配置文件的格式。</w:t>
      </w:r>
    </w:p>
    <w:p w:rsidR="007673AA" w:rsidRDefault="007673AA" w:rsidP="00EC4242">
      <w:pPr>
        <w:pStyle w:val="a8"/>
        <w:ind w:firstLine="400"/>
      </w:pP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rsidR="009D0A5F">
        <w:rPr>
          <w:rFonts w:asciiTheme="minorEastAsia" w:eastAsiaTheme="minorEastAsia" w:hAnsiTheme="minorEastAsia" w:hint="eastAsia"/>
        </w:rPr>
        <w:t xml:space="preserve"> </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w:t>
      </w:r>
      <w:r>
        <w:rPr>
          <w:rFonts w:hint="eastAsia"/>
        </w:rPr>
        <w:lastRenderedPageBreak/>
        <w:t>内容。</w:t>
      </w:r>
    </w:p>
    <w:p w:rsidR="00783FC0" w:rsidRPr="00783FC0" w:rsidRDefault="00783FC0" w:rsidP="006E750D">
      <w:pPr>
        <w:pStyle w:val="a8"/>
        <w:numPr>
          <w:ilvl w:val="0"/>
          <w:numId w:val="9"/>
        </w:numPr>
        <w:ind w:firstLineChars="0"/>
      </w:pPr>
      <w:r>
        <w:rPr>
          <w:rFonts w:hint="eastAsia"/>
        </w:rPr>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7"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7"/>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rsidR="00FD7422">
        <w:rPr>
          <w:rFonts w:asciiTheme="minorEastAsia" w:eastAsiaTheme="minorEastAsia" w:hAnsiTheme="minorEastAsia" w:hint="eastAsia"/>
        </w:rPr>
        <w:t xml:space="preserve"> </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8"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8"/>
      <w:r w:rsidR="00B87EFE">
        <w:rPr>
          <w:rFonts w:eastAsiaTheme="minorEastAsia" w:hint="eastAsia"/>
        </w:rPr>
        <w:t xml:space="preserve">Send </w:t>
      </w:r>
      <w:r w:rsidR="00BE74DE" w:rsidRPr="00837FF4">
        <w:rPr>
          <w:rFonts w:eastAsiaTheme="minorEastAsia"/>
        </w:rPr>
        <w:t>Data-Pipe</w:t>
      </w:r>
      <w:r w:rsidR="00BE74DE">
        <w:rPr>
          <w:rFonts w:eastAsiaTheme="minorEastAsia" w:hint="eastAsia"/>
        </w:rPr>
        <w:t xml:space="preserve"> </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Pr>
          <w:rFonts w:eastAsiaTheme="minorEastAsia" w:hint="eastAsia"/>
        </w:rPr>
        <w:t xml:space="preserve"> </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097841">
        <w:rPr>
          <w:rFonts w:eastAsiaTheme="minorEastAsia"/>
        </w:rPr>
        <w:fldChar w:fldCharType="begin"/>
      </w:r>
      <w:r w:rsidR="00EE57E6">
        <w:rPr>
          <w:rFonts w:eastAsiaTheme="minorEastAsia"/>
        </w:rPr>
        <w:instrText xml:space="preserve"> </w:instrText>
      </w:r>
      <w:r w:rsidR="00EE57E6">
        <w:rPr>
          <w:rFonts w:eastAsiaTheme="minorEastAsia" w:hint="eastAsia"/>
        </w:rPr>
        <w:instrText>REF _Ref448150803 \r \h</w:instrText>
      </w:r>
      <w:r w:rsidR="00EE57E6">
        <w:rPr>
          <w:rFonts w:eastAsiaTheme="minorEastAsia"/>
        </w:rPr>
        <w:instrText xml:space="preserve"> </w:instrText>
      </w:r>
      <w:r w:rsidR="00097841">
        <w:rPr>
          <w:rFonts w:eastAsiaTheme="minorEastAsia"/>
        </w:rPr>
      </w:r>
      <w:r w:rsidR="00097841">
        <w:rPr>
          <w:rFonts w:eastAsiaTheme="minorEastAsia"/>
        </w:rPr>
        <w:fldChar w:fldCharType="separate"/>
      </w:r>
      <w:r w:rsidR="00EE57E6">
        <w:rPr>
          <w:rFonts w:eastAsiaTheme="minorEastAsia"/>
        </w:rPr>
        <w:t>5.2.9</w:t>
      </w:r>
      <w:r w:rsidR="00097841">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Service</w:t>
      </w:r>
      <w:r w:rsidR="000B496B">
        <w:rPr>
          <w:rFonts w:hint="eastAsia"/>
        </w:rPr>
        <w:t>的所有未</w:t>
      </w:r>
      <w:r w:rsidR="00DE28D4">
        <w:rPr>
          <w:rFonts w:hint="eastAsia"/>
        </w:rPr>
        <w:t xml:space="preserve">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Pr>
          <w:rFonts w:eastAsiaTheme="minorEastAsia" w:hint="eastAsia"/>
        </w:rPr>
        <w:t xml:space="preserve"> </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097841">
        <w:rPr>
          <w:rFonts w:eastAsiaTheme="minorEastAsia"/>
        </w:rPr>
        <w:fldChar w:fldCharType="begin"/>
      </w:r>
      <w:r>
        <w:rPr>
          <w:rFonts w:eastAsiaTheme="minorEastAsia"/>
        </w:rPr>
        <w:instrText xml:space="preserve"> </w:instrText>
      </w:r>
      <w:r>
        <w:rPr>
          <w:rFonts w:eastAsiaTheme="minorEastAsia" w:hint="eastAsia"/>
        </w:rPr>
        <w:instrText>REF _Ref448150803 \r \h</w:instrText>
      </w:r>
      <w:r>
        <w:rPr>
          <w:rFonts w:eastAsiaTheme="minorEastAsia"/>
        </w:rPr>
        <w:instrText xml:space="preserve"> </w:instrText>
      </w:r>
      <w:r w:rsidR="00097841">
        <w:rPr>
          <w:rFonts w:eastAsiaTheme="minorEastAsia"/>
        </w:rPr>
      </w:r>
      <w:r w:rsidR="00097841">
        <w:rPr>
          <w:rFonts w:eastAsiaTheme="minorEastAsia"/>
        </w:rPr>
        <w:fldChar w:fldCharType="separate"/>
      </w:r>
      <w:r>
        <w:rPr>
          <w:rFonts w:eastAsiaTheme="minorEastAsia"/>
        </w:rPr>
        <w:t>5.2.9</w:t>
      </w:r>
      <w:r w:rsidR="00097841">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Pr>
          <w:rFonts w:eastAsiaTheme="minorEastAsia" w:hint="eastAsia"/>
        </w:rPr>
        <w:t xml:space="preserve"> </w:t>
      </w:r>
      <w:r w:rsidR="005B427E" w:rsidRPr="004D32D0">
        <w:rPr>
          <w:rFonts w:eastAsiaTheme="minorEastAsia" w:hint="eastAsia"/>
        </w:rPr>
        <w:lastRenderedPageBreak/>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097841">
        <w:fldChar w:fldCharType="begin"/>
      </w:r>
      <w:r>
        <w:instrText xml:space="preserve"> </w:instrText>
      </w:r>
      <w:r>
        <w:rPr>
          <w:rFonts w:hint="eastAsia"/>
        </w:rPr>
        <w:instrText>REF _Ref446145726 \r \h</w:instrText>
      </w:r>
      <w:r>
        <w:instrText xml:space="preserve"> </w:instrText>
      </w:r>
      <w:r w:rsidR="00097841">
        <w:fldChar w:fldCharType="separate"/>
      </w:r>
      <w:r>
        <w:t>8.3</w:t>
      </w:r>
      <w:r w:rsidR="00097841">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2A4780">
        <w:t xml:space="preserve"> </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2A4780">
        <w:t xml:space="preserve"> </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w:t>
      </w:r>
      <w:r w:rsidR="003D6AC0">
        <w:rPr>
          <w:rFonts w:hint="eastAsia"/>
        </w:rPr>
        <w:lastRenderedPageBreak/>
        <w:t>播发服务程序</w:t>
      </w:r>
      <w:r>
        <w:rPr>
          <w:rFonts w:hint="eastAsia"/>
        </w:rPr>
        <w:t>不再给用户发相同的警告信息，除非再次收到错误的</w:t>
      </w:r>
      <w:r w:rsidRPr="008D1BEF">
        <w:rPr>
          <w:rFonts w:hint="eastAsia"/>
        </w:rPr>
        <w:t>Nvod Reference Service Event Info</w:t>
      </w:r>
      <w:r>
        <w:rPr>
          <w:rFonts w:hint="eastAsia"/>
        </w:rPr>
        <w:t>。</w:t>
      </w:r>
    </w:p>
    <w:p w:rsidR="004126A5" w:rsidRDefault="004126A5" w:rsidP="004126A5">
      <w:pPr>
        <w:pStyle w:val="4"/>
      </w:pPr>
      <w:r>
        <w:rPr>
          <w:rFonts w:hint="eastAsia"/>
        </w:rPr>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asciiTheme="minorEastAsia" w:eastAsiaTheme="minorEastAsia" w:hAnsiTheme="minorEastAsia" w:hint="eastAsia"/>
        </w:rPr>
        <w:t xml:space="preserve"> </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asciiTheme="minorEastAsia" w:eastAsiaTheme="minorEastAsia" w:hAnsiTheme="minorEastAsia" w:hint="eastAsia"/>
        </w:rPr>
        <w:t xml:space="preserve"> </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asciiTheme="minorEastAsia" w:eastAsiaTheme="minorEastAsia" w:hAnsiTheme="minorEastAsia" w:hint="eastAsia"/>
        </w:rPr>
        <w:t xml:space="preserve"> </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w:t>
      </w:r>
      <w:r w:rsidR="001E5079">
        <w:rPr>
          <w:rFonts w:hint="eastAsia"/>
        </w:rPr>
        <w:t xml:space="preserve"> </w:t>
      </w:r>
      <w:r w:rsidR="001E5079" w:rsidRPr="00FD7422">
        <w:t>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567A15">
        <w:rPr>
          <w:rFonts w:hint="eastAsia"/>
        </w:rPr>
        <w:t xml:space="preserve"> </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9" w:name="_Ref446921825"/>
      <w:r>
        <w:rPr>
          <w:rFonts w:hint="eastAsia"/>
        </w:rPr>
        <w:lastRenderedPageBreak/>
        <w:t xml:space="preserve">Ur-5, </w:t>
      </w:r>
      <w:bookmarkEnd w:id="9"/>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w:t>
      </w:r>
      <w:r w:rsidRPr="00085834">
        <w:t xml:space="preserve"> </w:t>
      </w:r>
      <w:r>
        <w:rPr>
          <w:rFonts w:hint="eastAsia"/>
        </w:rPr>
        <w:t>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097841">
        <w:fldChar w:fldCharType="begin"/>
      </w:r>
      <w:r>
        <w:instrText xml:space="preserve"> </w:instrText>
      </w:r>
      <w:r>
        <w:rPr>
          <w:rFonts w:hint="eastAsia"/>
        </w:rPr>
        <w:instrText>REF _Ref446145726 \r \h</w:instrText>
      </w:r>
      <w:r>
        <w:instrText xml:space="preserve"> </w:instrText>
      </w:r>
      <w:r w:rsidR="00097841">
        <w:fldChar w:fldCharType="separate"/>
      </w:r>
      <w:r>
        <w:t>8.3</w:t>
      </w:r>
      <w:r w:rsidR="00097841">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097841">
        <w:fldChar w:fldCharType="begin"/>
      </w:r>
      <w:r>
        <w:instrText xml:space="preserve"> </w:instrText>
      </w:r>
      <w:r>
        <w:rPr>
          <w:rFonts w:hint="eastAsia"/>
        </w:rPr>
        <w:instrText>REF _Ref446145726 \r \h</w:instrText>
      </w:r>
      <w:r>
        <w:instrText xml:space="preserve"> </w:instrText>
      </w:r>
      <w:r w:rsidR="00097841">
        <w:fldChar w:fldCharType="separate"/>
      </w:r>
      <w:r>
        <w:t>8.3</w:t>
      </w:r>
      <w:r w:rsidR="00097841">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00C953E7" w:rsidRPr="00FD7422">
        <w:t xml:space="preserve"> </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Pr>
          <w:rFonts w:hint="eastAsia"/>
        </w:rPr>
        <w:t xml:space="preserve"> </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Pr>
          <w:rFonts w:hint="eastAsia"/>
        </w:rPr>
        <w:t xml:space="preserve"> </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00E35754" w:rsidRPr="00FD7422">
        <w:t xml:space="preserve"> </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009113FE" w:rsidRPr="00FD7422">
        <w:t xml:space="preserve"> </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567A15">
        <w:rPr>
          <w:rFonts w:hint="eastAsia"/>
        </w:rPr>
        <w:t xml:space="preserve"> </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t xml:space="preserve"> </w:t>
      </w:r>
      <w:r w:rsidR="00A009E3">
        <w:rPr>
          <w:rFonts w:hint="eastAsia"/>
        </w:rPr>
        <w:t>(</w:t>
      </w:r>
      <w:r w:rsidR="00097841">
        <w:fldChar w:fldCharType="begin"/>
      </w:r>
      <w:r w:rsidR="00A009E3">
        <w:instrText xml:space="preserve"> </w:instrText>
      </w:r>
      <w:r w:rsidR="00A009E3">
        <w:rPr>
          <w:rFonts w:hint="eastAsia"/>
        </w:rPr>
        <w:instrText>REF _Ref449022645 \r \h</w:instrText>
      </w:r>
      <w:r w:rsidR="00A009E3">
        <w:instrText xml:space="preserve"> </w:instrText>
      </w:r>
      <w:r w:rsidR="00097841">
        <w:fldChar w:fldCharType="separate"/>
      </w:r>
      <w:r w:rsidR="00A009E3">
        <w:t>5.2.10</w:t>
      </w:r>
      <w:r w:rsidR="00097841">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DC00D6" w:rsidP="00CC0D01">
      <w:pPr>
        <w:pStyle w:val="1"/>
      </w:pPr>
      <w:r>
        <w:rPr>
          <w:rFonts w:asciiTheme="minorEastAsia" w:eastAsiaTheme="minorEastAsia" w:hAnsiTheme="minorEastAsia" w:hint="eastAsia"/>
        </w:rPr>
        <w:t>功能和数据需求</w:t>
      </w:r>
    </w:p>
    <w:p w:rsidR="00CC0D01" w:rsidRPr="00AD3B55" w:rsidRDefault="00DC00D6" w:rsidP="00CC0D01">
      <w:pPr>
        <w:pStyle w:val="2"/>
      </w:pPr>
      <w:r>
        <w:rPr>
          <w:rFonts w:asciiTheme="minorEastAsia" w:eastAsiaTheme="minorEastAsia" w:hAnsiTheme="minorEastAsia" w:hint="eastAsia"/>
        </w:rPr>
        <w:t>功能需求</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r w:rsidR="000400C3">
        <w:t xml:space="preserve"> </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r w:rsidR="00C060EF">
        <w:rPr>
          <w:rFonts w:hint="eastAsia"/>
        </w:rPr>
        <w:t xml:space="preserve"> </w:t>
      </w:r>
    </w:p>
    <w:p w:rsidR="009B498B" w:rsidRDefault="009B498B" w:rsidP="009B498B">
      <w:pPr>
        <w:pStyle w:val="a8"/>
        <w:ind w:firstLine="400"/>
      </w:pPr>
      <w:r>
        <w:rPr>
          <w:rFonts w:hint="eastAsia"/>
        </w:rPr>
        <w:t>依赖关系:</w:t>
      </w:r>
      <w:r w:rsidR="002A4095">
        <w:rPr>
          <w:rFonts w:hint="eastAsia"/>
        </w:rPr>
        <w:t xml:space="preserve"> </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DC00D6" w:rsidP="00CC0D01">
      <w:pPr>
        <w:pStyle w:val="2"/>
      </w:pPr>
      <w:r>
        <w:rPr>
          <w:rFonts w:asciiTheme="minorEastAsia" w:eastAsiaTheme="minorEastAsia" w:hAnsiTheme="minorEastAsia" w:hint="eastAsia"/>
        </w:rPr>
        <w:t>数据需求</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DC00D6" w:rsidP="00877FB8">
      <w:pPr>
        <w:pStyle w:val="1"/>
      </w:pPr>
      <w:r>
        <w:rPr>
          <w:rFonts w:asciiTheme="minorEastAsia" w:eastAsiaTheme="minorEastAsia" w:hAnsiTheme="minorEastAsia" w:hint="eastAsia"/>
        </w:rPr>
        <w:t>外观/界面需求</w:t>
      </w:r>
    </w:p>
    <w:p w:rsidR="00877FB8" w:rsidRDefault="00877FB8" w:rsidP="0023710A"/>
    <w:p w:rsidR="003863CA" w:rsidRDefault="00DC00D6" w:rsidP="003863CA">
      <w:pPr>
        <w:pStyle w:val="1"/>
      </w:pPr>
      <w:r>
        <w:rPr>
          <w:rFonts w:asciiTheme="minorEastAsia" w:eastAsiaTheme="minorEastAsia" w:hAnsiTheme="minorEastAsia" w:hint="eastAsia"/>
        </w:rPr>
        <w:t>可用性需求</w:t>
      </w:r>
    </w:p>
    <w:p w:rsidR="003863CA" w:rsidRDefault="003863CA" w:rsidP="0023710A"/>
    <w:p w:rsidR="00891685" w:rsidRDefault="00DC00D6" w:rsidP="00891685">
      <w:pPr>
        <w:pStyle w:val="1"/>
      </w:pPr>
      <w:r>
        <w:rPr>
          <w:rFonts w:asciiTheme="minorEastAsia" w:eastAsiaTheme="minorEastAsia" w:hAnsiTheme="minorEastAsia" w:hint="eastAsia"/>
        </w:rPr>
        <w:t>性能需求</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w:t>
      </w:r>
      <w:r>
        <w:rPr>
          <w:rFonts w:hint="eastAsia"/>
        </w:rPr>
        <w:t xml:space="preserve"> </w:t>
      </w:r>
      <w:r>
        <w:rPr>
          <w:rFonts w:asciiTheme="minorEastAsia" w:eastAsiaTheme="minorEastAsia" w:hAnsiTheme="minorEastAsia" w:hint="eastAsia"/>
        </w:rPr>
        <w:t>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r w:rsidRPr="00D318EE">
        <w:rPr>
          <w:rFonts w:ascii="宋体" w:eastAsia="宋体" w:hAnsi="Times New Roman" w:hint="eastAsia"/>
          <w:snapToGrid w:val="0"/>
          <w:color w:val="auto"/>
          <w:sz w:val="20"/>
          <w:lang w:eastAsia="zh-CN"/>
        </w:rPr>
        <w:t xml:space="preserve"> </w:t>
      </w:r>
    </w:p>
    <w:p w:rsidR="00D318EE" w:rsidRPr="00D318EE" w:rsidRDefault="00D318EE" w:rsidP="00216E3F">
      <w:pPr>
        <w:pStyle w:val="a8"/>
        <w:ind w:firstLine="400"/>
      </w:pPr>
    </w:p>
    <w:p w:rsidR="00891685" w:rsidRDefault="00DC00D6" w:rsidP="00891685">
      <w:pPr>
        <w:pStyle w:val="1"/>
      </w:pPr>
      <w:r>
        <w:rPr>
          <w:rFonts w:asciiTheme="minorEastAsia" w:eastAsiaTheme="minorEastAsia" w:hAnsiTheme="minorEastAsia" w:hint="eastAsia"/>
        </w:rPr>
        <w:t>操作环境需求</w:t>
      </w:r>
    </w:p>
    <w:p w:rsidR="00891685" w:rsidRDefault="00891685" w:rsidP="0023710A"/>
    <w:p w:rsidR="00891685" w:rsidRDefault="00DC00D6" w:rsidP="00891685">
      <w:pPr>
        <w:pStyle w:val="1"/>
      </w:pPr>
      <w:r>
        <w:rPr>
          <w:rFonts w:asciiTheme="minorEastAsia" w:eastAsiaTheme="minorEastAsia" w:hAnsiTheme="minorEastAsia" w:hint="eastAsia"/>
        </w:rPr>
        <w:t>可维护性需求</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w:t>
      </w:r>
      <w:r>
        <w:rPr>
          <w:rFonts w:hint="eastAsia"/>
        </w:rPr>
        <w:lastRenderedPageBreak/>
        <w:t>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DC00D6" w:rsidP="003227FB">
      <w:pPr>
        <w:pStyle w:val="1"/>
      </w:pPr>
      <w:r>
        <w:rPr>
          <w:rFonts w:asciiTheme="minorEastAsia" w:eastAsiaTheme="minorEastAsia" w:hAnsiTheme="minorEastAsia" w:hint="eastAsia"/>
        </w:rPr>
        <w:t>安全性需求</w:t>
      </w:r>
    </w:p>
    <w:p w:rsidR="003227FB" w:rsidRDefault="003227FB" w:rsidP="0023710A"/>
    <w:p w:rsidR="002D09A2" w:rsidRDefault="00DC00D6" w:rsidP="002D09A2">
      <w:pPr>
        <w:pStyle w:val="1"/>
      </w:pPr>
      <w:r>
        <w:rPr>
          <w:rFonts w:asciiTheme="minorEastAsia" w:eastAsiaTheme="minorEastAsia" w:hAnsiTheme="minorEastAsia" w:hint="eastAsia"/>
        </w:rPr>
        <w:t>文化及政治需求</w:t>
      </w:r>
    </w:p>
    <w:p w:rsidR="002D09A2" w:rsidRDefault="002D09A2" w:rsidP="0023710A"/>
    <w:p w:rsidR="00520B93" w:rsidRDefault="00520B93" w:rsidP="00520B93">
      <w:pPr>
        <w:pStyle w:val="1"/>
      </w:pPr>
      <w:bookmarkStart w:id="10" w:name="_Toc535947497"/>
      <w:r>
        <w:rPr>
          <w:rFonts w:hint="eastAsia"/>
        </w:rPr>
        <w:t>参考资料</w:t>
      </w:r>
      <w:bookmarkEnd w:id="10"/>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Default="00520B93" w:rsidP="00520B93">
      <w:pPr>
        <w:pStyle w:val="a8"/>
        <w:ind w:firstLine="400"/>
      </w:pPr>
      <w:r>
        <w:rPr>
          <w:rFonts w:hint="eastAsia"/>
        </w:rPr>
        <w:t>李洪钧.</w:t>
      </w:r>
      <w:r w:rsidRPr="00ED08F8">
        <w:rPr>
          <w:rFonts w:hint="eastAsia"/>
          <w:i/>
        </w:rPr>
        <w:t>高斯贝尔新一代数字电视业务软件系统总体技术规格书</w:t>
      </w:r>
      <w:r>
        <w:rPr>
          <w:rFonts w:hint="eastAsia"/>
        </w:rPr>
        <w:t>(M).成都:高斯贝尔,2015</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5B5" w:rsidRDefault="00E635B5" w:rsidP="00C67442">
      <w:pPr>
        <w:spacing w:line="240" w:lineRule="auto"/>
      </w:pPr>
      <w:r>
        <w:separator/>
      </w:r>
    </w:p>
  </w:endnote>
  <w:endnote w:type="continuationSeparator" w:id="1">
    <w:p w:rsidR="00E635B5" w:rsidRDefault="00E635B5"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5B5" w:rsidRDefault="00E635B5" w:rsidP="00C67442">
      <w:pPr>
        <w:spacing w:line="240" w:lineRule="auto"/>
      </w:pPr>
      <w:r>
        <w:separator/>
      </w:r>
    </w:p>
  </w:footnote>
  <w:footnote w:type="continuationSeparator" w:id="1">
    <w:p w:rsidR="00E635B5" w:rsidRDefault="00E635B5"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1610302"/>
    <w:multiLevelType w:val="hybridMultilevel"/>
    <w:tmpl w:val="DEFE62E6"/>
    <w:lvl w:ilvl="0" w:tplc="FB86F1F4">
      <w:numFmt w:val="bullet"/>
      <w:lvlText w:val=""/>
      <w:lvlJc w:val="left"/>
      <w:pPr>
        <w:ind w:left="1540" w:hanging="360"/>
      </w:pPr>
      <w:rPr>
        <w:rFonts w:ascii="Symbol" w:eastAsia="宋体" w:hAnsi="Symbol" w:cs="Times New Roman" w:hint="default"/>
      </w:rPr>
    </w:lvl>
    <w:lvl w:ilvl="1" w:tplc="04090003" w:tentative="1">
      <w:start w:val="1"/>
      <w:numFmt w:val="bullet"/>
      <w:lvlText w:val=""/>
      <w:lvlJc w:val="left"/>
      <w:pPr>
        <w:ind w:left="2020" w:hanging="420"/>
      </w:pPr>
      <w:rPr>
        <w:rFonts w:ascii="Wingdings" w:hAnsi="Wingdings" w:hint="default"/>
      </w:rPr>
    </w:lvl>
    <w:lvl w:ilvl="2" w:tplc="04090005" w:tentative="1">
      <w:start w:val="1"/>
      <w:numFmt w:val="bullet"/>
      <w:lvlText w:val=""/>
      <w:lvlJc w:val="left"/>
      <w:pPr>
        <w:ind w:left="2440" w:hanging="420"/>
      </w:pPr>
      <w:rPr>
        <w:rFonts w:ascii="Wingdings" w:hAnsi="Wingdings" w:hint="default"/>
      </w:rPr>
    </w:lvl>
    <w:lvl w:ilvl="3" w:tplc="04090001" w:tentative="1">
      <w:start w:val="1"/>
      <w:numFmt w:val="bullet"/>
      <w:lvlText w:val=""/>
      <w:lvlJc w:val="left"/>
      <w:pPr>
        <w:ind w:left="2860" w:hanging="420"/>
      </w:pPr>
      <w:rPr>
        <w:rFonts w:ascii="Wingdings" w:hAnsi="Wingdings" w:hint="default"/>
      </w:rPr>
    </w:lvl>
    <w:lvl w:ilvl="4" w:tplc="04090003" w:tentative="1">
      <w:start w:val="1"/>
      <w:numFmt w:val="bullet"/>
      <w:lvlText w:val=""/>
      <w:lvlJc w:val="left"/>
      <w:pPr>
        <w:ind w:left="3280" w:hanging="420"/>
      </w:pPr>
      <w:rPr>
        <w:rFonts w:ascii="Wingdings" w:hAnsi="Wingdings" w:hint="default"/>
      </w:rPr>
    </w:lvl>
    <w:lvl w:ilvl="5" w:tplc="04090005" w:tentative="1">
      <w:start w:val="1"/>
      <w:numFmt w:val="bullet"/>
      <w:lvlText w:val=""/>
      <w:lvlJc w:val="left"/>
      <w:pPr>
        <w:ind w:left="3700" w:hanging="420"/>
      </w:pPr>
      <w:rPr>
        <w:rFonts w:ascii="Wingdings" w:hAnsi="Wingdings" w:hint="default"/>
      </w:rPr>
    </w:lvl>
    <w:lvl w:ilvl="6" w:tplc="04090001" w:tentative="1">
      <w:start w:val="1"/>
      <w:numFmt w:val="bullet"/>
      <w:lvlText w:val=""/>
      <w:lvlJc w:val="left"/>
      <w:pPr>
        <w:ind w:left="4120" w:hanging="420"/>
      </w:pPr>
      <w:rPr>
        <w:rFonts w:ascii="Wingdings" w:hAnsi="Wingdings" w:hint="default"/>
      </w:rPr>
    </w:lvl>
    <w:lvl w:ilvl="7" w:tplc="04090003" w:tentative="1">
      <w:start w:val="1"/>
      <w:numFmt w:val="bullet"/>
      <w:lvlText w:val=""/>
      <w:lvlJc w:val="left"/>
      <w:pPr>
        <w:ind w:left="4540" w:hanging="420"/>
      </w:pPr>
      <w:rPr>
        <w:rFonts w:ascii="Wingdings" w:hAnsi="Wingdings" w:hint="default"/>
      </w:rPr>
    </w:lvl>
    <w:lvl w:ilvl="8" w:tplc="04090005" w:tentative="1">
      <w:start w:val="1"/>
      <w:numFmt w:val="bullet"/>
      <w:lvlText w:val=""/>
      <w:lvlJc w:val="left"/>
      <w:pPr>
        <w:ind w:left="4960" w:hanging="420"/>
      </w:pPr>
      <w:rPr>
        <w:rFonts w:ascii="Wingdings" w:hAnsi="Wingdings" w:hint="default"/>
      </w:rPr>
    </w:lvl>
  </w:abstractNum>
  <w:abstractNum w:abstractNumId="5">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C682E46"/>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35A65CA"/>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DB074A"/>
    <w:multiLevelType w:val="hybridMultilevel"/>
    <w:tmpl w:val="DC5EAF76"/>
    <w:lvl w:ilvl="0" w:tplc="9612C974">
      <w:numFmt w:val="bullet"/>
      <w:lvlText w:val="&gt;"/>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2FC6EA0"/>
    <w:multiLevelType w:val="hybridMultilevel"/>
    <w:tmpl w:val="80F47718"/>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30">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1">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4">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1">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2">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25"/>
  </w:num>
  <w:num w:numId="4">
    <w:abstractNumId w:val="45"/>
  </w:num>
  <w:num w:numId="5">
    <w:abstractNumId w:val="22"/>
  </w:num>
  <w:num w:numId="6">
    <w:abstractNumId w:val="41"/>
  </w:num>
  <w:num w:numId="7">
    <w:abstractNumId w:val="9"/>
  </w:num>
  <w:num w:numId="8">
    <w:abstractNumId w:val="13"/>
  </w:num>
  <w:num w:numId="9">
    <w:abstractNumId w:val="7"/>
  </w:num>
  <w:num w:numId="10">
    <w:abstractNumId w:val="18"/>
  </w:num>
  <w:num w:numId="11">
    <w:abstractNumId w:val="17"/>
  </w:num>
  <w:num w:numId="12">
    <w:abstractNumId w:val="23"/>
  </w:num>
  <w:num w:numId="13">
    <w:abstractNumId w:val="36"/>
  </w:num>
  <w:num w:numId="14">
    <w:abstractNumId w:val="27"/>
  </w:num>
  <w:num w:numId="15">
    <w:abstractNumId w:val="3"/>
  </w:num>
  <w:num w:numId="16">
    <w:abstractNumId w:val="12"/>
  </w:num>
  <w:num w:numId="17">
    <w:abstractNumId w:val="35"/>
  </w:num>
  <w:num w:numId="18">
    <w:abstractNumId w:val="10"/>
  </w:num>
  <w:num w:numId="19">
    <w:abstractNumId w:val="42"/>
  </w:num>
  <w:num w:numId="20">
    <w:abstractNumId w:val="39"/>
  </w:num>
  <w:num w:numId="21">
    <w:abstractNumId w:val="21"/>
  </w:num>
  <w:num w:numId="22">
    <w:abstractNumId w:val="50"/>
  </w:num>
  <w:num w:numId="23">
    <w:abstractNumId w:val="43"/>
  </w:num>
  <w:num w:numId="24">
    <w:abstractNumId w:val="31"/>
  </w:num>
  <w:num w:numId="25">
    <w:abstractNumId w:val="40"/>
  </w:num>
  <w:num w:numId="26">
    <w:abstractNumId w:val="19"/>
  </w:num>
  <w:num w:numId="27">
    <w:abstractNumId w:val="2"/>
  </w:num>
  <w:num w:numId="28">
    <w:abstractNumId w:val="52"/>
  </w:num>
  <w:num w:numId="29">
    <w:abstractNumId w:val="47"/>
  </w:num>
  <w:num w:numId="30">
    <w:abstractNumId w:val="5"/>
  </w:num>
  <w:num w:numId="31">
    <w:abstractNumId w:val="37"/>
  </w:num>
  <w:num w:numId="32">
    <w:abstractNumId w:val="11"/>
  </w:num>
  <w:num w:numId="33">
    <w:abstractNumId w:val="16"/>
  </w:num>
  <w:num w:numId="34">
    <w:abstractNumId w:val="1"/>
  </w:num>
  <w:num w:numId="35">
    <w:abstractNumId w:val="15"/>
  </w:num>
  <w:num w:numId="36">
    <w:abstractNumId w:val="49"/>
  </w:num>
  <w:num w:numId="37">
    <w:abstractNumId w:val="33"/>
  </w:num>
  <w:num w:numId="38">
    <w:abstractNumId w:val="30"/>
  </w:num>
  <w:num w:numId="39">
    <w:abstractNumId w:val="28"/>
  </w:num>
  <w:num w:numId="40">
    <w:abstractNumId w:val="46"/>
  </w:num>
  <w:num w:numId="41">
    <w:abstractNumId w:val="48"/>
  </w:num>
  <w:num w:numId="42">
    <w:abstractNumId w:val="24"/>
  </w:num>
  <w:num w:numId="43">
    <w:abstractNumId w:val="34"/>
  </w:num>
  <w:num w:numId="44">
    <w:abstractNumId w:val="32"/>
  </w:num>
  <w:num w:numId="45">
    <w:abstractNumId w:val="6"/>
  </w:num>
  <w:num w:numId="46">
    <w:abstractNumId w:val="44"/>
  </w:num>
  <w:num w:numId="47">
    <w:abstractNumId w:val="38"/>
  </w:num>
  <w:num w:numId="48">
    <w:abstractNumId w:val="51"/>
  </w:num>
  <w:num w:numId="49">
    <w:abstractNumId w:val="8"/>
  </w:num>
  <w:num w:numId="50">
    <w:abstractNumId w:val="20"/>
  </w:num>
  <w:num w:numId="51">
    <w:abstractNumId w:val="29"/>
  </w:num>
  <w:num w:numId="52">
    <w:abstractNumId w:val="26"/>
  </w:num>
  <w:num w:numId="53">
    <w:abstractNumId w:val="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51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619A"/>
    <w:rsid w:val="00017BAB"/>
    <w:rsid w:val="0002034E"/>
    <w:rsid w:val="00021516"/>
    <w:rsid w:val="00022B2D"/>
    <w:rsid w:val="0003257F"/>
    <w:rsid w:val="00037B8E"/>
    <w:rsid w:val="000400C3"/>
    <w:rsid w:val="00040FD8"/>
    <w:rsid w:val="00041A10"/>
    <w:rsid w:val="00051237"/>
    <w:rsid w:val="000525D5"/>
    <w:rsid w:val="00053896"/>
    <w:rsid w:val="00054331"/>
    <w:rsid w:val="00060FE9"/>
    <w:rsid w:val="00061306"/>
    <w:rsid w:val="00061DA3"/>
    <w:rsid w:val="00067176"/>
    <w:rsid w:val="00067663"/>
    <w:rsid w:val="00072A0A"/>
    <w:rsid w:val="00076689"/>
    <w:rsid w:val="000778F7"/>
    <w:rsid w:val="000805BC"/>
    <w:rsid w:val="00081170"/>
    <w:rsid w:val="00085834"/>
    <w:rsid w:val="00086759"/>
    <w:rsid w:val="0009036B"/>
    <w:rsid w:val="00097841"/>
    <w:rsid w:val="00097BB1"/>
    <w:rsid w:val="00097FED"/>
    <w:rsid w:val="000A07E7"/>
    <w:rsid w:val="000A1CE4"/>
    <w:rsid w:val="000A50F6"/>
    <w:rsid w:val="000A57AF"/>
    <w:rsid w:val="000A7140"/>
    <w:rsid w:val="000A7908"/>
    <w:rsid w:val="000B2662"/>
    <w:rsid w:val="000B496B"/>
    <w:rsid w:val="000B5B1B"/>
    <w:rsid w:val="000C0BBF"/>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BBE"/>
    <w:rsid w:val="00116DE1"/>
    <w:rsid w:val="001205E7"/>
    <w:rsid w:val="00122274"/>
    <w:rsid w:val="001222E0"/>
    <w:rsid w:val="00123C89"/>
    <w:rsid w:val="0012413E"/>
    <w:rsid w:val="001300E2"/>
    <w:rsid w:val="00131C3C"/>
    <w:rsid w:val="0013230F"/>
    <w:rsid w:val="00133E15"/>
    <w:rsid w:val="00142425"/>
    <w:rsid w:val="00143C71"/>
    <w:rsid w:val="0014647E"/>
    <w:rsid w:val="00151D3E"/>
    <w:rsid w:val="001540F7"/>
    <w:rsid w:val="00154970"/>
    <w:rsid w:val="00154B64"/>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1CD"/>
    <w:rsid w:val="001A7772"/>
    <w:rsid w:val="001B477B"/>
    <w:rsid w:val="001B5381"/>
    <w:rsid w:val="001B56C5"/>
    <w:rsid w:val="001B5E07"/>
    <w:rsid w:val="001C2E47"/>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4A30"/>
    <w:rsid w:val="001F610A"/>
    <w:rsid w:val="001F6B28"/>
    <w:rsid w:val="001F714B"/>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668A"/>
    <w:rsid w:val="002974AA"/>
    <w:rsid w:val="002A2E76"/>
    <w:rsid w:val="002A4095"/>
    <w:rsid w:val="002A4780"/>
    <w:rsid w:val="002A67A6"/>
    <w:rsid w:val="002A6AEF"/>
    <w:rsid w:val="002A75B0"/>
    <w:rsid w:val="002B58D6"/>
    <w:rsid w:val="002C2494"/>
    <w:rsid w:val="002C4497"/>
    <w:rsid w:val="002C4878"/>
    <w:rsid w:val="002C7CD4"/>
    <w:rsid w:val="002D09A2"/>
    <w:rsid w:val="002D1248"/>
    <w:rsid w:val="002D22C0"/>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70E2"/>
    <w:rsid w:val="002F7AAB"/>
    <w:rsid w:val="0030123B"/>
    <w:rsid w:val="003035E0"/>
    <w:rsid w:val="0030466F"/>
    <w:rsid w:val="00305A49"/>
    <w:rsid w:val="0030687B"/>
    <w:rsid w:val="00310F94"/>
    <w:rsid w:val="0031351A"/>
    <w:rsid w:val="003162DE"/>
    <w:rsid w:val="003205D1"/>
    <w:rsid w:val="0032137C"/>
    <w:rsid w:val="003227AB"/>
    <w:rsid w:val="003227FB"/>
    <w:rsid w:val="003233A9"/>
    <w:rsid w:val="00324000"/>
    <w:rsid w:val="00326214"/>
    <w:rsid w:val="003274AD"/>
    <w:rsid w:val="003311B2"/>
    <w:rsid w:val="00331F09"/>
    <w:rsid w:val="00332AFE"/>
    <w:rsid w:val="0033393D"/>
    <w:rsid w:val="00342459"/>
    <w:rsid w:val="00345AFB"/>
    <w:rsid w:val="00356638"/>
    <w:rsid w:val="00363211"/>
    <w:rsid w:val="00373A29"/>
    <w:rsid w:val="00373D4C"/>
    <w:rsid w:val="00374CC5"/>
    <w:rsid w:val="0037533B"/>
    <w:rsid w:val="00380A63"/>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1E91"/>
    <w:rsid w:val="0040350E"/>
    <w:rsid w:val="00403994"/>
    <w:rsid w:val="00404359"/>
    <w:rsid w:val="00404CD8"/>
    <w:rsid w:val="00410501"/>
    <w:rsid w:val="004126A5"/>
    <w:rsid w:val="00413DC0"/>
    <w:rsid w:val="00416A86"/>
    <w:rsid w:val="0042264F"/>
    <w:rsid w:val="004230B3"/>
    <w:rsid w:val="00425C35"/>
    <w:rsid w:val="00427EE3"/>
    <w:rsid w:val="004347AC"/>
    <w:rsid w:val="00435488"/>
    <w:rsid w:val="0045042E"/>
    <w:rsid w:val="00455E4B"/>
    <w:rsid w:val="004563D5"/>
    <w:rsid w:val="0046008D"/>
    <w:rsid w:val="00465A17"/>
    <w:rsid w:val="00470E40"/>
    <w:rsid w:val="004728F6"/>
    <w:rsid w:val="004739AF"/>
    <w:rsid w:val="0048042F"/>
    <w:rsid w:val="00485BA8"/>
    <w:rsid w:val="00492624"/>
    <w:rsid w:val="004933AC"/>
    <w:rsid w:val="004A04AF"/>
    <w:rsid w:val="004A0CBE"/>
    <w:rsid w:val="004A40D9"/>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A94"/>
    <w:rsid w:val="00546066"/>
    <w:rsid w:val="00546381"/>
    <w:rsid w:val="00546D41"/>
    <w:rsid w:val="0055064C"/>
    <w:rsid w:val="0055082E"/>
    <w:rsid w:val="00552A0A"/>
    <w:rsid w:val="00552D79"/>
    <w:rsid w:val="00553814"/>
    <w:rsid w:val="005614FA"/>
    <w:rsid w:val="00564F01"/>
    <w:rsid w:val="00567A15"/>
    <w:rsid w:val="0057005D"/>
    <w:rsid w:val="00573AFD"/>
    <w:rsid w:val="005749DC"/>
    <w:rsid w:val="00574B8F"/>
    <w:rsid w:val="005858E4"/>
    <w:rsid w:val="0058662A"/>
    <w:rsid w:val="00587C23"/>
    <w:rsid w:val="00595506"/>
    <w:rsid w:val="005A284A"/>
    <w:rsid w:val="005A4A9F"/>
    <w:rsid w:val="005A6A0A"/>
    <w:rsid w:val="005A77C1"/>
    <w:rsid w:val="005B0CFB"/>
    <w:rsid w:val="005B10CC"/>
    <w:rsid w:val="005B1BDD"/>
    <w:rsid w:val="005B427E"/>
    <w:rsid w:val="005B5060"/>
    <w:rsid w:val="005B58F8"/>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877"/>
    <w:rsid w:val="00611F01"/>
    <w:rsid w:val="006141E4"/>
    <w:rsid w:val="006157B4"/>
    <w:rsid w:val="00616EB9"/>
    <w:rsid w:val="00624980"/>
    <w:rsid w:val="0062592F"/>
    <w:rsid w:val="006339A1"/>
    <w:rsid w:val="006370EA"/>
    <w:rsid w:val="00642970"/>
    <w:rsid w:val="00644E50"/>
    <w:rsid w:val="006468FF"/>
    <w:rsid w:val="00647108"/>
    <w:rsid w:val="00651F67"/>
    <w:rsid w:val="0065221F"/>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0F74"/>
    <w:rsid w:val="006B33BD"/>
    <w:rsid w:val="006B3AA6"/>
    <w:rsid w:val="006B5772"/>
    <w:rsid w:val="006C000D"/>
    <w:rsid w:val="006C0C99"/>
    <w:rsid w:val="006C196B"/>
    <w:rsid w:val="006C7110"/>
    <w:rsid w:val="006C785F"/>
    <w:rsid w:val="006D0506"/>
    <w:rsid w:val="006D10C6"/>
    <w:rsid w:val="006D235A"/>
    <w:rsid w:val="006D4468"/>
    <w:rsid w:val="006D7AAB"/>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29B"/>
    <w:rsid w:val="0071748B"/>
    <w:rsid w:val="007175AB"/>
    <w:rsid w:val="00717EF7"/>
    <w:rsid w:val="00721460"/>
    <w:rsid w:val="007272E1"/>
    <w:rsid w:val="00736424"/>
    <w:rsid w:val="00741981"/>
    <w:rsid w:val="00741F3D"/>
    <w:rsid w:val="00743D34"/>
    <w:rsid w:val="007456A9"/>
    <w:rsid w:val="00746875"/>
    <w:rsid w:val="00751456"/>
    <w:rsid w:val="00752AC0"/>
    <w:rsid w:val="00756204"/>
    <w:rsid w:val="007606A2"/>
    <w:rsid w:val="00760E77"/>
    <w:rsid w:val="00763745"/>
    <w:rsid w:val="007672F6"/>
    <w:rsid w:val="007673AA"/>
    <w:rsid w:val="00770042"/>
    <w:rsid w:val="00770A1B"/>
    <w:rsid w:val="007745ED"/>
    <w:rsid w:val="0077612F"/>
    <w:rsid w:val="00782C78"/>
    <w:rsid w:val="00783FC0"/>
    <w:rsid w:val="00785331"/>
    <w:rsid w:val="00786E59"/>
    <w:rsid w:val="00787EE5"/>
    <w:rsid w:val="0079262E"/>
    <w:rsid w:val="00794C4C"/>
    <w:rsid w:val="0079520A"/>
    <w:rsid w:val="007A5723"/>
    <w:rsid w:val="007B5FE1"/>
    <w:rsid w:val="007B6A7A"/>
    <w:rsid w:val="007C1933"/>
    <w:rsid w:val="007C1A95"/>
    <w:rsid w:val="007D0940"/>
    <w:rsid w:val="007D40D7"/>
    <w:rsid w:val="007D60E6"/>
    <w:rsid w:val="007E469F"/>
    <w:rsid w:val="007F19F5"/>
    <w:rsid w:val="007F2D04"/>
    <w:rsid w:val="007F7421"/>
    <w:rsid w:val="007F75B3"/>
    <w:rsid w:val="007F777A"/>
    <w:rsid w:val="00801D0F"/>
    <w:rsid w:val="00803BEE"/>
    <w:rsid w:val="0080789F"/>
    <w:rsid w:val="00823737"/>
    <w:rsid w:val="008237D8"/>
    <w:rsid w:val="0082448D"/>
    <w:rsid w:val="00824D71"/>
    <w:rsid w:val="00825598"/>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263D"/>
    <w:rsid w:val="00865ED9"/>
    <w:rsid w:val="008663A5"/>
    <w:rsid w:val="00867D49"/>
    <w:rsid w:val="00870431"/>
    <w:rsid w:val="008733D6"/>
    <w:rsid w:val="0087355E"/>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6536"/>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8A8"/>
    <w:rsid w:val="00911C31"/>
    <w:rsid w:val="00912965"/>
    <w:rsid w:val="00930FA9"/>
    <w:rsid w:val="00930FE1"/>
    <w:rsid w:val="009336DC"/>
    <w:rsid w:val="009337C9"/>
    <w:rsid w:val="009410BF"/>
    <w:rsid w:val="00942050"/>
    <w:rsid w:val="00944D6C"/>
    <w:rsid w:val="009476EC"/>
    <w:rsid w:val="00954990"/>
    <w:rsid w:val="0095603C"/>
    <w:rsid w:val="0096330C"/>
    <w:rsid w:val="00964780"/>
    <w:rsid w:val="00967A5C"/>
    <w:rsid w:val="00967CB1"/>
    <w:rsid w:val="009701F8"/>
    <w:rsid w:val="009764FB"/>
    <w:rsid w:val="00982017"/>
    <w:rsid w:val="009833FD"/>
    <w:rsid w:val="0098343C"/>
    <w:rsid w:val="00995486"/>
    <w:rsid w:val="009A3BF0"/>
    <w:rsid w:val="009A43AF"/>
    <w:rsid w:val="009A506C"/>
    <w:rsid w:val="009B047E"/>
    <w:rsid w:val="009B1B24"/>
    <w:rsid w:val="009B498B"/>
    <w:rsid w:val="009B5BF1"/>
    <w:rsid w:val="009B5CFF"/>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2C13"/>
    <w:rsid w:val="00A047B7"/>
    <w:rsid w:val="00A060F6"/>
    <w:rsid w:val="00A062B3"/>
    <w:rsid w:val="00A15763"/>
    <w:rsid w:val="00A16718"/>
    <w:rsid w:val="00A167A4"/>
    <w:rsid w:val="00A21C38"/>
    <w:rsid w:val="00A220BD"/>
    <w:rsid w:val="00A23C82"/>
    <w:rsid w:val="00A2706A"/>
    <w:rsid w:val="00A2740C"/>
    <w:rsid w:val="00A328F1"/>
    <w:rsid w:val="00A33949"/>
    <w:rsid w:val="00A34993"/>
    <w:rsid w:val="00A35A5F"/>
    <w:rsid w:val="00A472B2"/>
    <w:rsid w:val="00A47CED"/>
    <w:rsid w:val="00A537DE"/>
    <w:rsid w:val="00A571EB"/>
    <w:rsid w:val="00A60F2D"/>
    <w:rsid w:val="00A70AC6"/>
    <w:rsid w:val="00A725DC"/>
    <w:rsid w:val="00A72E06"/>
    <w:rsid w:val="00A7465C"/>
    <w:rsid w:val="00A8008A"/>
    <w:rsid w:val="00A85C1E"/>
    <w:rsid w:val="00A85E5B"/>
    <w:rsid w:val="00A8603A"/>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000A"/>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5743"/>
    <w:rsid w:val="00B960DF"/>
    <w:rsid w:val="00BB176E"/>
    <w:rsid w:val="00BB1A26"/>
    <w:rsid w:val="00BB3D22"/>
    <w:rsid w:val="00BB6EFF"/>
    <w:rsid w:val="00BC1AAA"/>
    <w:rsid w:val="00BC6072"/>
    <w:rsid w:val="00BC6A46"/>
    <w:rsid w:val="00BD0373"/>
    <w:rsid w:val="00BD06E5"/>
    <w:rsid w:val="00BD0E07"/>
    <w:rsid w:val="00BD2EA0"/>
    <w:rsid w:val="00BD678B"/>
    <w:rsid w:val="00BD6DB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2CCE"/>
    <w:rsid w:val="00C5706E"/>
    <w:rsid w:val="00C57645"/>
    <w:rsid w:val="00C62C11"/>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41FF"/>
    <w:rsid w:val="00CF6857"/>
    <w:rsid w:val="00CF7489"/>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091D"/>
    <w:rsid w:val="00D52572"/>
    <w:rsid w:val="00D53528"/>
    <w:rsid w:val="00D551B5"/>
    <w:rsid w:val="00D564C7"/>
    <w:rsid w:val="00D568A2"/>
    <w:rsid w:val="00D57EA4"/>
    <w:rsid w:val="00D6199B"/>
    <w:rsid w:val="00D641CA"/>
    <w:rsid w:val="00D6742D"/>
    <w:rsid w:val="00D7018B"/>
    <w:rsid w:val="00D71DEC"/>
    <w:rsid w:val="00D71E66"/>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3F68"/>
    <w:rsid w:val="00DB5878"/>
    <w:rsid w:val="00DB6079"/>
    <w:rsid w:val="00DC00D6"/>
    <w:rsid w:val="00DC04E0"/>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42398"/>
    <w:rsid w:val="00E42EDA"/>
    <w:rsid w:val="00E447E5"/>
    <w:rsid w:val="00E44850"/>
    <w:rsid w:val="00E4716A"/>
    <w:rsid w:val="00E509C3"/>
    <w:rsid w:val="00E50B84"/>
    <w:rsid w:val="00E51BE1"/>
    <w:rsid w:val="00E52C4D"/>
    <w:rsid w:val="00E57E8F"/>
    <w:rsid w:val="00E61780"/>
    <w:rsid w:val="00E62AF3"/>
    <w:rsid w:val="00E62BCD"/>
    <w:rsid w:val="00E635B5"/>
    <w:rsid w:val="00E63A76"/>
    <w:rsid w:val="00E65A54"/>
    <w:rsid w:val="00E66078"/>
    <w:rsid w:val="00E66D3F"/>
    <w:rsid w:val="00E70F97"/>
    <w:rsid w:val="00E71A6B"/>
    <w:rsid w:val="00E72FEB"/>
    <w:rsid w:val="00E732A8"/>
    <w:rsid w:val="00E749DE"/>
    <w:rsid w:val="00E8687A"/>
    <w:rsid w:val="00E92A08"/>
    <w:rsid w:val="00E963AC"/>
    <w:rsid w:val="00E97696"/>
    <w:rsid w:val="00EA0689"/>
    <w:rsid w:val="00EA0D84"/>
    <w:rsid w:val="00EA46DD"/>
    <w:rsid w:val="00EA4906"/>
    <w:rsid w:val="00EA5E25"/>
    <w:rsid w:val="00EA6715"/>
    <w:rsid w:val="00EA77FA"/>
    <w:rsid w:val="00EA7CB4"/>
    <w:rsid w:val="00EA7E43"/>
    <w:rsid w:val="00EB029E"/>
    <w:rsid w:val="00EB30DA"/>
    <w:rsid w:val="00EB6ABB"/>
    <w:rsid w:val="00EB6CF5"/>
    <w:rsid w:val="00EC10E3"/>
    <w:rsid w:val="00EC398B"/>
    <w:rsid w:val="00EC4242"/>
    <w:rsid w:val="00EC5DF5"/>
    <w:rsid w:val="00EC6529"/>
    <w:rsid w:val="00EC6C4B"/>
    <w:rsid w:val="00EC7273"/>
    <w:rsid w:val="00ED0422"/>
    <w:rsid w:val="00ED07CB"/>
    <w:rsid w:val="00ED2E55"/>
    <w:rsid w:val="00ED30D1"/>
    <w:rsid w:val="00ED32E2"/>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64A2"/>
    <w:rsid w:val="00F2777E"/>
    <w:rsid w:val="00F31E49"/>
    <w:rsid w:val="00F32B71"/>
    <w:rsid w:val="00F33560"/>
    <w:rsid w:val="00F34076"/>
    <w:rsid w:val="00F37A1E"/>
    <w:rsid w:val="00F40585"/>
    <w:rsid w:val="00F42686"/>
    <w:rsid w:val="00F43BDC"/>
    <w:rsid w:val="00F4582F"/>
    <w:rsid w:val="00F46106"/>
    <w:rsid w:val="00F469EF"/>
    <w:rsid w:val="00F47A3E"/>
    <w:rsid w:val="00F5167E"/>
    <w:rsid w:val="00F51A5D"/>
    <w:rsid w:val="00F54FC7"/>
    <w:rsid w:val="00F55C69"/>
    <w:rsid w:val="00F5761A"/>
    <w:rsid w:val="00F65373"/>
    <w:rsid w:val="00F677BF"/>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3AC2"/>
    <w:rsid w:val="00FD6C60"/>
    <w:rsid w:val="00FD7422"/>
    <w:rsid w:val="00FD75A8"/>
    <w:rsid w:val="00FD7C3D"/>
    <w:rsid w:val="00FE008D"/>
    <w:rsid w:val="00FE24C3"/>
    <w:rsid w:val="00FE2FAE"/>
    <w:rsid w:val="00FE588A"/>
    <w:rsid w:val="00FE781F"/>
    <w:rsid w:val="00FE7C0C"/>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1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 w:type="paragraph" w:styleId="HTML">
    <w:name w:val="HTML Preformatted"/>
    <w:basedOn w:val="a"/>
    <w:link w:val="HTMLChar"/>
    <w:uiPriority w:val="99"/>
    <w:unhideWhenUsed/>
    <w:rsid w:val="006B0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Char">
    <w:name w:val="HTML 预设格式 Char"/>
    <w:basedOn w:val="a0"/>
    <w:link w:val="HTML"/>
    <w:uiPriority w:val="99"/>
    <w:rsid w:val="006B0F74"/>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8910</TotalTime>
  <Pages>22</Pages>
  <Words>3202</Words>
  <Characters>18257</Characters>
  <Application>Microsoft Office Word</Application>
  <DocSecurity>0</DocSecurity>
  <Lines>152</Lines>
  <Paragraphs>42</Paragraphs>
  <ScaleCrop>false</ScaleCrop>
  <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833</cp:revision>
  <dcterms:created xsi:type="dcterms:W3CDTF">2016-01-26T06:07:00Z</dcterms:created>
  <dcterms:modified xsi:type="dcterms:W3CDTF">2016-08-10T03:59:00Z</dcterms:modified>
</cp:coreProperties>
</file>