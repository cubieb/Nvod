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442" w:rsidRDefault="00C67442" w:rsidP="001C2E47"/>
    <w:p w:rsidR="00F5761A" w:rsidRDefault="004230B3" w:rsidP="00C67442">
      <w:pPr>
        <w:pStyle w:val="a6"/>
      </w:pPr>
      <w:r>
        <w:rPr>
          <w:rFonts w:hint="eastAsia"/>
        </w:rPr>
        <w:t>高斯贝尔Nvod</w:t>
      </w:r>
      <w:r w:rsidR="00C67442">
        <w:rPr>
          <w:rFonts w:hint="eastAsia"/>
        </w:rPr>
        <w:t>软件需求规格</w:t>
      </w:r>
    </w:p>
    <w:p w:rsidR="00C67442" w:rsidRDefault="00C67442" w:rsidP="00C67442"/>
    <w:p w:rsidR="00C67442" w:rsidRDefault="00C67442" w:rsidP="00166B52">
      <w:pPr>
        <w:pStyle w:val="a6"/>
      </w:pPr>
      <w:r w:rsidRPr="00166B52">
        <w:t>Version</w:t>
      </w:r>
      <w:r w:rsidR="00C7604F">
        <w:rPr>
          <w:rFonts w:hint="eastAsia"/>
        </w:rPr>
        <w:t xml:space="preserve"> 0.1</w:t>
      </w:r>
    </w:p>
    <w:p w:rsidR="002625C7" w:rsidRDefault="002625C7" w:rsidP="00C67442"/>
    <w:p w:rsidR="001C2E47" w:rsidRDefault="001C2E47" w:rsidP="002625C7"/>
    <w:p w:rsidR="002625C7" w:rsidRDefault="002625C7" w:rsidP="002625C7"/>
    <w:p w:rsidR="003C46AC" w:rsidRDefault="003C46AC">
      <w:pPr>
        <w:widowControl/>
        <w:spacing w:line="240" w:lineRule="auto"/>
      </w:pPr>
      <w:r>
        <w:br w:type="page"/>
      </w:r>
    </w:p>
    <w:p w:rsidR="00CD6070" w:rsidRDefault="00CD6070" w:rsidP="00CD6070"/>
    <w:p w:rsidR="00CD6070" w:rsidRDefault="00DC00D6" w:rsidP="00CD6070">
      <w:pPr>
        <w:pStyle w:val="a6"/>
      </w:pPr>
      <w:r>
        <w:rPr>
          <w:rFonts w:hint="eastAsia"/>
        </w:rPr>
        <w:t>项目驱动</w:t>
      </w:r>
    </w:p>
    <w:p w:rsidR="00C67442" w:rsidRPr="00F839F0" w:rsidRDefault="00DC00D6" w:rsidP="00CD4A82">
      <w:pPr>
        <w:pStyle w:val="1"/>
      </w:pPr>
      <w:r w:rsidRPr="00DC00D6">
        <w:rPr>
          <w:rFonts w:hint="eastAsia"/>
        </w:rPr>
        <w:t>文档目的</w:t>
      </w:r>
    </w:p>
    <w:p w:rsidR="0023710A" w:rsidRDefault="00DC00D6" w:rsidP="00CD4A82">
      <w:pPr>
        <w:pStyle w:val="2"/>
      </w:pPr>
      <w:bookmarkStart w:id="0" w:name="_Toc257819320"/>
      <w:r>
        <w:rPr>
          <w:rFonts w:hint="eastAsia"/>
        </w:rPr>
        <w:t>产品定义</w:t>
      </w:r>
      <w:bookmarkEnd w:id="0"/>
    </w:p>
    <w:p w:rsidR="0023710A" w:rsidRDefault="00DC00D6" w:rsidP="00B862C0">
      <w:pPr>
        <w:pStyle w:val="a8"/>
        <w:ind w:firstLine="400"/>
      </w:pPr>
      <w:r>
        <w:rPr>
          <w:rFonts w:hint="eastAsia"/>
        </w:rPr>
        <w:t>NVOD系统是一种可应用于针对单向广电网络的视频增值业务系统，它可以将数字电视节目在若干个数字电视广播频道中进行时移轮播，并依据标准产生各个轮播通道的EPG信息，使得具备NVOD功能的机顶盒能够接收轮播节目信息并进行预约点播。该系统由视频服务器、节目数据库、内容管理、播控等模块或子系统构成。</w:t>
      </w:r>
    </w:p>
    <w:p w:rsidR="0023710A" w:rsidRDefault="00DC00D6" w:rsidP="00CD4A82">
      <w:pPr>
        <w:pStyle w:val="2"/>
      </w:pPr>
      <w:r>
        <w:rPr>
          <w:rFonts w:asciiTheme="minorEastAsia" w:eastAsiaTheme="minorEastAsia" w:hAnsiTheme="minorEastAsia" w:hint="eastAsia"/>
        </w:rPr>
        <w:t>本项目的目标</w:t>
      </w:r>
    </w:p>
    <w:p w:rsidR="0023710A" w:rsidRDefault="00DC00D6" w:rsidP="00266F11">
      <w:pPr>
        <w:pStyle w:val="a8"/>
        <w:ind w:firstLine="400"/>
      </w:pPr>
      <w:r w:rsidRPr="00DC00D6">
        <w:rPr>
          <w:rFonts w:hint="eastAsia"/>
        </w:rPr>
        <w:t>数字电视NVOD系统研发人员，系统人员，销售人员</w:t>
      </w:r>
      <w:r>
        <w:rPr>
          <w:rFonts w:hint="eastAsia"/>
        </w:rPr>
        <w:t>。</w:t>
      </w:r>
    </w:p>
    <w:p w:rsidR="0010378D" w:rsidRDefault="00DC00D6" w:rsidP="0010378D">
      <w:pPr>
        <w:pStyle w:val="1"/>
      </w:pPr>
      <w:r w:rsidRPr="00DC00D6">
        <w:rPr>
          <w:rFonts w:hint="eastAsia"/>
        </w:rPr>
        <w:t>目标用户</w:t>
      </w:r>
    </w:p>
    <w:p w:rsidR="0010378D" w:rsidRPr="00A35A5F" w:rsidRDefault="00DC00D6" w:rsidP="00DC00D6">
      <w:pPr>
        <w:pStyle w:val="a8"/>
        <w:numPr>
          <w:ilvl w:val="0"/>
          <w:numId w:val="49"/>
        </w:numPr>
        <w:ind w:firstLineChars="0"/>
      </w:pPr>
      <w:r>
        <w:rPr>
          <w:rFonts w:hint="eastAsia"/>
        </w:rPr>
        <w:t>数字电视网络运营商，以有线运营商为主。</w:t>
      </w:r>
    </w:p>
    <w:p w:rsidR="00AC4DCF" w:rsidRDefault="00AC4DCF" w:rsidP="00AC4DCF">
      <w:pPr>
        <w:pStyle w:val="1"/>
      </w:pPr>
      <w:r>
        <w:t>Users of the Product</w:t>
      </w:r>
    </w:p>
    <w:p w:rsidR="00EC398B" w:rsidRDefault="00DC00D6" w:rsidP="00DC00D6">
      <w:pPr>
        <w:pStyle w:val="a8"/>
        <w:numPr>
          <w:ilvl w:val="0"/>
          <w:numId w:val="50"/>
        </w:numPr>
        <w:ind w:firstLineChars="0"/>
      </w:pPr>
      <w:r>
        <w:rPr>
          <w:rFonts w:hint="eastAsia"/>
        </w:rPr>
        <w:t>数字电视网络运营商网络管理人员。</w:t>
      </w:r>
    </w:p>
    <w:p w:rsidR="003C46AC" w:rsidRDefault="003C46AC">
      <w:pPr>
        <w:widowControl/>
        <w:spacing w:line="240" w:lineRule="auto"/>
      </w:pPr>
      <w:r>
        <w:br w:type="page"/>
      </w:r>
    </w:p>
    <w:p w:rsidR="0010378D" w:rsidRDefault="00DC00D6" w:rsidP="0010378D">
      <w:pPr>
        <w:pStyle w:val="a6"/>
      </w:pPr>
      <w:r>
        <w:rPr>
          <w:rFonts w:hint="eastAsia"/>
        </w:rPr>
        <w:lastRenderedPageBreak/>
        <w:t>项目限制条件</w:t>
      </w:r>
    </w:p>
    <w:p w:rsidR="0010378D" w:rsidRDefault="0010378D" w:rsidP="0023710A"/>
    <w:p w:rsidR="00CC0D01" w:rsidRDefault="00DC00D6" w:rsidP="00CC0D01">
      <w:pPr>
        <w:pStyle w:val="1"/>
      </w:pPr>
      <w:r>
        <w:rPr>
          <w:rFonts w:asciiTheme="minorEastAsia" w:eastAsiaTheme="minorEastAsia" w:hAnsiTheme="minorEastAsia" w:hint="eastAsia"/>
        </w:rPr>
        <w:t>强制限制条件</w:t>
      </w:r>
    </w:p>
    <w:p w:rsidR="001E5654" w:rsidRDefault="001E5654" w:rsidP="00B47D8D">
      <w:pPr>
        <w:pStyle w:val="2"/>
        <w:rPr>
          <w:rFonts w:eastAsiaTheme="minorEastAsia"/>
        </w:rPr>
      </w:pPr>
      <w:r>
        <w:rPr>
          <w:rFonts w:eastAsiaTheme="minorEastAsia" w:hint="eastAsia"/>
        </w:rPr>
        <w:t>解决方案限制条件</w:t>
      </w:r>
    </w:p>
    <w:p w:rsidR="00A85C1E" w:rsidRDefault="00A85C1E" w:rsidP="001E5654">
      <w:pPr>
        <w:pStyle w:val="3"/>
        <w:rPr>
          <w:rFonts w:eastAsiaTheme="minorEastAsia"/>
        </w:rPr>
      </w:pPr>
      <w:r>
        <w:rPr>
          <w:rFonts w:eastAsiaTheme="minorEastAsia" w:hint="eastAsia"/>
        </w:rPr>
        <w:t>系统构架</w:t>
      </w:r>
      <w:r w:rsidR="002E0468">
        <w:rPr>
          <w:rFonts w:eastAsiaTheme="minorEastAsia" w:hint="eastAsia"/>
        </w:rPr>
        <w:t>/</w:t>
      </w:r>
      <w:r w:rsidR="002E0468">
        <w:rPr>
          <w:rFonts w:eastAsiaTheme="minorEastAsia" w:hint="eastAsia"/>
        </w:rPr>
        <w:t>运行环境</w:t>
      </w:r>
      <w:r>
        <w:rPr>
          <w:rFonts w:eastAsiaTheme="minorEastAsia" w:hint="eastAsia"/>
        </w:rPr>
        <w:t>限制</w:t>
      </w:r>
    </w:p>
    <w:p w:rsidR="00210869" w:rsidRDefault="00210869" w:rsidP="00210869">
      <w:pPr>
        <w:pStyle w:val="4"/>
      </w:pPr>
      <w:r>
        <w:rPr>
          <w:rFonts w:ascii="宋体" w:eastAsia="宋体" w:hAnsi="宋体" w:cs="宋体" w:hint="eastAsia"/>
        </w:rPr>
        <w:t>描述</w:t>
      </w:r>
    </w:p>
    <w:p w:rsidR="00A85C1E" w:rsidRDefault="00A85C1E" w:rsidP="00A85C1E">
      <w:pPr>
        <w:pStyle w:val="a8"/>
        <w:ind w:firstLine="400"/>
      </w:pPr>
      <w:r>
        <w:rPr>
          <w:rFonts w:hint="eastAsia"/>
        </w:rPr>
        <w:t>Nvod视频播发服务程序</w:t>
      </w:r>
      <w:r w:rsidR="002E0468">
        <w:rPr>
          <w:rFonts w:hint="eastAsia"/>
        </w:rPr>
        <w:t>需要与现有的或其他项目组正在开发的Epg系统协作来完成本需求规格定义的功能。</w:t>
      </w:r>
    </w:p>
    <w:p w:rsidR="00A85C1E" w:rsidRDefault="00210869" w:rsidP="002E0468">
      <w:pPr>
        <w:pStyle w:val="4"/>
      </w:pPr>
      <w:r w:rsidRPr="006A1367">
        <w:rPr>
          <w:rFonts w:ascii="宋体" w:eastAsia="宋体" w:hAnsi="宋体" w:cs="宋体" w:hint="eastAsia"/>
        </w:rPr>
        <w:t>理由</w:t>
      </w:r>
    </w:p>
    <w:p w:rsidR="002E0468" w:rsidRDefault="002E0468" w:rsidP="002E0468">
      <w:pPr>
        <w:pStyle w:val="a8"/>
        <w:ind w:firstLine="400"/>
      </w:pPr>
      <w:r>
        <w:rPr>
          <w:rFonts w:hint="eastAsia"/>
        </w:rPr>
        <w:t>Nvod视频播发服务程序属于我公司的Boss系统的一个组成部分，</w:t>
      </w:r>
      <w:r w:rsidR="00B7430C">
        <w:rPr>
          <w:rFonts w:hint="eastAsia"/>
        </w:rPr>
        <w:t>本软件如果脱离了</w:t>
      </w:r>
      <w:r w:rsidR="008B50B7">
        <w:rPr>
          <w:rFonts w:hint="eastAsia"/>
        </w:rPr>
        <w:t>Epg系统，本软件将无法正常工作</w:t>
      </w:r>
      <w:r w:rsidR="00B7430C">
        <w:rPr>
          <w:rFonts w:hint="eastAsia"/>
        </w:rPr>
        <w:t>。</w:t>
      </w:r>
    </w:p>
    <w:p w:rsidR="002E0468" w:rsidRPr="00A85C1E" w:rsidRDefault="002E0468" w:rsidP="002E0468">
      <w:pPr>
        <w:pStyle w:val="a8"/>
        <w:ind w:firstLine="400"/>
      </w:pPr>
    </w:p>
    <w:p w:rsidR="00CC0D01" w:rsidRDefault="00B47D8D" w:rsidP="001E5654">
      <w:pPr>
        <w:pStyle w:val="3"/>
      </w:pPr>
      <w:r>
        <w:rPr>
          <w:rFonts w:ascii="宋体" w:eastAsia="宋体" w:hAnsi="宋体" w:cs="宋体" w:hint="eastAsia"/>
        </w:rPr>
        <w:t>跨</w:t>
      </w:r>
      <w:r>
        <w:rPr>
          <w:rFonts w:hint="eastAsia"/>
        </w:rPr>
        <w:t>OS</w:t>
      </w:r>
      <w:r>
        <w:rPr>
          <w:rFonts w:ascii="宋体" w:eastAsia="宋体" w:hAnsi="宋体" w:cs="宋体" w:hint="eastAsia"/>
        </w:rPr>
        <w:t>平台限制</w:t>
      </w:r>
    </w:p>
    <w:p w:rsidR="00B47D8D" w:rsidRDefault="006A1367" w:rsidP="001E5654">
      <w:pPr>
        <w:pStyle w:val="4"/>
      </w:pPr>
      <w:r>
        <w:rPr>
          <w:rFonts w:ascii="宋体" w:eastAsia="宋体" w:hAnsi="宋体" w:cs="宋体" w:hint="eastAsia"/>
        </w:rPr>
        <w:t>描述</w:t>
      </w:r>
    </w:p>
    <w:p w:rsidR="00B47D8D" w:rsidRDefault="00B47D8D" w:rsidP="00B47D8D">
      <w:pPr>
        <w:pStyle w:val="a8"/>
        <w:ind w:firstLine="400"/>
      </w:pPr>
      <w:r>
        <w:rPr>
          <w:rFonts w:hint="eastAsia"/>
        </w:rPr>
        <w:t>本软件</w:t>
      </w:r>
      <w:r w:rsidR="006A1367">
        <w:rPr>
          <w:rFonts w:hint="eastAsia"/>
        </w:rPr>
        <w:t>的可执行程序可运行的</w:t>
      </w:r>
      <w:r>
        <w:rPr>
          <w:rFonts w:hint="eastAsia"/>
        </w:rPr>
        <w:t>OS平台包括Windows Server 2008，Windows 7。</w:t>
      </w:r>
    </w:p>
    <w:p w:rsidR="00B47D8D" w:rsidRPr="006A1367" w:rsidRDefault="006A1367" w:rsidP="001E5654">
      <w:pPr>
        <w:pStyle w:val="4"/>
      </w:pPr>
      <w:r w:rsidRPr="006A1367">
        <w:rPr>
          <w:rFonts w:ascii="宋体" w:eastAsia="宋体" w:hAnsi="宋体" w:cs="宋体" w:hint="eastAsia"/>
        </w:rPr>
        <w:t>理由</w:t>
      </w:r>
    </w:p>
    <w:p w:rsidR="006A1367" w:rsidRDefault="001A71CD" w:rsidP="006A1367">
      <w:pPr>
        <w:pStyle w:val="a8"/>
        <w:ind w:firstLine="400"/>
      </w:pPr>
      <w:r>
        <w:rPr>
          <w:rFonts w:hint="eastAsia"/>
        </w:rPr>
        <w:t>我公司当前的客户大多使用Windows Server 2008做为服务器操作系统。 提前指定视频播发服务程序的OS既可以确保软件符合客户的要求,也避免为不同的OS做兼容性测试所产生的资源浪费</w:t>
      </w:r>
      <w:r w:rsidR="001E5654">
        <w:rPr>
          <w:rFonts w:hint="eastAsia"/>
        </w:rPr>
        <w:t>。</w:t>
      </w:r>
    </w:p>
    <w:p w:rsidR="00CB250C" w:rsidRDefault="00CB250C" w:rsidP="006A1367">
      <w:pPr>
        <w:pStyle w:val="a8"/>
        <w:ind w:firstLine="400"/>
      </w:pPr>
    </w:p>
    <w:p w:rsidR="00CB250C" w:rsidRDefault="00CB250C" w:rsidP="00CB250C">
      <w:pPr>
        <w:pStyle w:val="3"/>
        <w:rPr>
          <w:rFonts w:asciiTheme="minorEastAsia" w:eastAsiaTheme="minorEastAsia" w:hAnsiTheme="minorEastAsia"/>
        </w:rPr>
      </w:pPr>
      <w:r>
        <w:rPr>
          <w:rFonts w:asciiTheme="minorEastAsia" w:eastAsiaTheme="minorEastAsia" w:hAnsiTheme="minorEastAsia" w:hint="eastAsia"/>
        </w:rPr>
        <w:t>Nvod工作流程的方案限制</w:t>
      </w:r>
    </w:p>
    <w:p w:rsidR="00CB250C" w:rsidRPr="00CB250C" w:rsidRDefault="00CB250C" w:rsidP="00CB250C">
      <w:pPr>
        <w:pStyle w:val="4"/>
      </w:pPr>
      <w:r>
        <w:rPr>
          <w:rFonts w:asciiTheme="minorEastAsia" w:eastAsiaTheme="minorEastAsia" w:hAnsiTheme="minorEastAsia" w:hint="eastAsia"/>
        </w:rPr>
        <w:t>描述</w:t>
      </w:r>
    </w:p>
    <w:p w:rsidR="005D71BA" w:rsidRDefault="00A85C1E" w:rsidP="006A1367">
      <w:pPr>
        <w:pStyle w:val="a8"/>
        <w:ind w:firstLine="400"/>
      </w:pPr>
      <w:r>
        <w:rPr>
          <w:rFonts w:hint="eastAsia"/>
        </w:rPr>
        <w:t>我们有多种可选的Nvod</w:t>
      </w:r>
      <w:r w:rsidR="00CB250C">
        <w:rPr>
          <w:rFonts w:hint="eastAsia"/>
        </w:rPr>
        <w:t>解决方案，如</w:t>
      </w:r>
      <w:r>
        <w:rPr>
          <w:rFonts w:hint="eastAsia"/>
        </w:rPr>
        <w:t>下</w:t>
      </w:r>
      <w:r w:rsidR="00CB250C">
        <w:rPr>
          <w:rFonts w:hint="eastAsia"/>
        </w:rPr>
        <w:t>：</w:t>
      </w:r>
    </w:p>
    <w:p w:rsidR="00CB250C" w:rsidRDefault="00CB250C" w:rsidP="006C196B">
      <w:pPr>
        <w:pStyle w:val="a8"/>
        <w:numPr>
          <w:ilvl w:val="0"/>
          <w:numId w:val="47"/>
        </w:numPr>
        <w:ind w:firstLineChars="0"/>
      </w:pPr>
      <w:r>
        <w:rPr>
          <w:rFonts w:hint="eastAsia"/>
        </w:rPr>
        <w:t>在机顶盒自带</w:t>
      </w:r>
      <w:r w:rsidR="00A85C1E">
        <w:rPr>
          <w:rFonts w:hint="eastAsia"/>
        </w:rPr>
        <w:t>大容量存储器</w:t>
      </w:r>
      <w:r>
        <w:rPr>
          <w:rFonts w:hint="eastAsia"/>
        </w:rPr>
        <w:t>的情况下，Nvod视频播发服务程序同时多个</w:t>
      </w:r>
      <w:r w:rsidR="005D71BA">
        <w:rPr>
          <w:rFonts w:hint="eastAsia"/>
        </w:rPr>
        <w:t>S</w:t>
      </w:r>
      <w:r>
        <w:rPr>
          <w:rFonts w:hint="eastAsia"/>
        </w:rPr>
        <w:t>ervice</w:t>
      </w:r>
      <w:r w:rsidR="005D71BA">
        <w:rPr>
          <w:rFonts w:hint="eastAsia"/>
        </w:rPr>
        <w:t xml:space="preserve">传输同一部电影的不同片断，以便让用户等待最短的时间就看到自己点播的电影。 </w:t>
      </w:r>
    </w:p>
    <w:p w:rsidR="00CB250C" w:rsidRDefault="005D71BA" w:rsidP="006C196B">
      <w:pPr>
        <w:pStyle w:val="a8"/>
        <w:numPr>
          <w:ilvl w:val="0"/>
          <w:numId w:val="47"/>
        </w:numPr>
        <w:ind w:firstLineChars="0"/>
      </w:pPr>
      <w:r>
        <w:rPr>
          <w:rFonts w:hint="eastAsia"/>
        </w:rPr>
        <w:t>根据用户指定的时间和片名来动态编排节目。</w:t>
      </w:r>
    </w:p>
    <w:p w:rsidR="005D71BA" w:rsidRDefault="005D71BA" w:rsidP="005D71BA">
      <w:pPr>
        <w:pStyle w:val="a8"/>
        <w:ind w:firstLine="400"/>
      </w:pPr>
      <w:r>
        <w:rPr>
          <w:rFonts w:hint="eastAsia"/>
        </w:rPr>
        <w:t>但是， 在综合考虑到与老系统/设别的兼容性以及软件开发难度/投入产出比的情况下，我们还是决定按照</w:t>
      </w:r>
      <w:r w:rsidR="00A85C1E">
        <w:rPr>
          <w:rFonts w:hint="eastAsia"/>
        </w:rPr>
        <w:t>本需求规格描述的</w:t>
      </w:r>
      <w:r>
        <w:rPr>
          <w:rFonts w:hint="eastAsia"/>
        </w:rPr>
        <w:t>方案来实现Nvod视频播发服务程序。</w:t>
      </w:r>
    </w:p>
    <w:p w:rsidR="005D71BA" w:rsidRDefault="00A85C1E" w:rsidP="00A85C1E">
      <w:pPr>
        <w:pStyle w:val="4"/>
      </w:pPr>
      <w:r>
        <w:rPr>
          <w:rFonts w:asciiTheme="minorEastAsia" w:eastAsiaTheme="minorEastAsia" w:hAnsiTheme="minorEastAsia" w:hint="eastAsia"/>
        </w:rPr>
        <w:t>理由</w:t>
      </w:r>
    </w:p>
    <w:p w:rsidR="00A85C1E" w:rsidRDefault="00A85C1E" w:rsidP="006C196B">
      <w:pPr>
        <w:pStyle w:val="a8"/>
        <w:numPr>
          <w:ilvl w:val="0"/>
          <w:numId w:val="48"/>
        </w:numPr>
        <w:ind w:firstLineChars="0"/>
      </w:pPr>
      <w:r>
        <w:rPr>
          <w:rFonts w:hint="eastAsia"/>
        </w:rPr>
        <w:t>目前我公司对外销售的大部分机顶盒都不带大容量存储器，如果我们的Nvod的实现方案依赖于机顶盒的大容量存储器， 将导致我们的Nvod功能不能很好的适应市场的现状。</w:t>
      </w:r>
    </w:p>
    <w:p w:rsidR="00A85C1E" w:rsidRDefault="00A85C1E" w:rsidP="006C196B">
      <w:pPr>
        <w:pStyle w:val="a8"/>
        <w:numPr>
          <w:ilvl w:val="0"/>
          <w:numId w:val="48"/>
        </w:numPr>
        <w:ind w:firstLineChars="0"/>
      </w:pPr>
      <w:r>
        <w:rPr>
          <w:rFonts w:hint="eastAsia"/>
        </w:rPr>
        <w:t>根据用户指定的时间和片名来动态编排节目将导致项目的复杂度和工作量提高一个等级，并且不见得此做法会得到市场的认可。</w:t>
      </w:r>
    </w:p>
    <w:p w:rsidR="00A85C1E" w:rsidRPr="00A85C1E" w:rsidRDefault="00A85C1E" w:rsidP="005D71BA">
      <w:pPr>
        <w:pStyle w:val="a8"/>
        <w:ind w:firstLine="400"/>
      </w:pPr>
    </w:p>
    <w:p w:rsidR="001E5654" w:rsidRDefault="00CB250C" w:rsidP="00CB250C">
      <w:pPr>
        <w:pStyle w:val="2"/>
      </w:pPr>
      <w:r>
        <w:rPr>
          <w:rFonts w:asciiTheme="minorEastAsia" w:eastAsiaTheme="minorEastAsia" w:hAnsiTheme="minorEastAsia" w:hint="eastAsia"/>
        </w:rPr>
        <w:lastRenderedPageBreak/>
        <w:t>开发时间限制</w:t>
      </w:r>
    </w:p>
    <w:p w:rsidR="00E62BCD" w:rsidRPr="00CB250C" w:rsidRDefault="00E62BCD" w:rsidP="00E62BCD">
      <w:pPr>
        <w:pStyle w:val="4"/>
      </w:pPr>
      <w:r>
        <w:rPr>
          <w:rFonts w:asciiTheme="minorEastAsia" w:eastAsiaTheme="minorEastAsia" w:hAnsiTheme="minorEastAsia" w:hint="eastAsia"/>
        </w:rPr>
        <w:t>描述</w:t>
      </w:r>
    </w:p>
    <w:p w:rsidR="001E5654" w:rsidRDefault="00B7430C" w:rsidP="00B7430C">
      <w:pPr>
        <w:pStyle w:val="a8"/>
        <w:ind w:firstLine="400"/>
      </w:pPr>
      <w:r>
        <w:rPr>
          <w:rFonts w:hint="eastAsia"/>
        </w:rPr>
        <w:t>为了满足Boss系统的总体目标（2016年10月31日到印度做演示，2017年2月28日完成</w:t>
      </w:r>
      <w:r w:rsidR="00D21A7E">
        <w:rPr>
          <w:rFonts w:hint="eastAsia"/>
        </w:rPr>
        <w:t>最终</w:t>
      </w:r>
      <w:r>
        <w:rPr>
          <w:rFonts w:hint="eastAsia"/>
        </w:rPr>
        <w:t>测试），Nvod视频播发服务程序必须在2016年10月31日前完成基本功能的测试。</w:t>
      </w:r>
    </w:p>
    <w:p w:rsidR="00CB250C" w:rsidRPr="006A1367" w:rsidRDefault="00CB250C" w:rsidP="006A1367">
      <w:pPr>
        <w:pStyle w:val="a8"/>
        <w:ind w:firstLine="400"/>
      </w:pPr>
    </w:p>
    <w:p w:rsidR="00CC0D01" w:rsidRDefault="00DC00D6" w:rsidP="00394411">
      <w:pPr>
        <w:pStyle w:val="1"/>
      </w:pPr>
      <w:r>
        <w:rPr>
          <w:rFonts w:asciiTheme="minorEastAsia" w:eastAsiaTheme="minorEastAsia" w:hAnsiTheme="minorEastAsia" w:hint="eastAsia"/>
        </w:rPr>
        <w:t>命名约定和定义</w:t>
      </w:r>
    </w:p>
    <w:p w:rsidR="00394411" w:rsidRPr="00394411" w:rsidRDefault="00DC00D6" w:rsidP="00394411">
      <w:pPr>
        <w:pStyle w:val="2"/>
      </w:pPr>
      <w:r>
        <w:rPr>
          <w:rFonts w:asciiTheme="minorEastAsia" w:eastAsiaTheme="minorEastAsia" w:hAnsiTheme="minorEastAsia" w:hint="eastAsia"/>
        </w:rPr>
        <w:t>术语</w:t>
      </w:r>
    </w:p>
    <w:p w:rsidR="002D42D2" w:rsidRDefault="002D42D2" w:rsidP="002D42D2">
      <w:pPr>
        <w:pStyle w:val="3"/>
      </w:pPr>
      <w:r>
        <w:rPr>
          <w:rFonts w:eastAsiaTheme="minorEastAsia" w:hint="eastAsia"/>
        </w:rPr>
        <w:t>Nvod Data-Pipe Service</w:t>
      </w:r>
    </w:p>
    <w:p w:rsidR="002D42D2" w:rsidRDefault="002D42D2" w:rsidP="002D42D2">
      <w:pPr>
        <w:pStyle w:val="a8"/>
        <w:ind w:firstLine="400"/>
      </w:pPr>
      <w:r>
        <w:rPr>
          <w:rFonts w:hint="eastAsia"/>
        </w:rPr>
        <w:t>为了支持Nvod业务特别定义的用于传送Poster等信息的Service，Service Type 0x80 ~ 0xFE。</w:t>
      </w:r>
      <w:r w:rsidR="00DB5878">
        <w:rPr>
          <w:rFonts w:hint="eastAsia"/>
        </w:rPr>
        <w:t>整个</w:t>
      </w:r>
      <w:r w:rsidR="003D6AC0">
        <w:rPr>
          <w:rFonts w:hint="eastAsia"/>
        </w:rPr>
        <w:t>Nvod视频播发服务程序</w:t>
      </w:r>
      <w:r w:rsidR="00DB5878">
        <w:rPr>
          <w:rFonts w:hint="eastAsia"/>
        </w:rPr>
        <w:t>有且只有一个Nvod Data-Pipe Service。</w:t>
      </w:r>
    </w:p>
    <w:p w:rsidR="002D42D2" w:rsidRPr="00DA29BB" w:rsidRDefault="002D42D2" w:rsidP="002D42D2">
      <w:pPr>
        <w:pStyle w:val="a8"/>
        <w:ind w:firstLine="400"/>
      </w:pPr>
      <w:r>
        <w:rPr>
          <w:rFonts w:hint="eastAsia"/>
        </w:rPr>
        <w:t>关于Service Type的定义，请参考：</w:t>
      </w:r>
      <w:r>
        <w:t>ETSI EN 300 468</w:t>
      </w:r>
      <w:r>
        <w:rPr>
          <w:rFonts w:hint="eastAsia"/>
        </w:rPr>
        <w:t xml:space="preserve">: </w:t>
      </w:r>
      <w:r>
        <w:t>“</w:t>
      </w:r>
      <w:r w:rsidRPr="00C51638">
        <w:rPr>
          <w:i/>
        </w:rPr>
        <w:t>Digital Video Broadcasting (DVB)</w:t>
      </w:r>
      <w:r>
        <w:rPr>
          <w:rFonts w:hint="eastAsia"/>
          <w:i/>
        </w:rPr>
        <w:t>;</w:t>
      </w:r>
      <w:r w:rsidRPr="00C51638">
        <w:rPr>
          <w:i/>
        </w:rPr>
        <w:t>Specification for Service Information (SI) in DVB systems</w:t>
      </w:r>
      <w:r>
        <w:t>”</w:t>
      </w:r>
      <w:r w:rsidRPr="00C15046">
        <w:rPr>
          <w:i/>
        </w:rPr>
        <w:t>–</w:t>
      </w:r>
      <w:r w:rsidRPr="00C15046">
        <w:rPr>
          <w:rFonts w:hint="eastAsia"/>
          <w:i/>
        </w:rPr>
        <w:t xml:space="preserve"> part </w:t>
      </w:r>
      <w:r>
        <w:rPr>
          <w:rFonts w:hint="eastAsia"/>
          <w:i/>
        </w:rPr>
        <w:t>6.2.33</w:t>
      </w:r>
      <w:r w:rsidRPr="00C15046">
        <w:rPr>
          <w:rFonts w:hint="eastAsia"/>
          <w:i/>
        </w:rPr>
        <w:t xml:space="preserve">: </w:t>
      </w:r>
      <w:r w:rsidRPr="00A062B3">
        <w:rPr>
          <w:i/>
        </w:rPr>
        <w:t>Service descriptor</w:t>
      </w:r>
      <w:r>
        <w:rPr>
          <w:rFonts w:hint="eastAsia"/>
          <w:i/>
        </w:rPr>
        <w:t>.</w:t>
      </w:r>
    </w:p>
    <w:p w:rsidR="002D42D2" w:rsidRPr="00A062B3" w:rsidRDefault="002D42D2" w:rsidP="002D42D2">
      <w:pPr>
        <w:pStyle w:val="a8"/>
        <w:ind w:firstLine="400"/>
      </w:pPr>
      <w:r>
        <w:rPr>
          <w:rFonts w:hint="eastAsia"/>
        </w:rPr>
        <w:t>Epg 系统负责为此Service发送相关的Sdt。</w:t>
      </w:r>
    </w:p>
    <w:p w:rsidR="000E7EDA" w:rsidRDefault="000E7EDA" w:rsidP="00717EF7">
      <w:pPr>
        <w:pStyle w:val="3"/>
      </w:pPr>
      <w:r>
        <w:rPr>
          <w:rFonts w:hint="eastAsia"/>
        </w:rPr>
        <w:t>Nvod</w:t>
      </w:r>
      <w:r w:rsidR="00D53528">
        <w:rPr>
          <w:rFonts w:hint="eastAsia"/>
        </w:rPr>
        <w:t>R</w:t>
      </w:r>
      <w:r w:rsidR="00D53528" w:rsidRPr="0087793C">
        <w:t>eference</w:t>
      </w:r>
      <w:r>
        <w:rPr>
          <w:rFonts w:hint="eastAsia"/>
        </w:rPr>
        <w:t>Service</w:t>
      </w:r>
    </w:p>
    <w:p w:rsidR="000E7EDA" w:rsidRDefault="000E7EDA" w:rsidP="000E7EDA">
      <w:pPr>
        <w:pStyle w:val="a8"/>
        <w:ind w:firstLine="400"/>
      </w:pPr>
      <w:r>
        <w:rPr>
          <w:rFonts w:hint="eastAsia"/>
        </w:rPr>
        <w:t>为了支持Nvod业务在Sdt所添加的虚拟Service。</w:t>
      </w:r>
    </w:p>
    <w:p w:rsidR="002222FF" w:rsidRDefault="002222FF" w:rsidP="000E7EDA">
      <w:pPr>
        <w:pStyle w:val="a8"/>
        <w:ind w:firstLine="400"/>
      </w:pPr>
      <w:r>
        <w:rPr>
          <w:rFonts w:hint="eastAsia"/>
        </w:rPr>
        <w:t>Nvod 系统通过NvodProfile.xml的内容来判断某个service是否为Nvod Reference Service。</w:t>
      </w:r>
    </w:p>
    <w:p w:rsidR="000E7EDA" w:rsidRPr="004259BA" w:rsidRDefault="000E7EDA" w:rsidP="000E7EDA">
      <w:pPr>
        <w:pStyle w:val="a8"/>
        <w:ind w:firstLine="400"/>
      </w:pPr>
      <w:r>
        <w:rPr>
          <w:rFonts w:hint="eastAsia"/>
        </w:rPr>
        <w:t>如需了解更多的关于Sdt的详细信息，请参考</w:t>
      </w:r>
      <w:r>
        <w:t>“</w:t>
      </w:r>
      <w:r w:rsidRPr="00C51638">
        <w:rPr>
          <w:i/>
        </w:rPr>
        <w:t>Digital Video Broadcasting (DVB)</w:t>
      </w:r>
      <w:r>
        <w:rPr>
          <w:rFonts w:hint="eastAsia"/>
          <w:i/>
        </w:rPr>
        <w:t>;</w:t>
      </w:r>
      <w:r w:rsidRPr="00C51638">
        <w:rPr>
          <w:i/>
        </w:rPr>
        <w:t>Specification for Service Information (SI) in DVB systems</w:t>
      </w:r>
      <w:r>
        <w:t>”</w:t>
      </w:r>
      <w:r>
        <w:rPr>
          <w:rFonts w:hint="eastAsia"/>
        </w:rPr>
        <w:t>。</w:t>
      </w:r>
    </w:p>
    <w:p w:rsidR="000E7EDA" w:rsidRDefault="000E7EDA" w:rsidP="00717EF7">
      <w:pPr>
        <w:pStyle w:val="3"/>
      </w:pPr>
      <w:r>
        <w:rPr>
          <w:rFonts w:hint="eastAsia"/>
        </w:rPr>
        <w:t>Nvod</w:t>
      </w:r>
      <w:r w:rsidR="005D24FF" w:rsidRPr="005D24FF">
        <w:rPr>
          <w:rFonts w:hint="eastAsia"/>
        </w:rPr>
        <w:t xml:space="preserve">Time-Shifted </w:t>
      </w:r>
      <w:r>
        <w:rPr>
          <w:rFonts w:hint="eastAsia"/>
        </w:rPr>
        <w:t>Service</w:t>
      </w:r>
    </w:p>
    <w:p w:rsidR="002222FF" w:rsidRDefault="000E7EDA" w:rsidP="002222FF">
      <w:pPr>
        <w:pStyle w:val="a8"/>
        <w:ind w:firstLine="400"/>
      </w:pPr>
      <w:r>
        <w:rPr>
          <w:rFonts w:hint="eastAsia"/>
        </w:rPr>
        <w:t>为了支持Nvod业务根据不同时延来播放相同节目的Service。</w:t>
      </w:r>
    </w:p>
    <w:p w:rsidR="000E7EDA" w:rsidRDefault="002222FF" w:rsidP="002222FF">
      <w:pPr>
        <w:pStyle w:val="a8"/>
        <w:ind w:firstLine="400"/>
      </w:pPr>
      <w:r>
        <w:rPr>
          <w:rFonts w:hint="eastAsia"/>
        </w:rPr>
        <w:t>Nvod 系统通过NvodProfile.xml的内容来判断某个service是否为Nvod Service。</w:t>
      </w:r>
    </w:p>
    <w:p w:rsidR="000E7EDA" w:rsidRDefault="000E7EDA" w:rsidP="000E7EDA">
      <w:pPr>
        <w:pStyle w:val="a8"/>
        <w:ind w:firstLine="400"/>
      </w:pPr>
      <w:r>
        <w:rPr>
          <w:rFonts w:hint="eastAsia"/>
        </w:rPr>
        <w:t>如需了解更多的关于Sdt的详细信息，请参考</w:t>
      </w:r>
      <w:r>
        <w:t>“</w:t>
      </w:r>
      <w:r w:rsidRPr="00C51638">
        <w:rPr>
          <w:i/>
        </w:rPr>
        <w:t>Digital Video Broadcasting (DVB)</w:t>
      </w:r>
      <w:r>
        <w:rPr>
          <w:rFonts w:hint="eastAsia"/>
          <w:i/>
        </w:rPr>
        <w:t>;</w:t>
      </w:r>
      <w:r w:rsidRPr="00C51638">
        <w:rPr>
          <w:i/>
        </w:rPr>
        <w:t>Specification for Service Information (SI) in DVB systems</w:t>
      </w:r>
      <w:r>
        <w:t>”</w:t>
      </w:r>
      <w:r>
        <w:rPr>
          <w:rFonts w:hint="eastAsia"/>
        </w:rPr>
        <w:t>。</w:t>
      </w:r>
    </w:p>
    <w:p w:rsidR="00A94F7C" w:rsidRDefault="00A94F7C" w:rsidP="00A94F7C">
      <w:pPr>
        <w:pStyle w:val="3"/>
      </w:pPr>
      <w:r>
        <w:rPr>
          <w:rFonts w:hint="eastAsia"/>
        </w:rPr>
        <w:t>Movie Repository</w:t>
      </w:r>
    </w:p>
    <w:p w:rsidR="00A94F7C" w:rsidRDefault="00A94F7C" w:rsidP="00A94F7C">
      <w:pPr>
        <w:pStyle w:val="a8"/>
        <w:ind w:firstLine="400"/>
      </w:pPr>
      <w:r>
        <w:rPr>
          <w:rFonts w:hint="eastAsia"/>
        </w:rPr>
        <w:t>存放Nvod 片源的仓库，Nvod在播放电影前通过Movie Repository查询Movie Informa</w:t>
      </w:r>
      <w:r w:rsidR="00ED2E55">
        <w:rPr>
          <w:rFonts w:hint="eastAsia"/>
        </w:rPr>
        <w:t>tion</w:t>
      </w:r>
      <w:r w:rsidR="00BF6485">
        <w:rPr>
          <w:rFonts w:hint="eastAsia"/>
        </w:rPr>
        <w:t xml:space="preserve"> (</w:t>
      </w:r>
      <w:r w:rsidR="008619C2">
        <w:fldChar w:fldCharType="begin"/>
      </w:r>
      <w:r w:rsidR="00BF6485">
        <w:rPr>
          <w:rFonts w:hint="eastAsia"/>
        </w:rPr>
        <w:instrText>REF _Ref446146537 \r \h</w:instrText>
      </w:r>
      <w:r w:rsidR="008619C2">
        <w:fldChar w:fldCharType="separate"/>
      </w:r>
      <w:r w:rsidR="0085451D">
        <w:t>5.2.8</w:t>
      </w:r>
      <w:r w:rsidR="008619C2">
        <w:fldChar w:fldCharType="end"/>
      </w:r>
      <w:r w:rsidR="00BF6485">
        <w:rPr>
          <w:rFonts w:hint="eastAsia"/>
        </w:rPr>
        <w:t>)</w:t>
      </w:r>
      <w:r w:rsidR="00ED2E55">
        <w:rPr>
          <w:rFonts w:hint="eastAsia"/>
        </w:rPr>
        <w:t>。</w:t>
      </w:r>
    </w:p>
    <w:p w:rsidR="00902678" w:rsidRDefault="00902678" w:rsidP="00902678">
      <w:pPr>
        <w:pStyle w:val="3"/>
      </w:pPr>
      <w:r>
        <w:rPr>
          <w:rFonts w:hint="eastAsia"/>
        </w:rPr>
        <w:t>Source PmtPid</w:t>
      </w:r>
    </w:p>
    <w:p w:rsidR="00902678" w:rsidRDefault="00902678" w:rsidP="00A94F7C">
      <w:pPr>
        <w:pStyle w:val="a8"/>
        <w:ind w:firstLine="400"/>
      </w:pPr>
      <w:r>
        <w:rPr>
          <w:rFonts w:hint="eastAsia"/>
        </w:rPr>
        <w:t>片源</w:t>
      </w:r>
      <w:r w:rsidR="005B1BDD">
        <w:rPr>
          <w:rFonts w:hint="eastAsia"/>
        </w:rPr>
        <w:t>ts</w:t>
      </w:r>
      <w:r>
        <w:rPr>
          <w:rFonts w:hint="eastAsia"/>
        </w:rPr>
        <w:t>文件中原始</w:t>
      </w:r>
      <w:r w:rsidR="005B1BDD">
        <w:rPr>
          <w:rFonts w:hint="eastAsia"/>
        </w:rPr>
        <w:t>的</w:t>
      </w:r>
      <w:r>
        <w:rPr>
          <w:rFonts w:hint="eastAsia"/>
        </w:rPr>
        <w:t>PmtPid</w:t>
      </w:r>
      <w:r w:rsidR="006674A0">
        <w:rPr>
          <w:rFonts w:hint="eastAsia"/>
        </w:rPr>
        <w:t>。</w:t>
      </w:r>
    </w:p>
    <w:p w:rsidR="006674A0" w:rsidRDefault="006674A0" w:rsidP="006674A0">
      <w:pPr>
        <w:pStyle w:val="3"/>
        <w:rPr>
          <w:rFonts w:eastAsiaTheme="minorEastAsia"/>
        </w:rPr>
      </w:pPr>
      <w:r>
        <w:rPr>
          <w:rFonts w:hint="eastAsia"/>
        </w:rPr>
        <w:t>Source Audio Pid</w:t>
      </w:r>
    </w:p>
    <w:p w:rsidR="006674A0" w:rsidRDefault="00E42398" w:rsidP="006674A0">
      <w:pPr>
        <w:pStyle w:val="a8"/>
        <w:ind w:firstLine="400"/>
      </w:pPr>
      <w:r>
        <w:rPr>
          <w:rFonts w:hint="eastAsia"/>
        </w:rPr>
        <w:t>片源ts文件中原始的Audio Pid。</w:t>
      </w:r>
    </w:p>
    <w:p w:rsidR="0038650C" w:rsidRDefault="0038650C" w:rsidP="0038650C">
      <w:pPr>
        <w:pStyle w:val="3"/>
      </w:pPr>
      <w:r>
        <w:rPr>
          <w:rFonts w:hint="eastAsia"/>
        </w:rPr>
        <w:t>Source Pcr Pid</w:t>
      </w:r>
    </w:p>
    <w:p w:rsidR="0038650C" w:rsidRDefault="0038650C" w:rsidP="006674A0">
      <w:pPr>
        <w:pStyle w:val="a8"/>
        <w:ind w:firstLine="400"/>
      </w:pPr>
      <w:r>
        <w:rPr>
          <w:rFonts w:hint="eastAsia"/>
        </w:rPr>
        <w:t>片源ts文件中原始的Pcr Pid。</w:t>
      </w:r>
    </w:p>
    <w:p w:rsidR="006674A0" w:rsidRDefault="006674A0" w:rsidP="006674A0">
      <w:pPr>
        <w:pStyle w:val="3"/>
        <w:rPr>
          <w:rFonts w:eastAsiaTheme="minorEastAsia"/>
        </w:rPr>
      </w:pPr>
      <w:r>
        <w:rPr>
          <w:rFonts w:hint="eastAsia"/>
        </w:rPr>
        <w:t xml:space="preserve">Source </w:t>
      </w:r>
      <w:r w:rsidRPr="006674A0">
        <w:rPr>
          <w:rFonts w:hint="eastAsia"/>
        </w:rPr>
        <w:t xml:space="preserve">Video </w:t>
      </w:r>
      <w:r>
        <w:rPr>
          <w:rFonts w:hint="eastAsia"/>
        </w:rPr>
        <w:t>Pid</w:t>
      </w:r>
    </w:p>
    <w:p w:rsidR="006674A0" w:rsidRDefault="00E42398" w:rsidP="006674A0">
      <w:pPr>
        <w:pStyle w:val="a8"/>
        <w:ind w:firstLine="400"/>
      </w:pPr>
      <w:r>
        <w:rPr>
          <w:rFonts w:hint="eastAsia"/>
        </w:rPr>
        <w:t>片源ts文件中原始的</w:t>
      </w:r>
      <w:r>
        <w:t>Video</w:t>
      </w:r>
      <w:r>
        <w:rPr>
          <w:rFonts w:hint="eastAsia"/>
        </w:rPr>
        <w:t xml:space="preserve"> Pid。</w:t>
      </w:r>
    </w:p>
    <w:p w:rsidR="00C87E3D" w:rsidRDefault="00C87E3D" w:rsidP="00C87E3D">
      <w:pPr>
        <w:pStyle w:val="3"/>
      </w:pPr>
      <w:r w:rsidRPr="00C87E3D">
        <w:rPr>
          <w:rFonts w:hint="eastAsia"/>
        </w:rPr>
        <w:t xml:space="preserve">Target </w:t>
      </w:r>
      <w:r>
        <w:rPr>
          <w:rFonts w:hint="eastAsia"/>
        </w:rPr>
        <w:t>PmtPid</w:t>
      </w:r>
    </w:p>
    <w:p w:rsidR="00C87E3D" w:rsidRDefault="00C87E3D" w:rsidP="00C87E3D">
      <w:pPr>
        <w:pStyle w:val="a8"/>
        <w:ind w:firstLine="400"/>
      </w:pPr>
      <w:r w:rsidRPr="00C87E3D">
        <w:t>NvodProfile.xml</w:t>
      </w:r>
      <w:r>
        <w:rPr>
          <w:rFonts w:hint="eastAsia"/>
        </w:rPr>
        <w:t>中配置的Nvod Service对应PmtPid。</w:t>
      </w:r>
    </w:p>
    <w:p w:rsidR="00C87E3D" w:rsidRDefault="00C87E3D" w:rsidP="00C87E3D">
      <w:pPr>
        <w:pStyle w:val="3"/>
        <w:rPr>
          <w:rFonts w:eastAsiaTheme="minorEastAsia"/>
        </w:rPr>
      </w:pPr>
      <w:r w:rsidRPr="00C87E3D">
        <w:rPr>
          <w:rFonts w:hint="eastAsia"/>
        </w:rPr>
        <w:lastRenderedPageBreak/>
        <w:t xml:space="preserve">Target </w:t>
      </w:r>
      <w:r>
        <w:rPr>
          <w:rFonts w:hint="eastAsia"/>
        </w:rPr>
        <w:t>Audio Pid</w:t>
      </w:r>
    </w:p>
    <w:p w:rsidR="0038650C" w:rsidRDefault="00C87E3D" w:rsidP="0038650C">
      <w:pPr>
        <w:pStyle w:val="a8"/>
        <w:ind w:firstLine="400"/>
      </w:pPr>
      <w:r w:rsidRPr="00C87E3D">
        <w:t>NvodProfile.xml</w:t>
      </w:r>
      <w:r>
        <w:rPr>
          <w:rFonts w:hint="eastAsia"/>
        </w:rPr>
        <w:t>中配置的Nvod Service对应Audio Pid。</w:t>
      </w:r>
    </w:p>
    <w:p w:rsidR="0038650C" w:rsidRDefault="0038650C" w:rsidP="0038650C">
      <w:pPr>
        <w:pStyle w:val="3"/>
      </w:pPr>
      <w:r w:rsidRPr="00C87E3D">
        <w:rPr>
          <w:rFonts w:hint="eastAsia"/>
        </w:rPr>
        <w:t xml:space="preserve">Target </w:t>
      </w:r>
      <w:r>
        <w:rPr>
          <w:rFonts w:hint="eastAsia"/>
        </w:rPr>
        <w:t>Pcr Pid</w:t>
      </w:r>
    </w:p>
    <w:p w:rsidR="00C87E3D" w:rsidRDefault="0038650C" w:rsidP="0038650C">
      <w:pPr>
        <w:pStyle w:val="a8"/>
        <w:ind w:firstLine="400"/>
      </w:pPr>
      <w:r w:rsidRPr="00C87E3D">
        <w:t>NvodProfile.xml</w:t>
      </w:r>
      <w:r>
        <w:rPr>
          <w:rFonts w:hint="eastAsia"/>
        </w:rPr>
        <w:t>中配置的Nvod Service对应Pcr Pid。</w:t>
      </w:r>
    </w:p>
    <w:p w:rsidR="00C87E3D" w:rsidRDefault="00C87E3D" w:rsidP="00C87E3D">
      <w:pPr>
        <w:pStyle w:val="3"/>
        <w:rPr>
          <w:rFonts w:eastAsiaTheme="minorEastAsia"/>
        </w:rPr>
      </w:pPr>
      <w:r w:rsidRPr="00C87E3D">
        <w:rPr>
          <w:rFonts w:hint="eastAsia"/>
        </w:rPr>
        <w:t xml:space="preserve">Target </w:t>
      </w:r>
      <w:r w:rsidRPr="006674A0">
        <w:rPr>
          <w:rFonts w:hint="eastAsia"/>
        </w:rPr>
        <w:t xml:space="preserve">Video </w:t>
      </w:r>
      <w:r>
        <w:rPr>
          <w:rFonts w:hint="eastAsia"/>
        </w:rPr>
        <w:t>Pid</w:t>
      </w:r>
    </w:p>
    <w:p w:rsidR="00C87E3D" w:rsidRDefault="00C87E3D" w:rsidP="006674A0">
      <w:pPr>
        <w:pStyle w:val="a8"/>
        <w:ind w:firstLine="400"/>
      </w:pPr>
      <w:r w:rsidRPr="00C87E3D">
        <w:t>NvodProfile.xml</w:t>
      </w:r>
      <w:r>
        <w:rPr>
          <w:rFonts w:hint="eastAsia"/>
        </w:rPr>
        <w:t>中配置的Nvod Service对应</w:t>
      </w:r>
      <w:r w:rsidRPr="009B047E">
        <w:rPr>
          <w:rFonts w:hint="eastAsia"/>
        </w:rPr>
        <w:t xml:space="preserve">Video </w:t>
      </w:r>
      <w:r>
        <w:rPr>
          <w:rFonts w:hint="eastAsia"/>
        </w:rPr>
        <w:t>Pid。</w:t>
      </w:r>
    </w:p>
    <w:p w:rsidR="00C87E3D" w:rsidRDefault="005B1BDD" w:rsidP="005B1BDD">
      <w:pPr>
        <w:pStyle w:val="3"/>
        <w:rPr>
          <w:rFonts w:eastAsiaTheme="minorEastAsia"/>
        </w:rPr>
      </w:pPr>
      <w:r>
        <w:rPr>
          <w:rFonts w:eastAsiaTheme="minorEastAsia" w:hint="eastAsia"/>
        </w:rPr>
        <w:t>片源</w:t>
      </w:r>
      <w:r>
        <w:rPr>
          <w:rFonts w:eastAsiaTheme="minorEastAsia" w:hint="eastAsia"/>
        </w:rPr>
        <w:t>ts</w:t>
      </w:r>
      <w:r>
        <w:rPr>
          <w:rFonts w:eastAsiaTheme="minorEastAsia" w:hint="eastAsia"/>
        </w:rPr>
        <w:t>文件</w:t>
      </w:r>
    </w:p>
    <w:p w:rsidR="005B1BDD" w:rsidRDefault="005B1BDD" w:rsidP="005B1BDD">
      <w:pPr>
        <w:pStyle w:val="a8"/>
        <w:ind w:firstLine="400"/>
      </w:pPr>
      <w:r>
        <w:rPr>
          <w:rFonts w:hint="eastAsia"/>
        </w:rPr>
        <w:t xml:space="preserve">Nvod 系统播放的电影的源文件,文件中只包含一个Service相关的信息,包括Pat, Pmt, </w:t>
      </w:r>
      <w:r w:rsidR="00157A0B">
        <w:rPr>
          <w:rFonts w:hint="eastAsia"/>
        </w:rPr>
        <w:t xml:space="preserve">Pcr, </w:t>
      </w:r>
      <w:r>
        <w:rPr>
          <w:rFonts w:hint="eastAsia"/>
        </w:rPr>
        <w:t>Audio Ts, Vide</w:t>
      </w:r>
      <w:r w:rsidR="00E42398">
        <w:rPr>
          <w:rFonts w:hint="eastAsia"/>
        </w:rPr>
        <w:t>o Ts。</w:t>
      </w:r>
    </w:p>
    <w:p w:rsidR="004A0CBE" w:rsidRDefault="004A0CBE" w:rsidP="003875EB">
      <w:pPr>
        <w:pStyle w:val="3"/>
      </w:pPr>
      <w:r>
        <w:rPr>
          <w:rFonts w:hint="eastAsia"/>
        </w:rPr>
        <w:t>Service</w:t>
      </w:r>
      <w:r w:rsidR="003875EB">
        <w:rPr>
          <w:rFonts w:hint="eastAsia"/>
        </w:rPr>
        <w:t xml:space="preserve"> Message</w:t>
      </w:r>
      <w:r w:rsidR="00A2740C">
        <w:rPr>
          <w:rFonts w:hint="eastAsia"/>
        </w:rPr>
        <w:t>Response Time</w:t>
      </w:r>
      <w:r>
        <w:rPr>
          <w:rFonts w:hint="eastAsia"/>
        </w:rPr>
        <w:t xml:space="preserve"> (秒)</w:t>
      </w:r>
    </w:p>
    <w:p w:rsidR="004A0CBE" w:rsidRDefault="003D6AC0" w:rsidP="004A0CBE">
      <w:pPr>
        <w:pStyle w:val="a8"/>
        <w:ind w:firstLine="400"/>
      </w:pPr>
      <w:r>
        <w:rPr>
          <w:rFonts w:hint="eastAsia"/>
        </w:rPr>
        <w:t>Nvod视频播发服务程序</w:t>
      </w:r>
      <w:r w:rsidR="00F0027A">
        <w:rPr>
          <w:rFonts w:hint="eastAsia"/>
        </w:rPr>
        <w:t>在接收来自Epg系统的Nvod Reference Service</w:t>
      </w:r>
      <w:r w:rsidR="00F0027A">
        <w:rPr>
          <w:rFonts w:eastAsiaTheme="minorEastAsia" w:hint="eastAsia"/>
        </w:rPr>
        <w:t xml:space="preserve"> Info 或 </w:t>
      </w:r>
      <w:r w:rsidR="00F0027A">
        <w:rPr>
          <w:rFonts w:hint="eastAsia"/>
        </w:rPr>
        <w:t xml:space="preserve">Nvod </w:t>
      </w:r>
      <w:r w:rsidR="00616EB9">
        <w:rPr>
          <w:rFonts w:hint="eastAsia"/>
        </w:rPr>
        <w:t xml:space="preserve">Time-Shifted </w:t>
      </w:r>
      <w:r w:rsidR="00F0027A">
        <w:rPr>
          <w:rFonts w:hint="eastAsia"/>
        </w:rPr>
        <w:t>Service</w:t>
      </w:r>
      <w:r w:rsidR="00F0027A">
        <w:rPr>
          <w:rFonts w:eastAsiaTheme="minorEastAsia" w:hint="eastAsia"/>
        </w:rPr>
        <w:t xml:space="preserve"> Info时，</w:t>
      </w:r>
      <w:r>
        <w:rPr>
          <w:rFonts w:hint="eastAsia"/>
        </w:rPr>
        <w:t>Nvod视频播发服务程序</w:t>
      </w:r>
      <w:r w:rsidR="00F0027A">
        <w:rPr>
          <w:rFonts w:hint="eastAsia"/>
        </w:rPr>
        <w:t>能接受的最大等待时间。如果在这个时间段内没有接收到相应的消息，</w:t>
      </w:r>
      <w:r>
        <w:rPr>
          <w:rFonts w:hint="eastAsia"/>
        </w:rPr>
        <w:t>Nvod视频播发服务程序</w:t>
      </w:r>
      <w:r w:rsidR="00F0027A">
        <w:rPr>
          <w:rFonts w:hint="eastAsia"/>
        </w:rPr>
        <w:t>将按接收消息失败来做进一步的处理。</w:t>
      </w:r>
    </w:p>
    <w:p w:rsidR="00F0027A" w:rsidRDefault="00F0027A" w:rsidP="004A0CBE">
      <w:pPr>
        <w:pStyle w:val="a8"/>
        <w:ind w:firstLine="400"/>
      </w:pPr>
      <w:r>
        <w:rPr>
          <w:rFonts w:hint="eastAsia"/>
        </w:rPr>
        <w:t>缺省值：300</w:t>
      </w:r>
    </w:p>
    <w:p w:rsidR="00255AAD" w:rsidRDefault="00255AAD" w:rsidP="003875EB">
      <w:pPr>
        <w:pStyle w:val="3"/>
      </w:pPr>
      <w:r>
        <w:rPr>
          <w:rFonts w:hint="eastAsia"/>
        </w:rPr>
        <w:t xml:space="preserve">Event </w:t>
      </w:r>
      <w:r w:rsidR="003875EB">
        <w:rPr>
          <w:rFonts w:hint="eastAsia"/>
        </w:rPr>
        <w:t xml:space="preserve">Message </w:t>
      </w:r>
      <w:r w:rsidR="00A2740C">
        <w:rPr>
          <w:rFonts w:hint="eastAsia"/>
        </w:rPr>
        <w:t>Response Time</w:t>
      </w:r>
      <w:r>
        <w:rPr>
          <w:rFonts w:hint="eastAsia"/>
        </w:rPr>
        <w:t xml:space="preserve"> (秒)</w:t>
      </w:r>
    </w:p>
    <w:p w:rsidR="00255AAD" w:rsidRDefault="003D6AC0" w:rsidP="00255AAD">
      <w:pPr>
        <w:pStyle w:val="a8"/>
        <w:ind w:firstLine="400"/>
      </w:pPr>
      <w:r>
        <w:rPr>
          <w:rFonts w:hint="eastAsia"/>
        </w:rPr>
        <w:t>Nvod视频播发服务程序</w:t>
      </w:r>
      <w:r w:rsidR="00255AAD">
        <w:rPr>
          <w:rFonts w:hint="eastAsia"/>
        </w:rPr>
        <w:t>在接收来自Epg系统的Nvod Reference Service Event</w:t>
      </w:r>
      <w:r w:rsidR="00255AAD">
        <w:rPr>
          <w:rFonts w:eastAsiaTheme="minorEastAsia" w:hint="eastAsia"/>
        </w:rPr>
        <w:t xml:space="preserve"> Info 或 </w:t>
      </w:r>
      <w:r w:rsidR="00255AAD">
        <w:rPr>
          <w:rFonts w:hint="eastAsia"/>
        </w:rPr>
        <w:t xml:space="preserve">Nvod </w:t>
      </w:r>
      <w:r w:rsidR="007B5FE1">
        <w:rPr>
          <w:rFonts w:hint="eastAsia"/>
        </w:rPr>
        <w:t>Time-Shifted</w:t>
      </w:r>
      <w:r w:rsidR="00255AAD">
        <w:rPr>
          <w:rFonts w:hint="eastAsia"/>
        </w:rPr>
        <w:t xml:space="preserve"> Service</w:t>
      </w:r>
      <w:r w:rsidR="00255AAD">
        <w:rPr>
          <w:rFonts w:eastAsiaTheme="minorEastAsia" w:hint="eastAsia"/>
        </w:rPr>
        <w:t xml:space="preserve"> Event Info时，</w:t>
      </w:r>
      <w:r>
        <w:rPr>
          <w:rFonts w:hint="eastAsia"/>
        </w:rPr>
        <w:t>Nvod视频播发服务程序</w:t>
      </w:r>
      <w:r w:rsidR="00255AAD">
        <w:rPr>
          <w:rFonts w:hint="eastAsia"/>
        </w:rPr>
        <w:t>能接受的最大等待时间。如果在这个时间段内没有接收到相应的消息，</w:t>
      </w:r>
      <w:r>
        <w:rPr>
          <w:rFonts w:hint="eastAsia"/>
        </w:rPr>
        <w:t>Nvod视频播发服务程序</w:t>
      </w:r>
      <w:r w:rsidR="00255AAD">
        <w:rPr>
          <w:rFonts w:hint="eastAsia"/>
        </w:rPr>
        <w:t>将按接收消息失败来做进一步的处理。</w:t>
      </w:r>
    </w:p>
    <w:p w:rsidR="00255AAD" w:rsidRDefault="00255AAD" w:rsidP="00255AAD">
      <w:pPr>
        <w:pStyle w:val="a8"/>
        <w:ind w:firstLine="400"/>
      </w:pPr>
      <w:r>
        <w:rPr>
          <w:rFonts w:hint="eastAsia"/>
        </w:rPr>
        <w:t>缺省值：300</w:t>
      </w:r>
      <w:r w:rsidR="00B70714">
        <w:rPr>
          <w:rFonts w:hint="eastAsia"/>
        </w:rPr>
        <w:t>。</w:t>
      </w:r>
    </w:p>
    <w:p w:rsidR="003875EB" w:rsidRDefault="003875EB" w:rsidP="003875EB">
      <w:pPr>
        <w:pStyle w:val="3"/>
      </w:pPr>
      <w:r w:rsidRPr="003875EB">
        <w:rPr>
          <w:rFonts w:hint="eastAsia"/>
        </w:rPr>
        <w:t xml:space="preserve">Movie </w:t>
      </w:r>
      <w:r>
        <w:rPr>
          <w:rFonts w:hint="eastAsia"/>
        </w:rPr>
        <w:t>Message Response Time</w:t>
      </w:r>
      <w:r w:rsidR="001F6B28">
        <w:rPr>
          <w:rFonts w:hint="eastAsia"/>
        </w:rPr>
        <w:t>(秒)</w:t>
      </w:r>
    </w:p>
    <w:p w:rsidR="003875EB" w:rsidRDefault="003D6AC0" w:rsidP="003875EB">
      <w:pPr>
        <w:pStyle w:val="a8"/>
        <w:ind w:firstLine="400"/>
      </w:pPr>
      <w:r>
        <w:rPr>
          <w:rFonts w:hint="eastAsia"/>
        </w:rPr>
        <w:t>Nvod视频播发服务程序</w:t>
      </w:r>
      <w:r w:rsidR="003875EB">
        <w:rPr>
          <w:rFonts w:hint="eastAsia"/>
        </w:rPr>
        <w:t>在接收来自Move Repository系统的Movie Information</w:t>
      </w:r>
      <w:r w:rsidR="003875EB">
        <w:rPr>
          <w:rFonts w:eastAsiaTheme="minorEastAsia" w:hint="eastAsia"/>
        </w:rPr>
        <w:t>时，</w:t>
      </w:r>
      <w:r>
        <w:rPr>
          <w:rFonts w:hint="eastAsia"/>
        </w:rPr>
        <w:t>Nvod视频播发服务程序</w:t>
      </w:r>
      <w:r w:rsidR="003875EB">
        <w:rPr>
          <w:rFonts w:hint="eastAsia"/>
        </w:rPr>
        <w:t>能接受的最大等待时间。如果在这个时间段内没有接收到相应的消息，</w:t>
      </w:r>
      <w:r>
        <w:rPr>
          <w:rFonts w:hint="eastAsia"/>
        </w:rPr>
        <w:t>Nvod视频播发服务程序</w:t>
      </w:r>
      <w:r w:rsidR="003875EB">
        <w:rPr>
          <w:rFonts w:hint="eastAsia"/>
        </w:rPr>
        <w:t>将按接收消息失败来做进一步的处理。</w:t>
      </w:r>
    </w:p>
    <w:p w:rsidR="003875EB" w:rsidRDefault="003875EB" w:rsidP="003875EB">
      <w:pPr>
        <w:pStyle w:val="a8"/>
        <w:ind w:firstLine="400"/>
      </w:pPr>
      <w:r>
        <w:rPr>
          <w:rFonts w:hint="eastAsia"/>
        </w:rPr>
        <w:t>缺省值：5。</w:t>
      </w:r>
    </w:p>
    <w:p w:rsidR="003875EB" w:rsidRDefault="0082604F" w:rsidP="003875EB">
      <w:pPr>
        <w:pStyle w:val="3"/>
      </w:pPr>
      <w:r>
        <w:rPr>
          <w:rFonts w:eastAsiaTheme="minorEastAsia" w:hint="eastAsia"/>
        </w:rPr>
        <w:t xml:space="preserve">Poster </w:t>
      </w:r>
      <w:r w:rsidR="003875EB">
        <w:rPr>
          <w:rFonts w:hint="eastAsia"/>
        </w:rPr>
        <w:t>Message Response Time</w:t>
      </w:r>
      <w:r w:rsidR="001F6B28">
        <w:rPr>
          <w:rFonts w:hint="eastAsia"/>
        </w:rPr>
        <w:t>(秒)</w:t>
      </w:r>
    </w:p>
    <w:p w:rsidR="003875EB" w:rsidRDefault="003D6AC0" w:rsidP="003875EB">
      <w:pPr>
        <w:pStyle w:val="a8"/>
        <w:ind w:firstLine="400"/>
      </w:pPr>
      <w:r>
        <w:rPr>
          <w:rFonts w:hint="eastAsia"/>
        </w:rPr>
        <w:t>Nvod视频播发服务程序</w:t>
      </w:r>
      <w:r w:rsidR="003875EB">
        <w:rPr>
          <w:rFonts w:hint="eastAsia"/>
        </w:rPr>
        <w:t>在接收来自Move Repository系统的</w:t>
      </w:r>
      <w:r w:rsidR="00FD7C3D">
        <w:rPr>
          <w:rFonts w:eastAsiaTheme="minorEastAsia" w:hint="eastAsia"/>
        </w:rPr>
        <w:t xml:space="preserve">Poster </w:t>
      </w:r>
      <w:r w:rsidR="003875EB">
        <w:rPr>
          <w:rFonts w:hint="eastAsia"/>
        </w:rPr>
        <w:t>Information</w:t>
      </w:r>
      <w:r w:rsidR="003875EB">
        <w:rPr>
          <w:rFonts w:eastAsiaTheme="minorEastAsia" w:hint="eastAsia"/>
        </w:rPr>
        <w:t>时，</w:t>
      </w:r>
      <w:r>
        <w:rPr>
          <w:rFonts w:hint="eastAsia"/>
        </w:rPr>
        <w:t>Nvod视频播发服务程序</w:t>
      </w:r>
      <w:r w:rsidR="003875EB">
        <w:rPr>
          <w:rFonts w:hint="eastAsia"/>
        </w:rPr>
        <w:t>能接受的最大等待时间。如果在这个时间段内没有接收到相应的消息，</w:t>
      </w:r>
      <w:r>
        <w:rPr>
          <w:rFonts w:hint="eastAsia"/>
        </w:rPr>
        <w:t>Nvod视频播发服务程序</w:t>
      </w:r>
      <w:r w:rsidR="003875EB">
        <w:rPr>
          <w:rFonts w:hint="eastAsia"/>
        </w:rPr>
        <w:t>将按接收消息失败来做进一步的处理。</w:t>
      </w:r>
    </w:p>
    <w:p w:rsidR="003875EB" w:rsidRPr="003875EB" w:rsidRDefault="003875EB" w:rsidP="003875EB">
      <w:pPr>
        <w:pStyle w:val="a8"/>
        <w:ind w:firstLine="400"/>
        <w:rPr>
          <w:rFonts w:eastAsiaTheme="minorEastAsia"/>
        </w:rPr>
      </w:pPr>
      <w:r>
        <w:rPr>
          <w:rFonts w:hint="eastAsia"/>
        </w:rPr>
        <w:t>缺省值：5。</w:t>
      </w:r>
    </w:p>
    <w:p w:rsidR="000E7EDA" w:rsidRPr="000E7EDA" w:rsidRDefault="00DC00D6" w:rsidP="00717EF7">
      <w:pPr>
        <w:pStyle w:val="2"/>
      </w:pPr>
      <w:r>
        <w:rPr>
          <w:rFonts w:asciiTheme="minorEastAsia" w:eastAsiaTheme="minorEastAsia" w:hAnsiTheme="minorEastAsia" w:hint="eastAsia"/>
        </w:rPr>
        <w:t>数据字典</w:t>
      </w:r>
    </w:p>
    <w:p w:rsidR="00F07DAA" w:rsidRPr="000E6FB8" w:rsidRDefault="00760E77" w:rsidP="00F07DAA">
      <w:pPr>
        <w:pStyle w:val="3"/>
      </w:pPr>
      <w:r>
        <w:rPr>
          <w:rFonts w:hint="eastAsia"/>
        </w:rPr>
        <w:t>Nvod Reference Service</w:t>
      </w:r>
      <w:r w:rsidR="00D405F4" w:rsidRPr="000E6FB8">
        <w:rPr>
          <w:rFonts w:hint="eastAsia"/>
        </w:rPr>
        <w:t>Info</w:t>
      </w:r>
    </w:p>
    <w:p w:rsidR="00CA505E" w:rsidRPr="00CA505E" w:rsidRDefault="00CA505E" w:rsidP="00CA505E">
      <w:pPr>
        <w:pStyle w:val="a8"/>
        <w:ind w:firstLine="400"/>
        <w:rPr>
          <w:rFonts w:eastAsiaTheme="minorEastAsia"/>
        </w:rPr>
      </w:pPr>
      <w:r>
        <w:rPr>
          <w:rFonts w:hint="eastAsia"/>
        </w:rPr>
        <w:t>由Epg系统维护的Nvod Reference Service 相关的信息</w:t>
      </w:r>
      <w:r>
        <w:rPr>
          <w:rFonts w:eastAsiaTheme="minorEastAsia" w:hint="eastAsia"/>
        </w:rPr>
        <w:t>，包含以下内容：</w:t>
      </w:r>
    </w:p>
    <w:p w:rsidR="00CA505E" w:rsidRDefault="00CA505E" w:rsidP="006C196B">
      <w:pPr>
        <w:pStyle w:val="a8"/>
        <w:numPr>
          <w:ilvl w:val="0"/>
          <w:numId w:val="25"/>
        </w:numPr>
        <w:ind w:firstLineChars="0"/>
        <w:rPr>
          <w:rFonts w:eastAsiaTheme="minorEastAsia"/>
        </w:rPr>
      </w:pPr>
      <w:r>
        <w:rPr>
          <w:rFonts w:eastAsiaTheme="minorEastAsia" w:hint="eastAsia"/>
        </w:rPr>
        <w:t>Transport Stream Id。</w:t>
      </w:r>
    </w:p>
    <w:p w:rsidR="002F571B" w:rsidRPr="009476EC" w:rsidRDefault="00CA505E" w:rsidP="006C196B">
      <w:pPr>
        <w:pStyle w:val="a8"/>
        <w:numPr>
          <w:ilvl w:val="0"/>
          <w:numId w:val="25"/>
        </w:numPr>
        <w:ind w:firstLineChars="0"/>
      </w:pPr>
      <w:r>
        <w:rPr>
          <w:rFonts w:hint="eastAsia"/>
        </w:rPr>
        <w:t>Nvod Reference Service Id</w:t>
      </w:r>
      <w:r w:rsidR="0002034E">
        <w:rPr>
          <w:rFonts w:eastAsiaTheme="minorEastAsia" w:hint="eastAsia"/>
        </w:rPr>
        <w:t>。</w:t>
      </w:r>
    </w:p>
    <w:p w:rsidR="00CA505E" w:rsidRDefault="00CA505E" w:rsidP="00CA505E">
      <w:pPr>
        <w:pStyle w:val="3"/>
        <w:rPr>
          <w:rFonts w:eastAsiaTheme="minorEastAsia"/>
        </w:rPr>
      </w:pPr>
      <w:r>
        <w:rPr>
          <w:rFonts w:hint="eastAsia"/>
        </w:rPr>
        <w:t>Nvod Reference Service</w:t>
      </w:r>
      <w:r>
        <w:rPr>
          <w:rFonts w:eastAsiaTheme="minorEastAsia" w:hint="eastAsia"/>
        </w:rPr>
        <w:t xml:space="preserve"> Event Info</w:t>
      </w:r>
    </w:p>
    <w:p w:rsidR="00CA505E" w:rsidRDefault="00CA505E" w:rsidP="00CA505E">
      <w:pPr>
        <w:pStyle w:val="a8"/>
        <w:ind w:firstLine="400"/>
      </w:pPr>
      <w:r>
        <w:rPr>
          <w:rFonts w:hint="eastAsia"/>
        </w:rPr>
        <w:t>由Epg系统维护的Nvod Reference Service Event相关的信息</w:t>
      </w:r>
      <w:r>
        <w:rPr>
          <w:rFonts w:eastAsiaTheme="minorEastAsia" w:hint="eastAsia"/>
        </w:rPr>
        <w:t>，包含以下内容：</w:t>
      </w:r>
    </w:p>
    <w:p w:rsidR="00CA1F86" w:rsidRPr="00CA1F86" w:rsidRDefault="00CA1F86" w:rsidP="006C196B">
      <w:pPr>
        <w:pStyle w:val="a8"/>
        <w:numPr>
          <w:ilvl w:val="0"/>
          <w:numId w:val="23"/>
        </w:numPr>
        <w:ind w:firstLineChars="0"/>
      </w:pPr>
      <w:r>
        <w:rPr>
          <w:rFonts w:hint="eastAsia"/>
        </w:rPr>
        <w:t>Nvod Reference Service Id。</w:t>
      </w:r>
    </w:p>
    <w:p w:rsidR="00AE1A44" w:rsidRDefault="00AE1A44" w:rsidP="006C196B">
      <w:pPr>
        <w:pStyle w:val="a8"/>
        <w:numPr>
          <w:ilvl w:val="0"/>
          <w:numId w:val="23"/>
        </w:numPr>
        <w:ind w:firstLineChars="0"/>
      </w:pPr>
      <w:r>
        <w:rPr>
          <w:rFonts w:eastAsiaTheme="minorEastAsia" w:hint="eastAsia"/>
        </w:rPr>
        <w:t>Event Id</w:t>
      </w:r>
      <w:r w:rsidR="00CA1F86">
        <w:rPr>
          <w:rFonts w:hint="eastAsia"/>
        </w:rPr>
        <w:t>。</w:t>
      </w:r>
    </w:p>
    <w:p w:rsidR="00CA505E" w:rsidRDefault="00CA505E" w:rsidP="006C196B">
      <w:pPr>
        <w:pStyle w:val="a8"/>
        <w:numPr>
          <w:ilvl w:val="0"/>
          <w:numId w:val="23"/>
        </w:numPr>
        <w:ind w:firstLineChars="0"/>
      </w:pPr>
      <w:r>
        <w:rPr>
          <w:rFonts w:hint="eastAsia"/>
        </w:rPr>
        <w:lastRenderedPageBreak/>
        <w:t xml:space="preserve">多个按播放顺序排列的Movie Id， 其中最后一个Movie Id是用户点播的电影，其余的Movie Id都是广告。 </w:t>
      </w:r>
    </w:p>
    <w:p w:rsidR="00CA505E" w:rsidRDefault="00CA505E" w:rsidP="006C196B">
      <w:pPr>
        <w:pStyle w:val="a8"/>
        <w:numPr>
          <w:ilvl w:val="0"/>
          <w:numId w:val="23"/>
        </w:numPr>
        <w:ind w:firstLineChars="0"/>
      </w:pPr>
      <w:r>
        <w:rPr>
          <w:rFonts w:hint="eastAsia"/>
        </w:rPr>
        <w:t>0个或1个Poster Id Descriptor(</w:t>
      </w:r>
      <w:r w:rsidR="008619C2">
        <w:fldChar w:fldCharType="begin"/>
      </w:r>
      <w:r>
        <w:rPr>
          <w:rFonts w:hint="eastAsia"/>
        </w:rPr>
        <w:instrText>REF _Ref447876102 \r \h</w:instrText>
      </w:r>
      <w:r w:rsidR="008619C2">
        <w:fldChar w:fldCharType="separate"/>
      </w:r>
      <w:r>
        <w:t>5.2.9</w:t>
      </w:r>
      <w:r w:rsidR="008619C2">
        <w:fldChar w:fldCharType="end"/>
      </w:r>
      <w:r>
        <w:rPr>
          <w:rFonts w:hint="eastAsia"/>
        </w:rPr>
        <w:t xml:space="preserve">)。 </w:t>
      </w:r>
    </w:p>
    <w:p w:rsidR="005244FB" w:rsidRDefault="005244FB" w:rsidP="006C196B">
      <w:pPr>
        <w:pStyle w:val="a8"/>
        <w:numPr>
          <w:ilvl w:val="0"/>
          <w:numId w:val="23"/>
        </w:numPr>
        <w:ind w:firstLineChars="0"/>
      </w:pPr>
      <w:r>
        <w:rPr>
          <w:rFonts w:hint="eastAsia"/>
        </w:rPr>
        <w:t>Event 开始时间。</w:t>
      </w:r>
    </w:p>
    <w:p w:rsidR="00CA505E" w:rsidRPr="002F7AAB" w:rsidRDefault="005244FB" w:rsidP="006C196B">
      <w:pPr>
        <w:pStyle w:val="a8"/>
        <w:numPr>
          <w:ilvl w:val="0"/>
          <w:numId w:val="23"/>
        </w:numPr>
        <w:ind w:firstLineChars="0"/>
      </w:pPr>
      <w:r>
        <w:rPr>
          <w:rFonts w:hint="eastAsia"/>
        </w:rPr>
        <w:t>Event 持续时间(秒)。</w:t>
      </w:r>
    </w:p>
    <w:p w:rsidR="00D048F6" w:rsidRDefault="00D048F6" w:rsidP="00D048F6">
      <w:pPr>
        <w:pStyle w:val="3"/>
        <w:rPr>
          <w:rFonts w:eastAsiaTheme="minorEastAsia"/>
        </w:rPr>
      </w:pPr>
      <w:r>
        <w:rPr>
          <w:rFonts w:hint="eastAsia"/>
        </w:rPr>
        <w:t xml:space="preserve">Nvod </w:t>
      </w:r>
      <w:r w:rsidRPr="005D24FF">
        <w:rPr>
          <w:rFonts w:hint="eastAsia"/>
        </w:rPr>
        <w:t>Time-Sh</w:t>
      </w:r>
      <w:r w:rsidRPr="00B63350">
        <w:rPr>
          <w:rFonts w:eastAsiaTheme="minorEastAsia" w:hint="eastAsia"/>
        </w:rPr>
        <w:t>ifted</w:t>
      </w:r>
      <w:r>
        <w:rPr>
          <w:rFonts w:hint="eastAsia"/>
        </w:rPr>
        <w:t xml:space="preserve"> Service</w:t>
      </w:r>
      <w:r w:rsidRPr="00B63350">
        <w:rPr>
          <w:rFonts w:eastAsiaTheme="minorEastAsia" w:hint="eastAsia"/>
        </w:rPr>
        <w:t>Info</w:t>
      </w:r>
    </w:p>
    <w:p w:rsidR="00D048F6" w:rsidRDefault="00D048F6" w:rsidP="00D048F6">
      <w:pPr>
        <w:ind w:left="400"/>
        <w:rPr>
          <w:rFonts w:eastAsiaTheme="minorEastAsia"/>
        </w:rPr>
      </w:pPr>
      <w:r>
        <w:rPr>
          <w:rFonts w:hint="eastAsia"/>
        </w:rPr>
        <w:t xml:space="preserve">由Epg系统维护的Nvod </w:t>
      </w:r>
      <w:r w:rsidRPr="005D24FF">
        <w:rPr>
          <w:rFonts w:hint="eastAsia"/>
        </w:rPr>
        <w:t>Time-Sh</w:t>
      </w:r>
      <w:r w:rsidRPr="00B63350">
        <w:rPr>
          <w:rFonts w:eastAsiaTheme="minorEastAsia" w:hint="eastAsia"/>
        </w:rPr>
        <w:t>ifted</w:t>
      </w:r>
      <w:r>
        <w:rPr>
          <w:rFonts w:hint="eastAsia"/>
        </w:rPr>
        <w:t xml:space="preserve"> Service的相关的信息，</w:t>
      </w:r>
      <w:r>
        <w:rPr>
          <w:rFonts w:eastAsiaTheme="minorEastAsia" w:hint="eastAsia"/>
        </w:rPr>
        <w:t>包含以下内容：</w:t>
      </w:r>
    </w:p>
    <w:p w:rsidR="00D048F6" w:rsidRDefault="00552A0A" w:rsidP="006C196B">
      <w:pPr>
        <w:pStyle w:val="a8"/>
        <w:numPr>
          <w:ilvl w:val="0"/>
          <w:numId w:val="24"/>
        </w:numPr>
        <w:ind w:firstLineChars="0"/>
        <w:rPr>
          <w:rFonts w:eastAsiaTheme="minorEastAsia"/>
        </w:rPr>
      </w:pPr>
      <w:r>
        <w:rPr>
          <w:rFonts w:eastAsiaTheme="minorEastAsia" w:hint="eastAsia"/>
        </w:rPr>
        <w:t>Transport Stream Id。</w:t>
      </w:r>
    </w:p>
    <w:p w:rsidR="00D52572" w:rsidRPr="002F7AAB" w:rsidRDefault="00D52572" w:rsidP="006C196B">
      <w:pPr>
        <w:pStyle w:val="a8"/>
        <w:numPr>
          <w:ilvl w:val="0"/>
          <w:numId w:val="24"/>
        </w:numPr>
        <w:ind w:firstLineChars="0"/>
        <w:rPr>
          <w:rFonts w:eastAsiaTheme="minorEastAsia"/>
        </w:rPr>
      </w:pPr>
      <w:r w:rsidRPr="005D24FF">
        <w:rPr>
          <w:rFonts w:hint="eastAsia"/>
        </w:rPr>
        <w:t>Time-Sh</w:t>
      </w:r>
      <w:r w:rsidRPr="00B63350">
        <w:rPr>
          <w:rFonts w:eastAsiaTheme="minorEastAsia" w:hint="eastAsia"/>
        </w:rPr>
        <w:t>ifted</w:t>
      </w:r>
      <w:r>
        <w:rPr>
          <w:rFonts w:hint="eastAsia"/>
        </w:rPr>
        <w:t xml:space="preserve"> Service Id。</w:t>
      </w:r>
    </w:p>
    <w:p w:rsidR="002F571B" w:rsidRDefault="002F571B" w:rsidP="002F571B">
      <w:pPr>
        <w:pStyle w:val="3"/>
      </w:pPr>
      <w:r>
        <w:rPr>
          <w:rFonts w:hint="eastAsia"/>
        </w:rPr>
        <w:t xml:space="preserve">Nvod </w:t>
      </w:r>
      <w:r w:rsidRPr="005D24FF">
        <w:rPr>
          <w:rFonts w:hint="eastAsia"/>
        </w:rPr>
        <w:t>Time-Sh</w:t>
      </w:r>
      <w:r w:rsidRPr="00B63350">
        <w:rPr>
          <w:rFonts w:eastAsiaTheme="minorEastAsia" w:hint="eastAsia"/>
        </w:rPr>
        <w:t>ifted</w:t>
      </w:r>
      <w:r>
        <w:rPr>
          <w:rFonts w:hint="eastAsia"/>
        </w:rPr>
        <w:t xml:space="preserve"> Service</w:t>
      </w:r>
      <w:r>
        <w:rPr>
          <w:rFonts w:eastAsiaTheme="minorEastAsia" w:hint="eastAsia"/>
        </w:rPr>
        <w:t xml:space="preserve"> Event </w:t>
      </w:r>
      <w:r w:rsidRPr="00B63350">
        <w:rPr>
          <w:rFonts w:eastAsiaTheme="minorEastAsia" w:hint="eastAsia"/>
        </w:rPr>
        <w:t>Info</w:t>
      </w:r>
    </w:p>
    <w:p w:rsidR="00BF2E6E" w:rsidRDefault="002F571B" w:rsidP="002F571B">
      <w:pPr>
        <w:pStyle w:val="a8"/>
        <w:ind w:firstLine="400"/>
      </w:pPr>
      <w:r>
        <w:rPr>
          <w:rFonts w:hint="eastAsia"/>
        </w:rPr>
        <w:t xml:space="preserve">由Epg系统维护的Nvod </w:t>
      </w:r>
      <w:r w:rsidRPr="005D24FF">
        <w:rPr>
          <w:rFonts w:hint="eastAsia"/>
        </w:rPr>
        <w:t>Time-Sh</w:t>
      </w:r>
      <w:r w:rsidRPr="00B63350">
        <w:rPr>
          <w:rFonts w:eastAsiaTheme="minorEastAsia" w:hint="eastAsia"/>
        </w:rPr>
        <w:t>ifted</w:t>
      </w:r>
      <w:r>
        <w:rPr>
          <w:rFonts w:hint="eastAsia"/>
        </w:rPr>
        <w:t xml:space="preserve"> Service的Event相关的信息，</w:t>
      </w:r>
      <w:r w:rsidR="0095603C">
        <w:rPr>
          <w:rFonts w:eastAsiaTheme="minorEastAsia" w:hint="eastAsia"/>
        </w:rPr>
        <w:t>包含以下内容</w:t>
      </w:r>
      <w:r>
        <w:rPr>
          <w:rFonts w:eastAsiaTheme="minorEastAsia" w:hint="eastAsia"/>
        </w:rPr>
        <w:t>：</w:t>
      </w:r>
    </w:p>
    <w:p w:rsidR="00770042" w:rsidRDefault="002B58D6" w:rsidP="006C196B">
      <w:pPr>
        <w:pStyle w:val="a8"/>
        <w:numPr>
          <w:ilvl w:val="0"/>
          <w:numId w:val="22"/>
        </w:numPr>
        <w:ind w:firstLineChars="0"/>
      </w:pPr>
      <w:r>
        <w:rPr>
          <w:rFonts w:hint="eastAsia"/>
        </w:rPr>
        <w:t>Event Id</w:t>
      </w:r>
      <w:r w:rsidR="00887A6F">
        <w:rPr>
          <w:rFonts w:hint="eastAsia"/>
        </w:rPr>
        <w:t>。</w:t>
      </w:r>
    </w:p>
    <w:p w:rsidR="006B061A" w:rsidRDefault="006B061A" w:rsidP="006C196B">
      <w:pPr>
        <w:pStyle w:val="a8"/>
        <w:numPr>
          <w:ilvl w:val="0"/>
          <w:numId w:val="22"/>
        </w:numPr>
        <w:ind w:firstLineChars="0"/>
      </w:pPr>
      <w:r>
        <w:rPr>
          <w:rFonts w:hint="eastAsia"/>
        </w:rPr>
        <w:t>Poster Id。</w:t>
      </w:r>
    </w:p>
    <w:p w:rsidR="00A963E7" w:rsidRDefault="00B060C3" w:rsidP="006C196B">
      <w:pPr>
        <w:pStyle w:val="a8"/>
        <w:numPr>
          <w:ilvl w:val="0"/>
          <w:numId w:val="22"/>
        </w:numPr>
        <w:ind w:firstLineChars="0"/>
      </w:pPr>
      <w:r>
        <w:rPr>
          <w:rFonts w:hint="eastAsia"/>
        </w:rPr>
        <w:t>Event 开始时间。</w:t>
      </w:r>
    </w:p>
    <w:p w:rsidR="00B060C3" w:rsidRDefault="00B060C3" w:rsidP="006C196B">
      <w:pPr>
        <w:pStyle w:val="a8"/>
        <w:numPr>
          <w:ilvl w:val="0"/>
          <w:numId w:val="22"/>
        </w:numPr>
        <w:ind w:firstLineChars="0"/>
      </w:pPr>
      <w:r>
        <w:rPr>
          <w:rFonts w:hint="eastAsia"/>
        </w:rPr>
        <w:t>Event 持续时间(秒)。</w:t>
      </w:r>
    </w:p>
    <w:p w:rsidR="00293AD6" w:rsidRDefault="00293AD6" w:rsidP="00DA2246">
      <w:pPr>
        <w:pStyle w:val="3"/>
      </w:pPr>
      <w:bookmarkStart w:id="1" w:name="_Ref446076990"/>
      <w:bookmarkStart w:id="2" w:name="_Ref445992940"/>
      <w:r>
        <w:rPr>
          <w:rFonts w:hint="eastAsia"/>
        </w:rPr>
        <w:t>Nvod</w:t>
      </w:r>
      <w:bookmarkEnd w:id="1"/>
      <w:r w:rsidRPr="00DE4CC6">
        <w:rPr>
          <w:rFonts w:hint="eastAsia"/>
        </w:rPr>
        <w:t>Profile</w:t>
      </w:r>
    </w:p>
    <w:p w:rsidR="00293AD6" w:rsidRDefault="00293AD6" w:rsidP="00DA2246">
      <w:pPr>
        <w:pStyle w:val="a8"/>
        <w:ind w:firstLine="400"/>
      </w:pPr>
      <w:r>
        <w:rPr>
          <w:rFonts w:hint="eastAsia"/>
        </w:rPr>
        <w:t>Example:</w:t>
      </w:r>
    </w:p>
    <w:p w:rsidR="0055082E" w:rsidRDefault="0055082E" w:rsidP="0055082E">
      <w:pPr>
        <w:pStyle w:val="a8"/>
        <w:ind w:firstLine="400"/>
      </w:pPr>
      <w:r>
        <w:t>&lt;Root&gt;</w:t>
      </w:r>
    </w:p>
    <w:p w:rsidR="0055082E" w:rsidRDefault="0055082E" w:rsidP="001F3BE9">
      <w:pPr>
        <w:pStyle w:val="a8"/>
        <w:ind w:firstLineChars="210"/>
      </w:pPr>
      <w:r>
        <w:t>&lt;Tx&gt;</w:t>
      </w:r>
    </w:p>
    <w:p w:rsidR="0055082E" w:rsidRDefault="0055082E" w:rsidP="0055082E">
      <w:pPr>
        <w:pStyle w:val="a8"/>
        <w:ind w:firstLine="400"/>
      </w:pPr>
      <w:r>
        <w:t>&lt;SrcIp&gt;10.0.0.2&lt;/SrcIp&gt;</w:t>
      </w:r>
    </w:p>
    <w:p w:rsidR="0055082E" w:rsidRDefault="0055082E" w:rsidP="0055082E">
      <w:pPr>
        <w:pStyle w:val="a8"/>
        <w:ind w:firstLine="400"/>
      </w:pPr>
      <w:r>
        <w:t>&lt;DstIp&gt;224.1.1.1&lt;/DstIp&gt;</w:t>
      </w:r>
    </w:p>
    <w:p w:rsidR="0055082E" w:rsidRDefault="0055082E" w:rsidP="0055082E">
      <w:pPr>
        <w:pStyle w:val="a8"/>
        <w:ind w:firstLine="400"/>
      </w:pPr>
      <w:r>
        <w:t>&lt;DstUdpPort&gt;5001&lt;/DstUdpPort&gt;</w:t>
      </w:r>
    </w:p>
    <w:p w:rsidR="0055082E" w:rsidRDefault="0055082E" w:rsidP="0055082E">
      <w:pPr>
        <w:pStyle w:val="a8"/>
        <w:ind w:firstLine="400"/>
      </w:pPr>
      <w:r>
        <w:t>&lt;/Tx&gt;</w:t>
      </w:r>
    </w:p>
    <w:p w:rsidR="0055082E" w:rsidRDefault="0055082E" w:rsidP="0055082E">
      <w:pPr>
        <w:pStyle w:val="a8"/>
        <w:ind w:firstLine="400"/>
      </w:pPr>
      <w:r>
        <w:t>&lt;DataPipeTransportStream tsid=</w:t>
      </w:r>
      <w:r>
        <w:t>”</w:t>
      </w:r>
      <w:r>
        <w:t>1</w:t>
      </w:r>
      <w:r>
        <w:t>”</w:t>
      </w:r>
      <w:r>
        <w:t>&gt;</w:t>
      </w:r>
    </w:p>
    <w:p w:rsidR="0055082E" w:rsidRDefault="0055082E" w:rsidP="0055082E">
      <w:pPr>
        <w:pStyle w:val="a8"/>
        <w:ind w:firstLine="400"/>
      </w:pPr>
      <w:r>
        <w:t>&lt;Service Id="9"&gt;</w:t>
      </w:r>
    </w:p>
    <w:p w:rsidR="0055082E" w:rsidRDefault="0055082E" w:rsidP="0055082E">
      <w:pPr>
        <w:pStyle w:val="a8"/>
        <w:ind w:firstLine="400"/>
      </w:pPr>
      <w:r>
        <w:t>&lt;PmtPid&gt;101&lt;/PmtPid&gt;</w:t>
      </w:r>
    </w:p>
    <w:p w:rsidR="0055082E" w:rsidRDefault="0055082E" w:rsidP="0055082E">
      <w:pPr>
        <w:pStyle w:val="a8"/>
        <w:ind w:firstLine="400"/>
      </w:pPr>
      <w:r>
        <w:t>&lt;PosterPid&gt;102&lt;/PosterPid&gt;</w:t>
      </w:r>
    </w:p>
    <w:p w:rsidR="0055082E" w:rsidRDefault="0055082E" w:rsidP="0055082E">
      <w:pPr>
        <w:pStyle w:val="a8"/>
        <w:ind w:firstLine="400"/>
      </w:pPr>
      <w:r>
        <w:t>&lt;/Service&gt;</w:t>
      </w:r>
    </w:p>
    <w:p w:rsidR="0055082E" w:rsidRDefault="0055082E" w:rsidP="0055082E">
      <w:pPr>
        <w:pStyle w:val="a8"/>
        <w:ind w:firstLine="400"/>
      </w:pPr>
      <w:r>
        <w:t>&lt;/DataPipeTransportStream&gt;</w:t>
      </w:r>
    </w:p>
    <w:p w:rsidR="0055082E" w:rsidRDefault="0055082E" w:rsidP="0055082E">
      <w:pPr>
        <w:pStyle w:val="a8"/>
        <w:ind w:firstLine="400"/>
      </w:pPr>
      <w:r>
        <w:t>&lt;TimeShiftTransportStream tsid=</w:t>
      </w:r>
      <w:r>
        <w:t>”</w:t>
      </w:r>
      <w:r>
        <w:t>1</w:t>
      </w:r>
      <w:r>
        <w:t>”</w:t>
      </w:r>
      <w:r>
        <w:t>&gt;</w:t>
      </w:r>
    </w:p>
    <w:p w:rsidR="0055082E" w:rsidRDefault="0055082E" w:rsidP="0055082E">
      <w:pPr>
        <w:pStyle w:val="a8"/>
        <w:ind w:firstLine="400"/>
      </w:pPr>
      <w:r>
        <w:t>&lt;Service Id="1"&gt;</w:t>
      </w:r>
    </w:p>
    <w:p w:rsidR="0055082E" w:rsidRDefault="0055082E" w:rsidP="0055082E">
      <w:pPr>
        <w:pStyle w:val="a8"/>
        <w:ind w:firstLine="400"/>
      </w:pPr>
      <w:r>
        <w:t>&lt;PmtPid&gt;201&lt;/PmtPid&gt;</w:t>
      </w:r>
    </w:p>
    <w:p w:rsidR="0055082E" w:rsidRDefault="0055082E" w:rsidP="0055082E">
      <w:pPr>
        <w:pStyle w:val="a8"/>
        <w:ind w:firstLine="400"/>
      </w:pPr>
      <w:r>
        <w:t>&lt;PcrPid&gt;202&lt;/PcrPid&gt;</w:t>
      </w:r>
    </w:p>
    <w:p w:rsidR="0055082E" w:rsidRDefault="0055082E" w:rsidP="0055082E">
      <w:pPr>
        <w:pStyle w:val="a8"/>
        <w:ind w:firstLine="400"/>
      </w:pPr>
      <w:r>
        <w:t>&lt;AudioPid&gt;203&lt;/AudioPid&gt;</w:t>
      </w:r>
    </w:p>
    <w:p w:rsidR="0055082E" w:rsidRDefault="0055082E" w:rsidP="0055082E">
      <w:pPr>
        <w:pStyle w:val="a8"/>
        <w:ind w:firstLine="400"/>
      </w:pPr>
      <w:r>
        <w:t>&lt;VideoPid&gt;204&lt;/VideoPid&gt;</w:t>
      </w:r>
    </w:p>
    <w:p w:rsidR="0055082E" w:rsidRDefault="0055082E" w:rsidP="0055082E">
      <w:pPr>
        <w:pStyle w:val="a8"/>
        <w:ind w:firstLine="400"/>
      </w:pPr>
      <w:r>
        <w:t>&lt;/Service&gt;</w:t>
      </w:r>
    </w:p>
    <w:p w:rsidR="0055082E" w:rsidRDefault="0055082E" w:rsidP="0055082E">
      <w:pPr>
        <w:pStyle w:val="a8"/>
        <w:ind w:firstLine="400"/>
      </w:pPr>
      <w:r>
        <w:t>&lt;/TimeShiftTransportStream&gt;</w:t>
      </w:r>
    </w:p>
    <w:p w:rsidR="0055082E" w:rsidRDefault="0055082E" w:rsidP="0055082E">
      <w:pPr>
        <w:pStyle w:val="a8"/>
        <w:ind w:firstLine="400"/>
      </w:pPr>
      <w:r>
        <w:t>&lt;SendingIntervalMilliseconds&gt;</w:t>
      </w:r>
    </w:p>
    <w:p w:rsidR="0055082E" w:rsidRDefault="0055082E" w:rsidP="0055082E">
      <w:pPr>
        <w:pStyle w:val="a8"/>
        <w:ind w:firstLine="400"/>
      </w:pPr>
      <w:r>
        <w:t>&lt;Pat&gt;500&lt;/Pat&gt;</w:t>
      </w:r>
    </w:p>
    <w:p w:rsidR="0055082E" w:rsidRDefault="0055082E" w:rsidP="0055082E">
      <w:pPr>
        <w:pStyle w:val="a8"/>
        <w:ind w:firstLine="400"/>
      </w:pPr>
      <w:r>
        <w:t>&lt;Pmt&gt;500&lt;/Pmt&gt;</w:t>
      </w:r>
    </w:p>
    <w:p w:rsidR="0055082E" w:rsidRDefault="0055082E" w:rsidP="0055082E">
      <w:pPr>
        <w:pStyle w:val="a8"/>
        <w:ind w:firstLine="400"/>
      </w:pPr>
      <w:r>
        <w:t>&lt;Poster&gt;2000&lt;/Poster&gt;</w:t>
      </w:r>
    </w:p>
    <w:p w:rsidR="0055082E" w:rsidRDefault="0055082E" w:rsidP="0055082E">
      <w:pPr>
        <w:pStyle w:val="a8"/>
        <w:ind w:firstLine="400"/>
      </w:pPr>
      <w:r>
        <w:t>&lt;/SendingIntervalMilliseconds&gt;</w:t>
      </w:r>
    </w:p>
    <w:p w:rsidR="00293AD6" w:rsidRDefault="0055082E" w:rsidP="0055082E">
      <w:pPr>
        <w:pStyle w:val="a8"/>
        <w:ind w:firstLine="400"/>
      </w:pPr>
      <w:r>
        <w:t>&lt;/Root&gt;</w:t>
      </w:r>
    </w:p>
    <w:p w:rsidR="00B6050A" w:rsidRDefault="00293AD6" w:rsidP="00F07DAA">
      <w:pPr>
        <w:pStyle w:val="3"/>
      </w:pPr>
      <w:bookmarkStart w:id="3" w:name="_Nvod_Parameter"/>
      <w:bookmarkEnd w:id="2"/>
      <w:bookmarkEnd w:id="3"/>
      <w:r w:rsidRPr="00B6050A">
        <w:rPr>
          <w:rFonts w:hint="eastAsia"/>
        </w:rPr>
        <w:lastRenderedPageBreak/>
        <w:t>M</w:t>
      </w:r>
      <w:r w:rsidR="00B6050A" w:rsidRPr="00B6050A">
        <w:rPr>
          <w:rFonts w:hint="eastAsia"/>
        </w:rPr>
        <w:t>ovieId</w:t>
      </w:r>
    </w:p>
    <w:p w:rsidR="00B6050A" w:rsidRDefault="006B5772" w:rsidP="00B6050A">
      <w:r>
        <w:rPr>
          <w:rFonts w:hint="eastAsia"/>
        </w:rPr>
        <w:t>u</w:t>
      </w:r>
      <w:r w:rsidR="00D86252">
        <w:rPr>
          <w:rFonts w:hint="eastAsia"/>
        </w:rPr>
        <w:t>int</w:t>
      </w:r>
      <w:r w:rsidR="004A40D9">
        <w:rPr>
          <w:rFonts w:hint="eastAsia"/>
        </w:rPr>
        <w:t>32</w:t>
      </w:r>
      <w:r w:rsidR="000C65EB">
        <w:rPr>
          <w:rFonts w:hint="eastAsia"/>
        </w:rPr>
        <w:t xml:space="preserve">_t, 取值范围 [1 </w:t>
      </w:r>
      <w:r w:rsidR="000C65EB">
        <w:t>–</w:t>
      </w:r>
      <w:r w:rsidR="0095603C">
        <w:rPr>
          <w:rFonts w:hint="eastAsia"/>
        </w:rPr>
        <w:t xml:space="preserve"> 0xFFFFFFFF</w:t>
      </w:r>
      <w:r w:rsidR="000C65EB">
        <w:rPr>
          <w:rFonts w:hint="eastAsia"/>
        </w:rPr>
        <w:t>]。</w:t>
      </w:r>
    </w:p>
    <w:p w:rsidR="000E7EDA" w:rsidRDefault="00B6050A" w:rsidP="00F07DAA">
      <w:pPr>
        <w:pStyle w:val="3"/>
      </w:pPr>
      <w:bookmarkStart w:id="4" w:name="_Ref446146537"/>
      <w:r>
        <w:rPr>
          <w:rFonts w:hint="eastAsia"/>
        </w:rPr>
        <w:t xml:space="preserve">Movie </w:t>
      </w:r>
      <w:r w:rsidR="00A2706A">
        <w:rPr>
          <w:rFonts w:hint="eastAsia"/>
        </w:rPr>
        <w:t>Information</w:t>
      </w:r>
      <w:bookmarkEnd w:id="4"/>
    </w:p>
    <w:p w:rsidR="00B6050A" w:rsidRDefault="00B6050A" w:rsidP="00954990">
      <w:pPr>
        <w:pStyle w:val="a8"/>
        <w:ind w:firstLine="400"/>
        <w:rPr>
          <w:rFonts w:asciiTheme="minorEastAsia" w:eastAsiaTheme="minorEastAsia" w:hAnsiTheme="minorEastAsia"/>
        </w:rPr>
      </w:pPr>
      <w:r>
        <w:rPr>
          <w:rFonts w:asciiTheme="minorEastAsia" w:eastAsiaTheme="minorEastAsia" w:hAnsiTheme="minorEastAsia" w:hint="eastAsia"/>
        </w:rPr>
        <w:t xml:space="preserve">Movie </w:t>
      </w:r>
      <w:r w:rsidR="00A2706A" w:rsidRPr="00954990">
        <w:rPr>
          <w:rFonts w:hint="eastAsia"/>
        </w:rPr>
        <w:t>Information</w:t>
      </w:r>
      <w:r>
        <w:rPr>
          <w:rFonts w:asciiTheme="minorEastAsia" w:eastAsiaTheme="minorEastAsia" w:hAnsiTheme="minorEastAsia" w:hint="eastAsia"/>
        </w:rPr>
        <w:t xml:space="preserve">= MovieId + </w:t>
      </w:r>
      <w:r w:rsidR="00D35BE7">
        <w:rPr>
          <w:rFonts w:asciiTheme="minorEastAsia" w:eastAsiaTheme="minorEastAsia" w:hAnsiTheme="minorEastAsia" w:hint="eastAsia"/>
        </w:rPr>
        <w:t>Path(包含路径和文件名)</w:t>
      </w:r>
      <w:r w:rsidR="00954990">
        <w:rPr>
          <w:rFonts w:asciiTheme="minorEastAsia" w:eastAsiaTheme="minorEastAsia" w:hAnsiTheme="minorEastAsia" w:hint="eastAsia"/>
        </w:rPr>
        <w:t>。</w:t>
      </w:r>
    </w:p>
    <w:p w:rsidR="00A047B7" w:rsidRDefault="007F7421" w:rsidP="007F7421">
      <w:pPr>
        <w:pStyle w:val="3"/>
      </w:pPr>
      <w:r>
        <w:rPr>
          <w:rFonts w:hint="eastAsia"/>
        </w:rPr>
        <w:t>Poster Information</w:t>
      </w:r>
    </w:p>
    <w:p w:rsidR="007F7421" w:rsidRDefault="001E5924" w:rsidP="00D6199B">
      <w:pPr>
        <w:pStyle w:val="a8"/>
        <w:ind w:firstLine="400"/>
      </w:pPr>
      <w:r>
        <w:rPr>
          <w:rFonts w:hint="eastAsia"/>
        </w:rPr>
        <w:t xml:space="preserve">Poster </w:t>
      </w:r>
      <w:r w:rsidR="005F08A2">
        <w:rPr>
          <w:rFonts w:hint="eastAsia"/>
        </w:rPr>
        <w:t xml:space="preserve">Information = </w:t>
      </w:r>
      <w:r w:rsidR="00671255">
        <w:rPr>
          <w:rFonts w:hint="eastAsia"/>
        </w:rPr>
        <w:t xml:space="preserve">Poster </w:t>
      </w:r>
      <w:r w:rsidR="005F08A2">
        <w:rPr>
          <w:rFonts w:hint="eastAsia"/>
        </w:rPr>
        <w:t>Id + Path(包含路径和文件名)</w:t>
      </w:r>
    </w:p>
    <w:p w:rsidR="00930FA9" w:rsidRDefault="00930FA9" w:rsidP="00930FA9">
      <w:pPr>
        <w:pStyle w:val="3"/>
      </w:pPr>
      <w:bookmarkStart w:id="5" w:name="_Ref448150803"/>
      <w:r>
        <w:rPr>
          <w:rFonts w:eastAsiaTheme="minorEastAsia" w:hint="eastAsia"/>
        </w:rPr>
        <w:t>Program</w:t>
      </w:r>
      <w:r>
        <w:rPr>
          <w:rFonts w:hint="eastAsia"/>
        </w:rPr>
        <w:t xml:space="preserve"> Stream</w:t>
      </w:r>
      <w:r>
        <w:rPr>
          <w:rFonts w:eastAsiaTheme="minorEastAsia" w:hint="eastAsia"/>
        </w:rPr>
        <w:t xml:space="preserve"> TS (Transport </w:t>
      </w:r>
      <w:r w:rsidR="003A1410">
        <w:rPr>
          <w:rFonts w:eastAsiaTheme="minorEastAsia" w:hint="eastAsia"/>
        </w:rPr>
        <w:t>Packet</w:t>
      </w:r>
      <w:r>
        <w:rPr>
          <w:rFonts w:eastAsiaTheme="minorEastAsia" w:hint="eastAsia"/>
        </w:rPr>
        <w:t>)</w:t>
      </w:r>
      <w:bookmarkEnd w:id="5"/>
    </w:p>
    <w:p w:rsidR="00930FA9" w:rsidRPr="00DA29BB" w:rsidRDefault="00930FA9" w:rsidP="00930FA9">
      <w:pPr>
        <w:pStyle w:val="a8"/>
        <w:ind w:firstLine="400"/>
      </w:pPr>
      <w:r w:rsidRPr="00775B80">
        <w:t>ISO/IEC13818-1</w:t>
      </w:r>
      <w:r>
        <w:rPr>
          <w:rFonts w:hint="eastAsia"/>
        </w:rPr>
        <w:t xml:space="preserve">: </w:t>
      </w:r>
      <w:r>
        <w:t>“</w:t>
      </w:r>
      <w:r w:rsidRPr="00775B80">
        <w:rPr>
          <w:i/>
        </w:rPr>
        <w:t xml:space="preserve">Information technology </w:t>
      </w:r>
      <w:r w:rsidRPr="00775B80">
        <w:rPr>
          <w:i/>
        </w:rPr>
        <w:t>—</w:t>
      </w:r>
      <w:r w:rsidRPr="00775B80">
        <w:rPr>
          <w:i/>
        </w:rPr>
        <w:t xml:space="preserve"> Generic coding of moving pictures and associated audio information: Systems</w:t>
      </w:r>
      <w:r w:rsidRPr="00C15046">
        <w:rPr>
          <w:i/>
        </w:rPr>
        <w:t>”–</w:t>
      </w:r>
      <w:r w:rsidRPr="00C15046">
        <w:rPr>
          <w:rFonts w:hint="eastAsia"/>
          <w:i/>
        </w:rPr>
        <w:t xml:space="preserve"> part 2</w:t>
      </w:r>
      <w:r>
        <w:rPr>
          <w:rFonts w:hint="eastAsia"/>
          <w:i/>
        </w:rPr>
        <w:t>.4</w:t>
      </w:r>
      <w:r w:rsidRPr="00C15046">
        <w:rPr>
          <w:rFonts w:hint="eastAsia"/>
          <w:i/>
        </w:rPr>
        <w:t xml:space="preserve">.3.1: </w:t>
      </w:r>
      <w:r w:rsidRPr="00DA29BB">
        <w:rPr>
          <w:i/>
        </w:rPr>
        <w:t>Transport Stream</w:t>
      </w:r>
    </w:p>
    <w:p w:rsidR="00930FA9" w:rsidRDefault="00930FA9" w:rsidP="00930FA9">
      <w:pPr>
        <w:pStyle w:val="a8"/>
        <w:ind w:firstLine="400"/>
        <w:rPr>
          <w:i/>
        </w:rPr>
      </w:pPr>
      <w:r w:rsidRPr="00775B80">
        <w:t>ISO/IEC13818-1</w:t>
      </w:r>
      <w:r>
        <w:rPr>
          <w:rFonts w:hint="eastAsia"/>
        </w:rPr>
        <w:t xml:space="preserve">: </w:t>
      </w:r>
      <w:r>
        <w:t>“</w:t>
      </w:r>
      <w:r w:rsidRPr="00775B80">
        <w:rPr>
          <w:i/>
        </w:rPr>
        <w:t xml:space="preserve">Information technology </w:t>
      </w:r>
      <w:r w:rsidRPr="00775B80">
        <w:rPr>
          <w:i/>
        </w:rPr>
        <w:t>—</w:t>
      </w:r>
      <w:r w:rsidRPr="00775B80">
        <w:rPr>
          <w:i/>
        </w:rPr>
        <w:t xml:space="preserve"> Generic coding of moving pictures and associated audio information: Systems</w:t>
      </w:r>
      <w:r w:rsidRPr="00C15046">
        <w:rPr>
          <w:i/>
        </w:rPr>
        <w:t>”–</w:t>
      </w:r>
      <w:r w:rsidRPr="00C15046">
        <w:rPr>
          <w:rFonts w:hint="eastAsia"/>
          <w:i/>
        </w:rPr>
        <w:t xml:space="preserve"> part 2.5.3.1: program stream</w:t>
      </w:r>
    </w:p>
    <w:p w:rsidR="003A2E51" w:rsidRDefault="003A2E51" w:rsidP="00EC10E3">
      <w:pPr>
        <w:pStyle w:val="a8"/>
        <w:ind w:firstLine="400"/>
        <w:rPr>
          <w:rFonts w:eastAsiaTheme="minorEastAsia"/>
        </w:rPr>
      </w:pPr>
      <w:r>
        <w:rPr>
          <w:rFonts w:eastAsiaTheme="minorEastAsia" w:hint="eastAsia"/>
        </w:rPr>
        <w:t>Nvod 有</w:t>
      </w:r>
      <w:r w:rsidR="00DF1ACF">
        <w:rPr>
          <w:rFonts w:eastAsiaTheme="minorEastAsia" w:hint="eastAsia"/>
        </w:rPr>
        <w:t>3</w:t>
      </w:r>
      <w:r>
        <w:rPr>
          <w:rFonts w:eastAsiaTheme="minorEastAsia" w:hint="eastAsia"/>
        </w:rPr>
        <w:t xml:space="preserve">类不同的Service：Nvod </w:t>
      </w:r>
      <w:r w:rsidR="00DF1ACF">
        <w:rPr>
          <w:rFonts w:eastAsiaTheme="minorEastAsia" w:hint="eastAsia"/>
        </w:rPr>
        <w:t xml:space="preserve">Reference </w:t>
      </w:r>
      <w:r>
        <w:rPr>
          <w:rFonts w:eastAsiaTheme="minorEastAsia" w:hint="eastAsia"/>
        </w:rPr>
        <w:t>Service</w:t>
      </w:r>
      <w:r w:rsidR="00DF1ACF">
        <w:rPr>
          <w:rFonts w:eastAsiaTheme="minorEastAsia" w:hint="eastAsia"/>
        </w:rPr>
        <w:t>, Nvod Time-Shifted Service</w:t>
      </w:r>
      <w:r>
        <w:rPr>
          <w:rFonts w:eastAsiaTheme="minorEastAsia" w:hint="eastAsia"/>
        </w:rPr>
        <w:t xml:space="preserve"> 和Nvod </w:t>
      </w:r>
      <w:r w:rsidR="00DF1ACF">
        <w:rPr>
          <w:rFonts w:eastAsiaTheme="minorEastAsia" w:hint="eastAsia"/>
        </w:rPr>
        <w:t>Data-Pipe</w:t>
      </w:r>
      <w:r>
        <w:rPr>
          <w:rFonts w:eastAsiaTheme="minorEastAsia" w:hint="eastAsia"/>
        </w:rPr>
        <w:t xml:space="preserve"> Service。 </w:t>
      </w:r>
      <w:r w:rsidR="00CF7489">
        <w:rPr>
          <w:rFonts w:eastAsiaTheme="minorEastAsia" w:hint="eastAsia"/>
        </w:rPr>
        <w:t xml:space="preserve">Epg系统负责播发Nvod Reference Service。 </w:t>
      </w:r>
      <w:r w:rsidR="003D6AC0">
        <w:rPr>
          <w:rFonts w:eastAsiaTheme="minorEastAsia" w:hint="eastAsia"/>
        </w:rPr>
        <w:t>Nvod视频播发服务程序</w:t>
      </w:r>
      <w:r w:rsidR="00CF7489">
        <w:rPr>
          <w:rFonts w:eastAsiaTheme="minorEastAsia" w:hint="eastAsia"/>
        </w:rPr>
        <w:t>负责播发</w:t>
      </w:r>
      <w:r w:rsidR="00DF1ACF">
        <w:rPr>
          <w:rFonts w:eastAsiaTheme="minorEastAsia" w:hint="eastAsia"/>
        </w:rPr>
        <w:t>Nvod Time-Shifted Service 和</w:t>
      </w:r>
      <w:r w:rsidR="00CF7489">
        <w:rPr>
          <w:rFonts w:eastAsiaTheme="minorEastAsia" w:hint="eastAsia"/>
        </w:rPr>
        <w:t>Nvod Data-Pipe Service</w:t>
      </w:r>
      <w:r w:rsidR="00DF1ACF">
        <w:rPr>
          <w:rFonts w:eastAsiaTheme="minorEastAsia" w:hint="eastAsia"/>
        </w:rPr>
        <w:t>, 其格式如下</w:t>
      </w:r>
      <w:r w:rsidR="006D7AAB">
        <w:rPr>
          <w:rFonts w:eastAsiaTheme="minorEastAsia" w:hint="eastAsia"/>
        </w:rPr>
        <w:t>：</w:t>
      </w:r>
    </w:p>
    <w:p w:rsidR="003A2E51" w:rsidRDefault="003A2E51" w:rsidP="006D7AAB">
      <w:pPr>
        <w:pStyle w:val="a8"/>
        <w:numPr>
          <w:ilvl w:val="0"/>
          <w:numId w:val="51"/>
        </w:numPr>
        <w:ind w:firstLineChars="0"/>
        <w:rPr>
          <w:rFonts w:eastAsiaTheme="minorEastAsia"/>
        </w:rPr>
      </w:pPr>
      <w:r w:rsidRPr="004D32D0">
        <w:rPr>
          <w:rFonts w:eastAsiaTheme="minorEastAsia" w:hint="eastAsia"/>
          <w:b/>
        </w:rPr>
        <w:t xml:space="preserve">Nvod </w:t>
      </w:r>
      <w:r w:rsidR="00644E50">
        <w:rPr>
          <w:rFonts w:eastAsiaTheme="minorEastAsia" w:hint="eastAsia"/>
          <w:b/>
        </w:rPr>
        <w:t xml:space="preserve">Time-Shifted </w:t>
      </w:r>
      <w:r w:rsidRPr="004D32D0">
        <w:rPr>
          <w:rFonts w:eastAsiaTheme="minorEastAsia" w:hint="eastAsia"/>
          <w:b/>
        </w:rPr>
        <w:t>Service Program</w:t>
      </w:r>
      <w:r w:rsidRPr="004D32D0">
        <w:rPr>
          <w:rFonts w:hint="eastAsia"/>
          <w:b/>
        </w:rPr>
        <w:t xml:space="preserve"> Stream</w:t>
      </w:r>
      <w:r w:rsidRPr="004D32D0">
        <w:rPr>
          <w:rFonts w:eastAsiaTheme="minorEastAsia" w:hint="eastAsia"/>
          <w:b/>
        </w:rPr>
        <w:t xml:space="preserve"> TS</w:t>
      </w:r>
      <w:r w:rsidR="000A50F6">
        <w:rPr>
          <w:rFonts w:eastAsiaTheme="minorEastAsia" w:hint="eastAsia"/>
        </w:rPr>
        <w:t xml:space="preserve"> = Pat + Pmt + Audio + Video</w:t>
      </w:r>
      <w:r w:rsidR="00CF6857">
        <w:rPr>
          <w:rFonts w:eastAsiaTheme="minorEastAsia" w:hint="eastAsia"/>
        </w:rPr>
        <w:t xml:space="preserve"> 下表列出了组合Pat， Pmt， Audio， Video所需要的数据及其这些数据的来源：</w:t>
      </w:r>
    </w:p>
    <w:tbl>
      <w:tblPr>
        <w:tblStyle w:val="ad"/>
        <w:tblW w:w="0" w:type="auto"/>
        <w:tblInd w:w="822" w:type="dxa"/>
        <w:tblLayout w:type="fixed"/>
        <w:tblLook w:val="04A0"/>
      </w:tblPr>
      <w:tblGrid>
        <w:gridCol w:w="1838"/>
        <w:gridCol w:w="2126"/>
        <w:gridCol w:w="3736"/>
      </w:tblGrid>
      <w:tr w:rsidR="00BD2EA0" w:rsidTr="000B5B1B">
        <w:tc>
          <w:tcPr>
            <w:tcW w:w="1838" w:type="dxa"/>
            <w:shd w:val="clear" w:color="auto" w:fill="BFBFBF" w:themeFill="background1" w:themeFillShade="BF"/>
          </w:tcPr>
          <w:p w:rsidR="00CF6857" w:rsidRDefault="00CF6857" w:rsidP="00CF6857">
            <w:pPr>
              <w:pStyle w:val="a8"/>
              <w:ind w:firstLineChars="0" w:firstLine="0"/>
              <w:jc w:val="center"/>
              <w:rPr>
                <w:rFonts w:eastAsiaTheme="minorEastAsia"/>
              </w:rPr>
            </w:pPr>
            <w:r>
              <w:rPr>
                <w:rFonts w:eastAsiaTheme="minorEastAsia" w:hint="eastAsia"/>
              </w:rPr>
              <w:t>Pat，Pmt，Audio，Video</w:t>
            </w:r>
          </w:p>
        </w:tc>
        <w:tc>
          <w:tcPr>
            <w:tcW w:w="2126" w:type="dxa"/>
            <w:shd w:val="clear" w:color="auto" w:fill="BFBFBF" w:themeFill="background1" w:themeFillShade="BF"/>
          </w:tcPr>
          <w:p w:rsidR="00CF6857" w:rsidRDefault="00CF6857" w:rsidP="00CF6857">
            <w:pPr>
              <w:pStyle w:val="a8"/>
              <w:ind w:firstLineChars="0" w:firstLine="0"/>
              <w:jc w:val="center"/>
              <w:rPr>
                <w:rFonts w:eastAsiaTheme="minorEastAsia"/>
              </w:rPr>
            </w:pPr>
            <w:r>
              <w:rPr>
                <w:rFonts w:eastAsiaTheme="minorEastAsia" w:hint="eastAsia"/>
              </w:rPr>
              <w:t>字段名</w:t>
            </w:r>
          </w:p>
        </w:tc>
        <w:tc>
          <w:tcPr>
            <w:tcW w:w="3736" w:type="dxa"/>
            <w:shd w:val="clear" w:color="auto" w:fill="BFBFBF" w:themeFill="background1" w:themeFillShade="BF"/>
          </w:tcPr>
          <w:p w:rsidR="00CF6857" w:rsidRDefault="00CF6857" w:rsidP="00CF6857">
            <w:pPr>
              <w:pStyle w:val="a8"/>
              <w:ind w:firstLineChars="0" w:firstLine="0"/>
              <w:jc w:val="center"/>
              <w:rPr>
                <w:rFonts w:eastAsiaTheme="minorEastAsia"/>
              </w:rPr>
            </w:pPr>
            <w:r>
              <w:rPr>
                <w:rFonts w:eastAsiaTheme="minorEastAsia" w:hint="eastAsia"/>
              </w:rPr>
              <w:t>数据来源</w:t>
            </w:r>
          </w:p>
        </w:tc>
      </w:tr>
      <w:tr w:rsidR="000B5B1B" w:rsidTr="000B5B1B">
        <w:tc>
          <w:tcPr>
            <w:tcW w:w="1838" w:type="dxa"/>
            <w:vMerge w:val="restart"/>
          </w:tcPr>
          <w:p w:rsidR="000B5B1B" w:rsidRDefault="000B5B1B" w:rsidP="006D7AAB">
            <w:pPr>
              <w:pStyle w:val="a8"/>
              <w:ind w:firstLineChars="0" w:firstLine="0"/>
              <w:rPr>
                <w:rFonts w:eastAsiaTheme="minorEastAsia"/>
              </w:rPr>
            </w:pPr>
            <w:r>
              <w:rPr>
                <w:rFonts w:eastAsiaTheme="minorEastAsia" w:hint="eastAsia"/>
              </w:rPr>
              <w:t>Pat</w:t>
            </w:r>
          </w:p>
        </w:tc>
        <w:tc>
          <w:tcPr>
            <w:tcW w:w="2126" w:type="dxa"/>
          </w:tcPr>
          <w:p w:rsidR="000B5B1B" w:rsidRDefault="000B5B1B" w:rsidP="006D7AAB">
            <w:pPr>
              <w:pStyle w:val="a8"/>
              <w:ind w:firstLineChars="0" w:firstLine="0"/>
              <w:rPr>
                <w:rFonts w:eastAsiaTheme="minorEastAsia"/>
              </w:rPr>
            </w:pPr>
            <w:r w:rsidRPr="00CF6857">
              <w:rPr>
                <w:rFonts w:eastAsiaTheme="minorEastAsia"/>
              </w:rPr>
              <w:t>table_id</w:t>
            </w:r>
          </w:p>
        </w:tc>
        <w:tc>
          <w:tcPr>
            <w:tcW w:w="3736" w:type="dxa"/>
          </w:tcPr>
          <w:p w:rsidR="000B5B1B" w:rsidRDefault="000B5B1B" w:rsidP="006D7AAB">
            <w:pPr>
              <w:pStyle w:val="a8"/>
              <w:ind w:firstLineChars="0" w:firstLine="0"/>
              <w:rPr>
                <w:rFonts w:eastAsiaTheme="minorEastAsia"/>
              </w:rPr>
            </w:pPr>
            <w:r>
              <w:rPr>
                <w:rFonts w:eastAsiaTheme="minorEastAsia" w:hint="eastAsia"/>
              </w:rPr>
              <w:t>0x00</w:t>
            </w:r>
          </w:p>
        </w:tc>
      </w:tr>
      <w:tr w:rsidR="000B5B1B" w:rsidTr="000B5B1B">
        <w:tc>
          <w:tcPr>
            <w:tcW w:w="1838" w:type="dxa"/>
            <w:vMerge/>
          </w:tcPr>
          <w:p w:rsidR="000B5B1B" w:rsidRDefault="000B5B1B" w:rsidP="006D7AAB">
            <w:pPr>
              <w:pStyle w:val="a8"/>
              <w:ind w:firstLineChars="0" w:firstLine="0"/>
              <w:rPr>
                <w:rFonts w:eastAsiaTheme="minorEastAsia"/>
              </w:rPr>
            </w:pPr>
          </w:p>
        </w:tc>
        <w:tc>
          <w:tcPr>
            <w:tcW w:w="2126" w:type="dxa"/>
          </w:tcPr>
          <w:p w:rsidR="000B5B1B" w:rsidRPr="00CF6857" w:rsidRDefault="000B5B1B" w:rsidP="006D7AAB">
            <w:pPr>
              <w:pStyle w:val="a8"/>
              <w:ind w:firstLineChars="0" w:firstLine="0"/>
              <w:rPr>
                <w:rFonts w:eastAsiaTheme="minorEastAsia"/>
              </w:rPr>
            </w:pPr>
            <w:r w:rsidRPr="00CF6857">
              <w:rPr>
                <w:rFonts w:eastAsiaTheme="minorEastAsia"/>
              </w:rPr>
              <w:t>section_syntax_indicator</w:t>
            </w:r>
          </w:p>
        </w:tc>
        <w:tc>
          <w:tcPr>
            <w:tcW w:w="3736" w:type="dxa"/>
          </w:tcPr>
          <w:p w:rsidR="000B5B1B" w:rsidRDefault="000B5B1B" w:rsidP="006D7AAB">
            <w:pPr>
              <w:pStyle w:val="a8"/>
              <w:ind w:firstLineChars="0" w:firstLine="0"/>
              <w:rPr>
                <w:rFonts w:eastAsiaTheme="minorEastAsia"/>
              </w:rPr>
            </w:pPr>
            <w:r>
              <w:rPr>
                <w:rFonts w:eastAsiaTheme="minorEastAsia" w:hint="eastAsia"/>
              </w:rPr>
              <w:t>0x1</w:t>
            </w:r>
          </w:p>
        </w:tc>
      </w:tr>
      <w:tr w:rsidR="000B5B1B" w:rsidTr="000B5B1B">
        <w:tc>
          <w:tcPr>
            <w:tcW w:w="1838" w:type="dxa"/>
            <w:vMerge/>
          </w:tcPr>
          <w:p w:rsidR="000B5B1B" w:rsidRDefault="000B5B1B" w:rsidP="006D7AAB">
            <w:pPr>
              <w:pStyle w:val="a8"/>
              <w:ind w:firstLineChars="0" w:firstLine="0"/>
              <w:rPr>
                <w:rFonts w:eastAsiaTheme="minorEastAsia"/>
              </w:rPr>
            </w:pPr>
          </w:p>
        </w:tc>
        <w:tc>
          <w:tcPr>
            <w:tcW w:w="2126" w:type="dxa"/>
          </w:tcPr>
          <w:p w:rsidR="000B5B1B" w:rsidRPr="00CF6857" w:rsidRDefault="000B5B1B" w:rsidP="006D7AAB">
            <w:pPr>
              <w:pStyle w:val="a8"/>
              <w:ind w:firstLineChars="0" w:firstLine="0"/>
              <w:rPr>
                <w:rFonts w:eastAsiaTheme="minorEastAsia"/>
              </w:rPr>
            </w:pPr>
            <w:r w:rsidRPr="00BD2EA0">
              <w:rPr>
                <w:rFonts w:eastAsiaTheme="minorEastAsia"/>
              </w:rPr>
              <w:t>section_length</w:t>
            </w:r>
          </w:p>
        </w:tc>
        <w:tc>
          <w:tcPr>
            <w:tcW w:w="3736" w:type="dxa"/>
          </w:tcPr>
          <w:p w:rsidR="000B5B1B" w:rsidRDefault="000B5B1B" w:rsidP="006D7AAB">
            <w:pPr>
              <w:pStyle w:val="a8"/>
              <w:ind w:firstLineChars="0" w:firstLine="0"/>
              <w:rPr>
                <w:rFonts w:eastAsiaTheme="minorEastAsia"/>
              </w:rPr>
            </w:pPr>
            <w:r>
              <w:rPr>
                <w:rFonts w:eastAsiaTheme="minorEastAsia" w:hint="eastAsia"/>
              </w:rPr>
              <w:t>播发TS时计算之</w:t>
            </w:r>
          </w:p>
        </w:tc>
      </w:tr>
      <w:tr w:rsidR="000B5B1B" w:rsidTr="000B5B1B">
        <w:tc>
          <w:tcPr>
            <w:tcW w:w="1838" w:type="dxa"/>
            <w:vMerge/>
          </w:tcPr>
          <w:p w:rsidR="000B5B1B" w:rsidRDefault="000B5B1B" w:rsidP="006D7AAB">
            <w:pPr>
              <w:pStyle w:val="a8"/>
              <w:ind w:firstLineChars="0" w:firstLine="0"/>
              <w:rPr>
                <w:rFonts w:eastAsiaTheme="minorEastAsia"/>
              </w:rPr>
            </w:pPr>
          </w:p>
        </w:tc>
        <w:tc>
          <w:tcPr>
            <w:tcW w:w="2126" w:type="dxa"/>
          </w:tcPr>
          <w:p w:rsidR="000B5B1B" w:rsidRPr="00BD2EA0" w:rsidRDefault="000B5B1B" w:rsidP="006D7AAB">
            <w:pPr>
              <w:pStyle w:val="a8"/>
              <w:ind w:firstLineChars="0" w:firstLine="0"/>
              <w:rPr>
                <w:rFonts w:eastAsiaTheme="minorEastAsia"/>
              </w:rPr>
            </w:pPr>
            <w:r w:rsidRPr="00BD2EA0">
              <w:rPr>
                <w:rFonts w:eastAsiaTheme="minorEastAsia"/>
              </w:rPr>
              <w:t>transport_stream_id</w:t>
            </w:r>
          </w:p>
        </w:tc>
        <w:tc>
          <w:tcPr>
            <w:tcW w:w="3736" w:type="dxa"/>
          </w:tcPr>
          <w:p w:rsidR="000B5B1B" w:rsidRDefault="000B5B1B" w:rsidP="00BD2EA0">
            <w:pPr>
              <w:pStyle w:val="a8"/>
              <w:ind w:firstLineChars="0" w:firstLine="0"/>
            </w:pPr>
            <w:r>
              <w:t>“</w:t>
            </w:r>
            <w:r>
              <w:rPr>
                <w:rFonts w:hint="eastAsia"/>
              </w:rPr>
              <w:t>Nvod</w:t>
            </w:r>
            <w:r w:rsidRPr="00DE4CC6">
              <w:rPr>
                <w:rFonts w:hint="eastAsia"/>
              </w:rPr>
              <w:t>Profile</w:t>
            </w:r>
            <w:r>
              <w:rPr>
                <w:rFonts w:hint="eastAsia"/>
              </w:rPr>
              <w:t>.xml</w:t>
            </w:r>
            <w:r>
              <w:t>”</w:t>
            </w:r>
          </w:p>
          <w:p w:rsidR="000B5B1B" w:rsidRDefault="000B5B1B" w:rsidP="00BD2EA0">
            <w:pPr>
              <w:pStyle w:val="a8"/>
              <w:ind w:firstLineChars="0" w:firstLine="0"/>
            </w:pPr>
            <w:r>
              <w:rPr>
                <w:rFonts w:hint="eastAsia"/>
              </w:rPr>
              <w:t xml:space="preserve">-&gt; Node </w:t>
            </w:r>
            <w:r>
              <w:t>“</w:t>
            </w:r>
            <w:r>
              <w:t>TimeShiftTransportStream</w:t>
            </w:r>
            <w:r>
              <w:t>“</w:t>
            </w:r>
          </w:p>
          <w:p w:rsidR="000B5B1B" w:rsidRDefault="000B5B1B" w:rsidP="00BD2EA0">
            <w:pPr>
              <w:pStyle w:val="a8"/>
              <w:ind w:firstLineChars="0" w:firstLine="0"/>
              <w:rPr>
                <w:rFonts w:eastAsiaTheme="minorEastAsia"/>
              </w:rPr>
            </w:pPr>
            <w:r>
              <w:rPr>
                <w:rFonts w:eastAsiaTheme="minorEastAsia" w:hint="eastAsia"/>
              </w:rPr>
              <w:t xml:space="preserve">-&gt; Attr </w:t>
            </w:r>
            <w:r>
              <w:rPr>
                <w:rFonts w:eastAsiaTheme="minorEastAsia"/>
              </w:rPr>
              <w:t>“</w:t>
            </w:r>
            <w:r>
              <w:t>tsid</w:t>
            </w:r>
            <w:r>
              <w:rPr>
                <w:rFonts w:eastAsiaTheme="minorEastAsia"/>
              </w:rPr>
              <w:t>”</w:t>
            </w:r>
          </w:p>
        </w:tc>
      </w:tr>
      <w:tr w:rsidR="000B5B1B" w:rsidTr="000B5B1B">
        <w:tc>
          <w:tcPr>
            <w:tcW w:w="1838" w:type="dxa"/>
            <w:vMerge/>
          </w:tcPr>
          <w:p w:rsidR="000B5B1B" w:rsidRDefault="000B5B1B" w:rsidP="006D7AAB">
            <w:pPr>
              <w:pStyle w:val="a8"/>
              <w:ind w:firstLineChars="0" w:firstLine="0"/>
              <w:rPr>
                <w:rFonts w:eastAsiaTheme="minorEastAsia"/>
              </w:rPr>
            </w:pPr>
          </w:p>
        </w:tc>
        <w:tc>
          <w:tcPr>
            <w:tcW w:w="2126" w:type="dxa"/>
          </w:tcPr>
          <w:p w:rsidR="000B5B1B" w:rsidRPr="00BD2EA0" w:rsidRDefault="000B5B1B" w:rsidP="006D7AAB">
            <w:pPr>
              <w:pStyle w:val="a8"/>
              <w:ind w:firstLineChars="0" w:firstLine="0"/>
              <w:rPr>
                <w:rFonts w:eastAsiaTheme="minorEastAsia"/>
              </w:rPr>
            </w:pPr>
            <w:r w:rsidRPr="000B5B1B">
              <w:rPr>
                <w:rFonts w:eastAsiaTheme="minorEastAsia"/>
              </w:rPr>
              <w:t>program_number</w:t>
            </w:r>
          </w:p>
        </w:tc>
        <w:tc>
          <w:tcPr>
            <w:tcW w:w="3736" w:type="dxa"/>
          </w:tcPr>
          <w:p w:rsidR="000B5B1B" w:rsidRDefault="000B5B1B" w:rsidP="00BD2EA0">
            <w:pPr>
              <w:pStyle w:val="a8"/>
              <w:ind w:firstLineChars="0" w:firstLine="0"/>
            </w:pPr>
            <w:r>
              <w:t>“</w:t>
            </w:r>
            <w:r>
              <w:rPr>
                <w:rFonts w:hint="eastAsia"/>
              </w:rPr>
              <w:t>Nvod</w:t>
            </w:r>
            <w:r w:rsidRPr="00DE4CC6">
              <w:rPr>
                <w:rFonts w:hint="eastAsia"/>
              </w:rPr>
              <w:t>Profile</w:t>
            </w:r>
            <w:r>
              <w:rPr>
                <w:rFonts w:hint="eastAsia"/>
              </w:rPr>
              <w:t>.xml</w:t>
            </w:r>
            <w:r>
              <w:t>”</w:t>
            </w:r>
          </w:p>
          <w:p w:rsidR="000B5B1B" w:rsidRDefault="000B5B1B" w:rsidP="00BD2EA0">
            <w:pPr>
              <w:pStyle w:val="a8"/>
              <w:ind w:firstLineChars="0" w:firstLine="0"/>
            </w:pPr>
            <w:r>
              <w:rPr>
                <w:rFonts w:hint="eastAsia"/>
              </w:rPr>
              <w:t xml:space="preserve">-&gt; Node </w:t>
            </w:r>
            <w:r>
              <w:t>“</w:t>
            </w:r>
            <w:r>
              <w:t>TimeShiftTransportStream</w:t>
            </w:r>
            <w:r>
              <w:t>“</w:t>
            </w:r>
          </w:p>
          <w:p w:rsidR="000B5B1B" w:rsidRDefault="000B5B1B" w:rsidP="000B5B1B">
            <w:pPr>
              <w:pStyle w:val="a8"/>
              <w:ind w:firstLineChars="0" w:firstLine="0"/>
              <w:rPr>
                <w:rFonts w:eastAsiaTheme="minorEastAsia"/>
              </w:rPr>
            </w:pPr>
            <w:r>
              <w:rPr>
                <w:rFonts w:eastAsiaTheme="minorEastAsia" w:hint="eastAsia"/>
              </w:rPr>
              <w:t xml:space="preserve">-&gt; Node </w:t>
            </w:r>
            <w:r>
              <w:rPr>
                <w:rFonts w:eastAsiaTheme="minorEastAsia"/>
              </w:rPr>
              <w:t>“</w:t>
            </w:r>
            <w:r>
              <w:rPr>
                <w:rFonts w:hint="eastAsia"/>
              </w:rPr>
              <w:t>Service</w:t>
            </w:r>
            <w:r>
              <w:rPr>
                <w:rFonts w:eastAsiaTheme="minorEastAsia"/>
              </w:rPr>
              <w:t>”</w:t>
            </w:r>
          </w:p>
          <w:p w:rsidR="000B5B1B" w:rsidRDefault="000B5B1B" w:rsidP="000B5B1B">
            <w:pPr>
              <w:pStyle w:val="a8"/>
              <w:ind w:firstLineChars="0" w:firstLine="0"/>
            </w:pPr>
            <w:r>
              <w:rPr>
                <w:rFonts w:eastAsiaTheme="minorEastAsia" w:hint="eastAsia"/>
              </w:rPr>
              <w:t xml:space="preserve">-&gt; Attr </w:t>
            </w:r>
            <w:r>
              <w:rPr>
                <w:rFonts w:eastAsiaTheme="minorEastAsia"/>
              </w:rPr>
              <w:t>“</w:t>
            </w:r>
            <w:r>
              <w:rPr>
                <w:rFonts w:hint="eastAsia"/>
              </w:rPr>
              <w:t>Id</w:t>
            </w:r>
            <w:r>
              <w:rPr>
                <w:rFonts w:eastAsiaTheme="minorEastAsia"/>
              </w:rPr>
              <w:t>”</w:t>
            </w:r>
          </w:p>
        </w:tc>
      </w:tr>
      <w:tr w:rsidR="000B5B1B" w:rsidTr="000B5B1B">
        <w:tc>
          <w:tcPr>
            <w:tcW w:w="1838" w:type="dxa"/>
            <w:vMerge/>
          </w:tcPr>
          <w:p w:rsidR="000B5B1B" w:rsidRDefault="000B5B1B" w:rsidP="006D7AAB">
            <w:pPr>
              <w:pStyle w:val="a8"/>
              <w:ind w:firstLineChars="0" w:firstLine="0"/>
              <w:rPr>
                <w:rFonts w:eastAsiaTheme="minorEastAsia"/>
              </w:rPr>
            </w:pPr>
          </w:p>
        </w:tc>
        <w:tc>
          <w:tcPr>
            <w:tcW w:w="2126" w:type="dxa"/>
          </w:tcPr>
          <w:p w:rsidR="000B5B1B" w:rsidRPr="000B5B1B" w:rsidRDefault="000B5B1B" w:rsidP="000B5B1B">
            <w:pPr>
              <w:pStyle w:val="a8"/>
              <w:ind w:left="98" w:hangingChars="49" w:hanging="98"/>
              <w:rPr>
                <w:rFonts w:eastAsiaTheme="minorEastAsia"/>
              </w:rPr>
            </w:pPr>
            <w:r w:rsidRPr="000B5B1B">
              <w:rPr>
                <w:rFonts w:eastAsiaTheme="minorEastAsia"/>
              </w:rPr>
              <w:t xml:space="preserve">network_PID </w:t>
            </w:r>
            <w:r w:rsidRPr="000B5B1B">
              <w:rPr>
                <w:rFonts w:eastAsiaTheme="minorEastAsia" w:hint="eastAsia"/>
              </w:rPr>
              <w:t xml:space="preserve">/ </w:t>
            </w:r>
            <w:r w:rsidRPr="000B5B1B">
              <w:rPr>
                <w:rFonts w:eastAsiaTheme="minorEastAsia"/>
              </w:rPr>
              <w:t>program_map_PID</w:t>
            </w:r>
          </w:p>
        </w:tc>
        <w:tc>
          <w:tcPr>
            <w:tcW w:w="3736" w:type="dxa"/>
          </w:tcPr>
          <w:p w:rsidR="000B5B1B" w:rsidRDefault="000B5B1B" w:rsidP="00BD2EA0">
            <w:pPr>
              <w:pStyle w:val="a8"/>
              <w:ind w:firstLineChars="0" w:firstLine="0"/>
            </w:pPr>
            <w:r>
              <w:t>“</w:t>
            </w:r>
            <w:r>
              <w:rPr>
                <w:rFonts w:hint="eastAsia"/>
              </w:rPr>
              <w:t>Nvod</w:t>
            </w:r>
            <w:r w:rsidRPr="00DE4CC6">
              <w:rPr>
                <w:rFonts w:hint="eastAsia"/>
              </w:rPr>
              <w:t>Profile</w:t>
            </w:r>
            <w:r>
              <w:rPr>
                <w:rFonts w:hint="eastAsia"/>
              </w:rPr>
              <w:t>.xml</w:t>
            </w:r>
            <w:r>
              <w:t>”</w:t>
            </w:r>
          </w:p>
          <w:p w:rsidR="000B5B1B" w:rsidRDefault="000B5B1B" w:rsidP="00BD2EA0">
            <w:pPr>
              <w:pStyle w:val="a8"/>
              <w:ind w:firstLineChars="0" w:firstLine="0"/>
            </w:pPr>
            <w:r>
              <w:rPr>
                <w:rFonts w:hint="eastAsia"/>
              </w:rPr>
              <w:t xml:space="preserve">-&gt; Node </w:t>
            </w:r>
            <w:r>
              <w:t>“</w:t>
            </w:r>
            <w:r>
              <w:t>TimeShiftTransportStream</w:t>
            </w:r>
            <w:r>
              <w:t>“</w:t>
            </w:r>
          </w:p>
          <w:p w:rsidR="000B5B1B" w:rsidRDefault="000B5B1B" w:rsidP="00BD2EA0">
            <w:pPr>
              <w:pStyle w:val="a8"/>
              <w:ind w:firstLineChars="0" w:firstLine="0"/>
              <w:rPr>
                <w:rFonts w:eastAsiaTheme="minorEastAsia"/>
              </w:rPr>
            </w:pPr>
            <w:r>
              <w:rPr>
                <w:rFonts w:eastAsiaTheme="minorEastAsia" w:hint="eastAsia"/>
              </w:rPr>
              <w:t xml:space="preserve">-&gt; Node </w:t>
            </w:r>
            <w:r>
              <w:rPr>
                <w:rFonts w:eastAsiaTheme="minorEastAsia"/>
              </w:rPr>
              <w:t>“</w:t>
            </w:r>
            <w:r>
              <w:rPr>
                <w:rFonts w:hint="eastAsia"/>
              </w:rPr>
              <w:t>Service</w:t>
            </w:r>
            <w:r>
              <w:rPr>
                <w:rFonts w:eastAsiaTheme="minorEastAsia"/>
              </w:rPr>
              <w:t>”</w:t>
            </w:r>
          </w:p>
          <w:p w:rsidR="000B5B1B" w:rsidRDefault="000B5B1B" w:rsidP="00BD2EA0">
            <w:pPr>
              <w:pStyle w:val="a8"/>
              <w:ind w:firstLineChars="0" w:firstLine="0"/>
            </w:pPr>
            <w:r>
              <w:rPr>
                <w:rFonts w:eastAsiaTheme="minorEastAsia" w:hint="eastAsia"/>
              </w:rPr>
              <w:t xml:space="preserve">-&gt; Node </w:t>
            </w:r>
            <w:r>
              <w:rPr>
                <w:rFonts w:eastAsiaTheme="minorEastAsia"/>
              </w:rPr>
              <w:t>“</w:t>
            </w:r>
            <w:r>
              <w:t>PmtPid</w:t>
            </w:r>
            <w:r>
              <w:rPr>
                <w:rFonts w:eastAsiaTheme="minorEastAsia"/>
              </w:rPr>
              <w:t>”</w:t>
            </w:r>
          </w:p>
        </w:tc>
      </w:tr>
      <w:tr w:rsidR="00FE7C0C" w:rsidTr="000B5B1B">
        <w:tc>
          <w:tcPr>
            <w:tcW w:w="1838" w:type="dxa"/>
            <w:vMerge w:val="restart"/>
          </w:tcPr>
          <w:p w:rsidR="00FE7C0C" w:rsidRDefault="00FE7C0C" w:rsidP="006D7AAB">
            <w:pPr>
              <w:pStyle w:val="a8"/>
              <w:ind w:firstLineChars="0" w:firstLine="0"/>
              <w:rPr>
                <w:rFonts w:eastAsiaTheme="minorEastAsia"/>
              </w:rPr>
            </w:pPr>
            <w:r>
              <w:rPr>
                <w:rFonts w:eastAsiaTheme="minorEastAsia" w:hint="eastAsia"/>
              </w:rPr>
              <w:t>Pmt</w:t>
            </w:r>
          </w:p>
        </w:tc>
        <w:tc>
          <w:tcPr>
            <w:tcW w:w="2126" w:type="dxa"/>
          </w:tcPr>
          <w:p w:rsidR="00FE7C0C" w:rsidRDefault="00FE7C0C" w:rsidP="00D72A67">
            <w:pPr>
              <w:pStyle w:val="a8"/>
              <w:ind w:firstLineChars="0" w:firstLine="0"/>
              <w:rPr>
                <w:rFonts w:eastAsiaTheme="minorEastAsia"/>
              </w:rPr>
            </w:pPr>
            <w:r w:rsidRPr="00CF6857">
              <w:rPr>
                <w:rFonts w:eastAsiaTheme="minorEastAsia"/>
              </w:rPr>
              <w:t>table_id</w:t>
            </w:r>
          </w:p>
        </w:tc>
        <w:tc>
          <w:tcPr>
            <w:tcW w:w="3736" w:type="dxa"/>
          </w:tcPr>
          <w:p w:rsidR="00FE7C0C" w:rsidRDefault="00FE7C0C" w:rsidP="00D72A67">
            <w:pPr>
              <w:pStyle w:val="a8"/>
              <w:ind w:firstLineChars="0" w:firstLine="0"/>
              <w:rPr>
                <w:rFonts w:eastAsiaTheme="minorEastAsia"/>
              </w:rPr>
            </w:pPr>
            <w:r>
              <w:rPr>
                <w:rFonts w:eastAsiaTheme="minorEastAsia" w:hint="eastAsia"/>
              </w:rPr>
              <w:t>0x02</w:t>
            </w:r>
          </w:p>
        </w:tc>
      </w:tr>
      <w:tr w:rsidR="00FE7C0C" w:rsidTr="000B5B1B">
        <w:tc>
          <w:tcPr>
            <w:tcW w:w="1838" w:type="dxa"/>
            <w:vMerge/>
          </w:tcPr>
          <w:p w:rsidR="00FE7C0C" w:rsidRDefault="00FE7C0C" w:rsidP="006D7AAB">
            <w:pPr>
              <w:pStyle w:val="a8"/>
              <w:ind w:firstLineChars="0" w:firstLine="0"/>
              <w:rPr>
                <w:rFonts w:eastAsiaTheme="minorEastAsia"/>
              </w:rPr>
            </w:pPr>
          </w:p>
        </w:tc>
        <w:tc>
          <w:tcPr>
            <w:tcW w:w="2126" w:type="dxa"/>
          </w:tcPr>
          <w:p w:rsidR="00FE7C0C" w:rsidRPr="00CF6857" w:rsidRDefault="00FE7C0C" w:rsidP="00D72A67">
            <w:pPr>
              <w:pStyle w:val="a8"/>
              <w:ind w:firstLineChars="0" w:firstLine="0"/>
              <w:rPr>
                <w:rFonts w:eastAsiaTheme="minorEastAsia"/>
              </w:rPr>
            </w:pPr>
            <w:r w:rsidRPr="00CF6857">
              <w:rPr>
                <w:rFonts w:eastAsiaTheme="minorEastAsia"/>
              </w:rPr>
              <w:t>section_syntax_indicator</w:t>
            </w:r>
          </w:p>
        </w:tc>
        <w:tc>
          <w:tcPr>
            <w:tcW w:w="3736" w:type="dxa"/>
          </w:tcPr>
          <w:p w:rsidR="00FE7C0C" w:rsidRDefault="00FE7C0C" w:rsidP="00D72A67">
            <w:pPr>
              <w:pStyle w:val="a8"/>
              <w:ind w:firstLineChars="0" w:firstLine="0"/>
              <w:rPr>
                <w:rFonts w:eastAsiaTheme="minorEastAsia"/>
              </w:rPr>
            </w:pPr>
            <w:r>
              <w:rPr>
                <w:rFonts w:eastAsiaTheme="minorEastAsia" w:hint="eastAsia"/>
              </w:rPr>
              <w:t>0x1</w:t>
            </w:r>
          </w:p>
        </w:tc>
      </w:tr>
      <w:tr w:rsidR="00FE7C0C" w:rsidTr="000B5B1B">
        <w:tc>
          <w:tcPr>
            <w:tcW w:w="1838" w:type="dxa"/>
            <w:vMerge/>
          </w:tcPr>
          <w:p w:rsidR="00FE7C0C" w:rsidRDefault="00FE7C0C" w:rsidP="006D7AAB">
            <w:pPr>
              <w:pStyle w:val="a8"/>
              <w:ind w:firstLineChars="0" w:firstLine="0"/>
              <w:rPr>
                <w:rFonts w:eastAsiaTheme="minorEastAsia"/>
              </w:rPr>
            </w:pPr>
          </w:p>
        </w:tc>
        <w:tc>
          <w:tcPr>
            <w:tcW w:w="2126" w:type="dxa"/>
          </w:tcPr>
          <w:p w:rsidR="00FE7C0C" w:rsidRPr="00BD2EA0" w:rsidRDefault="00FE7C0C" w:rsidP="00D72A67">
            <w:pPr>
              <w:pStyle w:val="a8"/>
              <w:ind w:firstLineChars="0" w:firstLine="0"/>
              <w:rPr>
                <w:rFonts w:eastAsiaTheme="minorEastAsia"/>
              </w:rPr>
            </w:pPr>
            <w:r w:rsidRPr="000B5B1B">
              <w:rPr>
                <w:rFonts w:eastAsiaTheme="minorEastAsia"/>
              </w:rPr>
              <w:t>program_number</w:t>
            </w:r>
          </w:p>
        </w:tc>
        <w:tc>
          <w:tcPr>
            <w:tcW w:w="3736" w:type="dxa"/>
          </w:tcPr>
          <w:p w:rsidR="00FE7C0C" w:rsidRDefault="00FE7C0C" w:rsidP="00D72A67">
            <w:pPr>
              <w:pStyle w:val="a8"/>
              <w:ind w:firstLineChars="0" w:firstLine="0"/>
            </w:pPr>
            <w:r>
              <w:t>“</w:t>
            </w:r>
            <w:r>
              <w:rPr>
                <w:rFonts w:hint="eastAsia"/>
              </w:rPr>
              <w:t>Nvod</w:t>
            </w:r>
            <w:r w:rsidRPr="00DE4CC6">
              <w:rPr>
                <w:rFonts w:hint="eastAsia"/>
              </w:rPr>
              <w:t>Profile</w:t>
            </w:r>
            <w:r>
              <w:rPr>
                <w:rFonts w:hint="eastAsia"/>
              </w:rPr>
              <w:t>.xml</w:t>
            </w:r>
            <w:r>
              <w:t>”</w:t>
            </w:r>
          </w:p>
          <w:p w:rsidR="00FE7C0C" w:rsidRDefault="00FE7C0C" w:rsidP="00D72A67">
            <w:pPr>
              <w:pStyle w:val="a8"/>
              <w:ind w:firstLineChars="0" w:firstLine="0"/>
            </w:pPr>
            <w:r>
              <w:rPr>
                <w:rFonts w:hint="eastAsia"/>
              </w:rPr>
              <w:t xml:space="preserve">-&gt; Node </w:t>
            </w:r>
            <w:r>
              <w:t>“</w:t>
            </w:r>
            <w:r>
              <w:t>TimeShiftTransportStream</w:t>
            </w:r>
            <w:r>
              <w:t>“</w:t>
            </w:r>
          </w:p>
          <w:p w:rsidR="00FE7C0C" w:rsidRDefault="00FE7C0C" w:rsidP="00D72A67">
            <w:pPr>
              <w:pStyle w:val="a8"/>
              <w:ind w:firstLineChars="0" w:firstLine="0"/>
              <w:rPr>
                <w:rFonts w:eastAsiaTheme="minorEastAsia"/>
              </w:rPr>
            </w:pPr>
            <w:r>
              <w:rPr>
                <w:rFonts w:eastAsiaTheme="minorEastAsia" w:hint="eastAsia"/>
              </w:rPr>
              <w:t xml:space="preserve">-&gt; Node </w:t>
            </w:r>
            <w:r>
              <w:rPr>
                <w:rFonts w:eastAsiaTheme="minorEastAsia"/>
              </w:rPr>
              <w:t>“</w:t>
            </w:r>
            <w:r>
              <w:rPr>
                <w:rFonts w:hint="eastAsia"/>
              </w:rPr>
              <w:t>Service</w:t>
            </w:r>
            <w:r>
              <w:rPr>
                <w:rFonts w:eastAsiaTheme="minorEastAsia"/>
              </w:rPr>
              <w:t>”</w:t>
            </w:r>
          </w:p>
          <w:p w:rsidR="00FE7C0C" w:rsidRDefault="00FE7C0C" w:rsidP="00D72A67">
            <w:pPr>
              <w:pStyle w:val="a8"/>
              <w:ind w:firstLineChars="0" w:firstLine="0"/>
            </w:pPr>
            <w:r>
              <w:rPr>
                <w:rFonts w:eastAsiaTheme="minorEastAsia" w:hint="eastAsia"/>
              </w:rPr>
              <w:t xml:space="preserve">-&gt; Attr </w:t>
            </w:r>
            <w:r>
              <w:rPr>
                <w:rFonts w:eastAsiaTheme="minorEastAsia"/>
              </w:rPr>
              <w:t>“</w:t>
            </w:r>
            <w:r>
              <w:rPr>
                <w:rFonts w:hint="eastAsia"/>
              </w:rPr>
              <w:t>Id</w:t>
            </w:r>
            <w:r>
              <w:rPr>
                <w:rFonts w:eastAsiaTheme="minorEastAsia"/>
              </w:rPr>
              <w:t>”</w:t>
            </w:r>
          </w:p>
        </w:tc>
      </w:tr>
      <w:tr w:rsidR="00FE7C0C" w:rsidTr="000B5B1B">
        <w:tc>
          <w:tcPr>
            <w:tcW w:w="1838" w:type="dxa"/>
            <w:vMerge/>
          </w:tcPr>
          <w:p w:rsidR="00FE7C0C" w:rsidRDefault="00FE7C0C" w:rsidP="006D7AAB">
            <w:pPr>
              <w:pStyle w:val="a8"/>
              <w:ind w:firstLineChars="0" w:firstLine="0"/>
              <w:rPr>
                <w:rFonts w:eastAsiaTheme="minorEastAsia"/>
              </w:rPr>
            </w:pPr>
          </w:p>
        </w:tc>
        <w:tc>
          <w:tcPr>
            <w:tcW w:w="2126" w:type="dxa"/>
          </w:tcPr>
          <w:p w:rsidR="00FE7C0C" w:rsidRPr="000B5B1B" w:rsidRDefault="00FE7C0C" w:rsidP="00D72A67">
            <w:pPr>
              <w:pStyle w:val="a8"/>
              <w:ind w:firstLineChars="0" w:firstLine="0"/>
              <w:rPr>
                <w:rFonts w:eastAsiaTheme="minorEastAsia"/>
              </w:rPr>
            </w:pPr>
            <w:r w:rsidRPr="00A02C13">
              <w:rPr>
                <w:rFonts w:eastAsiaTheme="minorEastAsia"/>
              </w:rPr>
              <w:t>descriptor()</w:t>
            </w:r>
          </w:p>
        </w:tc>
        <w:tc>
          <w:tcPr>
            <w:tcW w:w="3736" w:type="dxa"/>
          </w:tcPr>
          <w:p w:rsidR="00FE7C0C" w:rsidRPr="00A02C13" w:rsidRDefault="00FE7C0C" w:rsidP="00D72A67">
            <w:pPr>
              <w:pStyle w:val="a8"/>
              <w:ind w:firstLineChars="0" w:firstLine="0"/>
              <w:rPr>
                <w:rFonts w:eastAsiaTheme="minorEastAsia"/>
              </w:rPr>
            </w:pPr>
            <w:r w:rsidRPr="00A02C13">
              <w:rPr>
                <w:rFonts w:eastAsiaTheme="minorEastAsia" w:hint="eastAsia"/>
              </w:rPr>
              <w:t>片源TS文件</w:t>
            </w:r>
          </w:p>
        </w:tc>
      </w:tr>
      <w:tr w:rsidR="009B5CFF" w:rsidTr="000B5B1B">
        <w:tc>
          <w:tcPr>
            <w:tcW w:w="1838" w:type="dxa"/>
            <w:vMerge/>
          </w:tcPr>
          <w:p w:rsidR="009B5CFF" w:rsidRDefault="009B5CFF" w:rsidP="006D7AAB">
            <w:pPr>
              <w:pStyle w:val="a8"/>
              <w:ind w:firstLineChars="0" w:firstLine="0"/>
              <w:rPr>
                <w:rFonts w:eastAsiaTheme="minorEastAsia"/>
              </w:rPr>
            </w:pPr>
          </w:p>
        </w:tc>
        <w:tc>
          <w:tcPr>
            <w:tcW w:w="2126" w:type="dxa"/>
          </w:tcPr>
          <w:p w:rsidR="009B5CFF" w:rsidRPr="00A02C13" w:rsidRDefault="009B5CFF" w:rsidP="00D72A67">
            <w:pPr>
              <w:pStyle w:val="a8"/>
              <w:ind w:firstLineChars="0" w:firstLine="0"/>
              <w:rPr>
                <w:rFonts w:eastAsiaTheme="minorEastAsia"/>
              </w:rPr>
            </w:pPr>
            <w:r w:rsidRPr="009B5CFF">
              <w:rPr>
                <w:rFonts w:eastAsiaTheme="minorEastAsia"/>
              </w:rPr>
              <w:t>PCR_PID</w:t>
            </w:r>
          </w:p>
        </w:tc>
        <w:tc>
          <w:tcPr>
            <w:tcW w:w="3736" w:type="dxa"/>
          </w:tcPr>
          <w:p w:rsidR="009B5CFF" w:rsidRDefault="009B5CFF" w:rsidP="009B5CFF">
            <w:pPr>
              <w:pStyle w:val="a8"/>
              <w:ind w:firstLineChars="0" w:firstLine="0"/>
            </w:pPr>
            <w:r>
              <w:t>“</w:t>
            </w:r>
            <w:r>
              <w:rPr>
                <w:rFonts w:hint="eastAsia"/>
              </w:rPr>
              <w:t>Nvod</w:t>
            </w:r>
            <w:r w:rsidRPr="00DE4CC6">
              <w:rPr>
                <w:rFonts w:hint="eastAsia"/>
              </w:rPr>
              <w:t>Profile</w:t>
            </w:r>
            <w:r>
              <w:rPr>
                <w:rFonts w:hint="eastAsia"/>
              </w:rPr>
              <w:t>.xml</w:t>
            </w:r>
            <w:r>
              <w:t>”</w:t>
            </w:r>
          </w:p>
          <w:p w:rsidR="009B5CFF" w:rsidRDefault="009B5CFF" w:rsidP="009B5CFF">
            <w:pPr>
              <w:pStyle w:val="a8"/>
              <w:ind w:firstLineChars="0" w:firstLine="0"/>
            </w:pPr>
            <w:r>
              <w:rPr>
                <w:rFonts w:hint="eastAsia"/>
              </w:rPr>
              <w:lastRenderedPageBreak/>
              <w:t xml:space="preserve">-&gt; Node </w:t>
            </w:r>
            <w:r>
              <w:t>“</w:t>
            </w:r>
            <w:r>
              <w:t>TimeShiftTransportStream</w:t>
            </w:r>
            <w:r>
              <w:t>“</w:t>
            </w:r>
          </w:p>
          <w:p w:rsidR="009B5CFF" w:rsidRDefault="009B5CFF" w:rsidP="009B5CFF">
            <w:pPr>
              <w:pStyle w:val="a8"/>
              <w:ind w:firstLineChars="0" w:firstLine="0"/>
              <w:rPr>
                <w:rFonts w:eastAsiaTheme="minorEastAsia"/>
              </w:rPr>
            </w:pPr>
            <w:r>
              <w:rPr>
                <w:rFonts w:eastAsiaTheme="minorEastAsia" w:hint="eastAsia"/>
              </w:rPr>
              <w:t xml:space="preserve">-&gt; Node </w:t>
            </w:r>
            <w:r>
              <w:rPr>
                <w:rFonts w:eastAsiaTheme="minorEastAsia"/>
              </w:rPr>
              <w:t>“</w:t>
            </w:r>
            <w:r>
              <w:rPr>
                <w:rFonts w:hint="eastAsia"/>
              </w:rPr>
              <w:t>Service</w:t>
            </w:r>
            <w:r>
              <w:rPr>
                <w:rFonts w:eastAsiaTheme="minorEastAsia"/>
              </w:rPr>
              <w:t>”</w:t>
            </w:r>
          </w:p>
          <w:p w:rsidR="009B5CFF" w:rsidRPr="00A02C13" w:rsidRDefault="009B5CFF" w:rsidP="009B5CFF">
            <w:pPr>
              <w:pStyle w:val="a8"/>
              <w:ind w:firstLineChars="0" w:firstLine="0"/>
              <w:rPr>
                <w:rFonts w:eastAsiaTheme="minorEastAsia"/>
              </w:rPr>
            </w:pPr>
            <w:r>
              <w:rPr>
                <w:rFonts w:eastAsiaTheme="minorEastAsia" w:hint="eastAsia"/>
              </w:rPr>
              <w:t xml:space="preserve">-&gt; Node </w:t>
            </w:r>
            <w:r>
              <w:rPr>
                <w:rFonts w:eastAsiaTheme="minorEastAsia"/>
              </w:rPr>
              <w:t>“</w:t>
            </w:r>
            <w:r>
              <w:t>PcrPid</w:t>
            </w:r>
            <w:r>
              <w:rPr>
                <w:rFonts w:eastAsiaTheme="minorEastAsia"/>
              </w:rPr>
              <w:t>”</w:t>
            </w:r>
          </w:p>
        </w:tc>
      </w:tr>
      <w:tr w:rsidR="00FE7C0C" w:rsidTr="000B5B1B">
        <w:tc>
          <w:tcPr>
            <w:tcW w:w="1838" w:type="dxa"/>
            <w:vMerge/>
          </w:tcPr>
          <w:p w:rsidR="00FE7C0C" w:rsidRDefault="00FE7C0C" w:rsidP="006D7AAB">
            <w:pPr>
              <w:pStyle w:val="a8"/>
              <w:ind w:firstLineChars="0" w:firstLine="0"/>
              <w:rPr>
                <w:rFonts w:eastAsiaTheme="minorEastAsia"/>
              </w:rPr>
            </w:pPr>
          </w:p>
        </w:tc>
        <w:tc>
          <w:tcPr>
            <w:tcW w:w="2126" w:type="dxa"/>
          </w:tcPr>
          <w:p w:rsidR="00FE7C0C" w:rsidRPr="00A02C13" w:rsidRDefault="00FE7C0C" w:rsidP="00D72A67">
            <w:pPr>
              <w:pStyle w:val="a8"/>
              <w:ind w:firstLineChars="0" w:firstLine="0"/>
              <w:rPr>
                <w:rFonts w:eastAsiaTheme="minorEastAsia"/>
              </w:rPr>
            </w:pPr>
            <w:r w:rsidRPr="00A02C13">
              <w:rPr>
                <w:rFonts w:eastAsiaTheme="minorEastAsia"/>
              </w:rPr>
              <w:t>stream_type</w:t>
            </w:r>
          </w:p>
        </w:tc>
        <w:tc>
          <w:tcPr>
            <w:tcW w:w="3736" w:type="dxa"/>
          </w:tcPr>
          <w:p w:rsidR="00FE7C0C" w:rsidRPr="00A02C13" w:rsidRDefault="00FE7C0C" w:rsidP="006468FF">
            <w:pPr>
              <w:pStyle w:val="a8"/>
              <w:ind w:firstLineChars="0" w:firstLine="0"/>
              <w:rPr>
                <w:rFonts w:eastAsiaTheme="minorEastAsia"/>
              </w:rPr>
            </w:pPr>
            <w:r w:rsidRPr="00A02C13">
              <w:rPr>
                <w:rFonts w:eastAsiaTheme="minorEastAsia" w:hint="eastAsia"/>
              </w:rPr>
              <w:t>片源TS文件（视频0x02，音频 0x04）</w:t>
            </w:r>
          </w:p>
        </w:tc>
      </w:tr>
      <w:tr w:rsidR="00FE7C0C" w:rsidTr="000B5B1B">
        <w:tc>
          <w:tcPr>
            <w:tcW w:w="1838" w:type="dxa"/>
            <w:vMerge/>
          </w:tcPr>
          <w:p w:rsidR="00FE7C0C" w:rsidRDefault="00FE7C0C" w:rsidP="006D7AAB">
            <w:pPr>
              <w:pStyle w:val="a8"/>
              <w:ind w:firstLineChars="0" w:firstLine="0"/>
              <w:rPr>
                <w:rFonts w:eastAsiaTheme="minorEastAsia"/>
              </w:rPr>
            </w:pPr>
          </w:p>
        </w:tc>
        <w:tc>
          <w:tcPr>
            <w:tcW w:w="2126" w:type="dxa"/>
          </w:tcPr>
          <w:p w:rsidR="00FE7C0C" w:rsidRPr="00A02C13" w:rsidRDefault="00FE7C0C" w:rsidP="00D72A67">
            <w:pPr>
              <w:pStyle w:val="a8"/>
              <w:ind w:firstLineChars="0" w:firstLine="0"/>
              <w:rPr>
                <w:rFonts w:eastAsiaTheme="minorEastAsia"/>
              </w:rPr>
            </w:pPr>
            <w:r w:rsidRPr="00A02C13">
              <w:rPr>
                <w:rFonts w:eastAsiaTheme="minorEastAsia"/>
              </w:rPr>
              <w:t>elementary_PID</w:t>
            </w:r>
          </w:p>
        </w:tc>
        <w:tc>
          <w:tcPr>
            <w:tcW w:w="3736" w:type="dxa"/>
          </w:tcPr>
          <w:p w:rsidR="00FE7C0C" w:rsidRDefault="00FE7C0C" w:rsidP="00A02C13">
            <w:pPr>
              <w:pStyle w:val="a8"/>
              <w:ind w:firstLineChars="0" w:firstLine="0"/>
            </w:pPr>
            <w:r>
              <w:t>“</w:t>
            </w:r>
            <w:r>
              <w:rPr>
                <w:rFonts w:hint="eastAsia"/>
              </w:rPr>
              <w:t>Nvod</w:t>
            </w:r>
            <w:r w:rsidRPr="00DE4CC6">
              <w:rPr>
                <w:rFonts w:hint="eastAsia"/>
              </w:rPr>
              <w:t>Profile</w:t>
            </w:r>
            <w:r>
              <w:rPr>
                <w:rFonts w:hint="eastAsia"/>
              </w:rPr>
              <w:t>.xml</w:t>
            </w:r>
            <w:r>
              <w:t>”</w:t>
            </w:r>
          </w:p>
          <w:p w:rsidR="00FE7C0C" w:rsidRDefault="00FE7C0C" w:rsidP="00A02C13">
            <w:pPr>
              <w:pStyle w:val="a8"/>
              <w:ind w:firstLineChars="0" w:firstLine="0"/>
            </w:pPr>
            <w:r>
              <w:rPr>
                <w:rFonts w:hint="eastAsia"/>
              </w:rPr>
              <w:t xml:space="preserve">-&gt; Node </w:t>
            </w:r>
            <w:r>
              <w:t>“</w:t>
            </w:r>
            <w:r>
              <w:t>TimeShiftTransportStream</w:t>
            </w:r>
            <w:r>
              <w:t>“</w:t>
            </w:r>
          </w:p>
          <w:p w:rsidR="00FE7C0C" w:rsidRDefault="00FE7C0C" w:rsidP="00A02C13">
            <w:pPr>
              <w:pStyle w:val="a8"/>
              <w:ind w:firstLineChars="0" w:firstLine="0"/>
              <w:rPr>
                <w:rFonts w:eastAsiaTheme="minorEastAsia"/>
              </w:rPr>
            </w:pPr>
            <w:r>
              <w:rPr>
                <w:rFonts w:eastAsiaTheme="minorEastAsia" w:hint="eastAsia"/>
              </w:rPr>
              <w:t xml:space="preserve">-&gt; Node </w:t>
            </w:r>
            <w:r>
              <w:rPr>
                <w:rFonts w:eastAsiaTheme="minorEastAsia"/>
              </w:rPr>
              <w:t>“</w:t>
            </w:r>
            <w:r>
              <w:rPr>
                <w:rFonts w:hint="eastAsia"/>
              </w:rPr>
              <w:t>Service</w:t>
            </w:r>
            <w:r>
              <w:rPr>
                <w:rFonts w:eastAsiaTheme="minorEastAsia"/>
              </w:rPr>
              <w:t>”</w:t>
            </w:r>
          </w:p>
          <w:p w:rsidR="00FE7C0C" w:rsidRPr="00A02C13" w:rsidRDefault="00FE7C0C" w:rsidP="00A02C13">
            <w:pPr>
              <w:pStyle w:val="a8"/>
              <w:ind w:firstLineChars="0" w:firstLine="0"/>
              <w:rPr>
                <w:rFonts w:eastAsiaTheme="minorEastAsia"/>
              </w:rPr>
            </w:pPr>
            <w:r>
              <w:rPr>
                <w:rFonts w:eastAsiaTheme="minorEastAsia" w:hint="eastAsia"/>
              </w:rPr>
              <w:t>-&gt; Node</w:t>
            </w:r>
            <w:r>
              <w:rPr>
                <w:rFonts w:eastAsiaTheme="minorEastAsia"/>
              </w:rPr>
              <w:t>“</w:t>
            </w:r>
            <w:r>
              <w:t>AudioPid</w:t>
            </w:r>
            <w:r>
              <w:rPr>
                <w:rFonts w:hint="eastAsia"/>
              </w:rPr>
              <w:t xml:space="preserve"> / </w:t>
            </w:r>
            <w:r>
              <w:t>VideoPid</w:t>
            </w:r>
            <w:r>
              <w:rPr>
                <w:rFonts w:eastAsiaTheme="minorEastAsia"/>
              </w:rPr>
              <w:t>”</w:t>
            </w:r>
          </w:p>
        </w:tc>
      </w:tr>
      <w:tr w:rsidR="00FE7C0C" w:rsidTr="000B5B1B">
        <w:tc>
          <w:tcPr>
            <w:tcW w:w="1838" w:type="dxa"/>
            <w:vMerge/>
          </w:tcPr>
          <w:p w:rsidR="00FE7C0C" w:rsidRDefault="00FE7C0C" w:rsidP="006D7AAB">
            <w:pPr>
              <w:pStyle w:val="a8"/>
              <w:ind w:firstLineChars="0" w:firstLine="0"/>
              <w:rPr>
                <w:rFonts w:eastAsiaTheme="minorEastAsia"/>
              </w:rPr>
            </w:pPr>
          </w:p>
        </w:tc>
        <w:tc>
          <w:tcPr>
            <w:tcW w:w="2126" w:type="dxa"/>
          </w:tcPr>
          <w:p w:rsidR="00FE7C0C" w:rsidRPr="00A02C13" w:rsidRDefault="00FE7C0C" w:rsidP="00D72A67">
            <w:pPr>
              <w:pStyle w:val="a8"/>
              <w:ind w:firstLineChars="0" w:firstLine="0"/>
              <w:rPr>
                <w:rFonts w:eastAsiaTheme="minorEastAsia"/>
              </w:rPr>
            </w:pPr>
            <w:r>
              <w:rPr>
                <w:rFonts w:eastAsiaTheme="minorEastAsia" w:hint="eastAsia"/>
              </w:rPr>
              <w:t xml:space="preserve">inner </w:t>
            </w:r>
            <w:r>
              <w:rPr>
                <w:rFonts w:ascii="TimesNewRoman" w:hAnsi="TimesNewRoman" w:cs="TimesNewRoman"/>
                <w:snapToGrid/>
                <w:sz w:val="18"/>
                <w:szCs w:val="18"/>
              </w:rPr>
              <w:t>descriptor()</w:t>
            </w:r>
          </w:p>
        </w:tc>
        <w:tc>
          <w:tcPr>
            <w:tcW w:w="3736" w:type="dxa"/>
          </w:tcPr>
          <w:p w:rsidR="00FE7C0C" w:rsidRDefault="00FE7C0C" w:rsidP="00A02C13">
            <w:pPr>
              <w:pStyle w:val="a8"/>
              <w:ind w:firstLineChars="0" w:firstLine="0"/>
            </w:pPr>
            <w:r w:rsidRPr="00A02C13">
              <w:rPr>
                <w:rFonts w:eastAsiaTheme="minorEastAsia" w:hint="eastAsia"/>
              </w:rPr>
              <w:t>片源TS文件</w:t>
            </w:r>
          </w:p>
        </w:tc>
      </w:tr>
      <w:tr w:rsidR="00FE7C0C" w:rsidTr="000B5B1B">
        <w:tc>
          <w:tcPr>
            <w:tcW w:w="1838" w:type="dxa"/>
          </w:tcPr>
          <w:p w:rsidR="00FE7C0C" w:rsidRDefault="00FE7C0C" w:rsidP="006D7AAB">
            <w:pPr>
              <w:pStyle w:val="a8"/>
              <w:ind w:firstLineChars="0" w:firstLine="0"/>
              <w:rPr>
                <w:rFonts w:eastAsiaTheme="minorEastAsia"/>
              </w:rPr>
            </w:pPr>
            <w:r>
              <w:rPr>
                <w:rFonts w:eastAsiaTheme="minorEastAsia" w:hint="eastAsia"/>
              </w:rPr>
              <w:t>Audio</w:t>
            </w:r>
          </w:p>
        </w:tc>
        <w:tc>
          <w:tcPr>
            <w:tcW w:w="2126" w:type="dxa"/>
          </w:tcPr>
          <w:p w:rsidR="00FE7C0C" w:rsidRDefault="00F264A2" w:rsidP="00D72A67">
            <w:pPr>
              <w:pStyle w:val="a8"/>
              <w:ind w:firstLineChars="0" w:firstLine="0"/>
              <w:rPr>
                <w:rFonts w:eastAsiaTheme="minorEastAsia"/>
              </w:rPr>
            </w:pPr>
            <w:r>
              <w:rPr>
                <w:rFonts w:eastAsiaTheme="minorEastAsia" w:hint="eastAsia"/>
              </w:rPr>
              <w:t>----</w:t>
            </w:r>
          </w:p>
        </w:tc>
        <w:tc>
          <w:tcPr>
            <w:tcW w:w="3736" w:type="dxa"/>
          </w:tcPr>
          <w:p w:rsidR="00FE7C0C" w:rsidRPr="00A02C13" w:rsidRDefault="00FE7C0C" w:rsidP="00A02C13">
            <w:pPr>
              <w:pStyle w:val="a8"/>
              <w:ind w:firstLineChars="0" w:firstLine="0"/>
              <w:rPr>
                <w:rFonts w:eastAsiaTheme="minorEastAsia"/>
              </w:rPr>
            </w:pPr>
            <w:r w:rsidRPr="00A02C13">
              <w:rPr>
                <w:rFonts w:eastAsiaTheme="minorEastAsia" w:hint="eastAsia"/>
              </w:rPr>
              <w:t>片源TS文件</w:t>
            </w:r>
          </w:p>
        </w:tc>
      </w:tr>
      <w:tr w:rsidR="00FE7C0C" w:rsidTr="000B5B1B">
        <w:tc>
          <w:tcPr>
            <w:tcW w:w="1838" w:type="dxa"/>
          </w:tcPr>
          <w:p w:rsidR="00FE7C0C" w:rsidRDefault="00FE7C0C" w:rsidP="006D7AAB">
            <w:pPr>
              <w:pStyle w:val="a8"/>
              <w:ind w:firstLineChars="0" w:firstLine="0"/>
              <w:rPr>
                <w:rFonts w:eastAsiaTheme="minorEastAsia"/>
              </w:rPr>
            </w:pPr>
            <w:r>
              <w:rPr>
                <w:rFonts w:eastAsiaTheme="minorEastAsia" w:hint="eastAsia"/>
              </w:rPr>
              <w:t>Video</w:t>
            </w:r>
          </w:p>
        </w:tc>
        <w:tc>
          <w:tcPr>
            <w:tcW w:w="2126" w:type="dxa"/>
          </w:tcPr>
          <w:p w:rsidR="00FE7C0C" w:rsidRDefault="00F264A2" w:rsidP="00D72A67">
            <w:pPr>
              <w:pStyle w:val="a8"/>
              <w:ind w:firstLineChars="0" w:firstLine="0"/>
              <w:rPr>
                <w:rFonts w:eastAsiaTheme="minorEastAsia"/>
              </w:rPr>
            </w:pPr>
            <w:r>
              <w:rPr>
                <w:rFonts w:eastAsiaTheme="minorEastAsia" w:hint="eastAsia"/>
              </w:rPr>
              <w:t>----</w:t>
            </w:r>
          </w:p>
        </w:tc>
        <w:tc>
          <w:tcPr>
            <w:tcW w:w="3736" w:type="dxa"/>
          </w:tcPr>
          <w:p w:rsidR="00FE7C0C" w:rsidRPr="00A02C13" w:rsidRDefault="00FE7C0C" w:rsidP="00D72A67">
            <w:pPr>
              <w:pStyle w:val="a8"/>
              <w:ind w:firstLineChars="0" w:firstLine="0"/>
              <w:rPr>
                <w:rFonts w:eastAsiaTheme="minorEastAsia"/>
              </w:rPr>
            </w:pPr>
            <w:r w:rsidRPr="00A02C13">
              <w:rPr>
                <w:rFonts w:eastAsiaTheme="minorEastAsia" w:hint="eastAsia"/>
              </w:rPr>
              <w:t>片源TS文件</w:t>
            </w:r>
          </w:p>
        </w:tc>
      </w:tr>
    </w:tbl>
    <w:p w:rsidR="006D7AAB" w:rsidRDefault="006D7AAB" w:rsidP="006D7AAB">
      <w:pPr>
        <w:pStyle w:val="a8"/>
        <w:ind w:left="822" w:firstLineChars="0" w:firstLine="0"/>
        <w:rPr>
          <w:rFonts w:eastAsiaTheme="minorEastAsia"/>
        </w:rPr>
      </w:pPr>
    </w:p>
    <w:p w:rsidR="003A2E51" w:rsidRDefault="003A2E51" w:rsidP="006D7AAB">
      <w:pPr>
        <w:pStyle w:val="a8"/>
        <w:numPr>
          <w:ilvl w:val="0"/>
          <w:numId w:val="51"/>
        </w:numPr>
        <w:ind w:firstLineChars="0"/>
        <w:rPr>
          <w:rFonts w:eastAsiaTheme="minorEastAsia"/>
        </w:rPr>
      </w:pPr>
      <w:r w:rsidRPr="004D32D0">
        <w:rPr>
          <w:rFonts w:eastAsiaTheme="minorEastAsia" w:hint="eastAsia"/>
          <w:b/>
        </w:rPr>
        <w:t>Nvod</w:t>
      </w:r>
      <w:r w:rsidR="00837FF4" w:rsidRPr="00837FF4">
        <w:rPr>
          <w:rFonts w:eastAsiaTheme="minorEastAsia"/>
          <w:b/>
        </w:rPr>
        <w:t>Data-Pipe</w:t>
      </w:r>
      <w:r w:rsidRPr="004D32D0">
        <w:rPr>
          <w:rFonts w:eastAsiaTheme="minorEastAsia" w:hint="eastAsia"/>
          <w:b/>
        </w:rPr>
        <w:t>Service Program</w:t>
      </w:r>
      <w:r w:rsidRPr="004D32D0">
        <w:rPr>
          <w:rFonts w:hint="eastAsia"/>
          <w:b/>
        </w:rPr>
        <w:t xml:space="preserve"> Stream</w:t>
      </w:r>
      <w:r w:rsidRPr="004D32D0">
        <w:rPr>
          <w:rFonts w:eastAsiaTheme="minorEastAsia" w:hint="eastAsia"/>
          <w:b/>
        </w:rPr>
        <w:t xml:space="preserve"> TS</w:t>
      </w:r>
      <w:r>
        <w:rPr>
          <w:rFonts w:eastAsiaTheme="minorEastAsia" w:hint="eastAsia"/>
        </w:rPr>
        <w:t xml:space="preserve"> = Pat + Pmt + Poster Ts</w:t>
      </w:r>
    </w:p>
    <w:p w:rsidR="003A2E51" w:rsidRPr="002E67E2" w:rsidDel="004D75A9" w:rsidRDefault="003A2E51" w:rsidP="00EC10E3">
      <w:pPr>
        <w:pStyle w:val="a8"/>
        <w:ind w:firstLine="400"/>
        <w:rPr>
          <w:del w:id="6" w:author="Howard" w:date="2017-02-13T11:29:00Z"/>
          <w:rFonts w:eastAsiaTheme="minorEastAsia"/>
        </w:rPr>
      </w:pPr>
    </w:p>
    <w:p w:rsidR="003B65B9" w:rsidRDefault="003B65B9" w:rsidP="00F3504A">
      <w:pPr>
        <w:pStyle w:val="a8"/>
        <w:ind w:firstLine="400"/>
        <w:rPr>
          <w:rFonts w:eastAsiaTheme="minorEastAsia"/>
        </w:rPr>
      </w:pPr>
      <w:r>
        <w:rPr>
          <w:rFonts w:eastAsiaTheme="minorEastAsia" w:hint="eastAsia"/>
        </w:rPr>
        <w:t>其中，Poster Ts应分为两张Table，具体如下：</w:t>
      </w:r>
    </w:p>
    <w:p w:rsidR="004D75A9" w:rsidRDefault="004D75A9" w:rsidP="00F3504A">
      <w:pPr>
        <w:pStyle w:val="a8"/>
        <w:ind w:firstLine="400"/>
        <w:rPr>
          <w:rFonts w:eastAsiaTheme="minorEastAsia"/>
        </w:rPr>
      </w:pPr>
      <w:r>
        <w:rPr>
          <w:rFonts w:eastAsiaTheme="minorEastAsia" w:hint="eastAsia"/>
        </w:rPr>
        <w:t xml:space="preserve">Dit: </w:t>
      </w:r>
      <w:r>
        <w:rPr>
          <w:rFonts w:cs="宋体"/>
          <w:snapToGrid/>
          <w:sz w:val="18"/>
          <w:szCs w:val="18"/>
        </w:rPr>
        <w:t>Download</w:t>
      </w:r>
      <w:r w:rsidR="002008C1">
        <w:rPr>
          <w:rFonts w:cs="宋体" w:hint="eastAsia"/>
          <w:snapToGrid/>
          <w:sz w:val="18"/>
          <w:szCs w:val="18"/>
        </w:rPr>
        <w:t xml:space="preserve"> </w:t>
      </w:r>
      <w:r>
        <w:rPr>
          <w:rFonts w:cs="宋体"/>
          <w:snapToGrid/>
          <w:sz w:val="18"/>
          <w:szCs w:val="18"/>
        </w:rPr>
        <w:t>Info</w:t>
      </w:r>
      <w:r>
        <w:rPr>
          <w:rFonts w:cs="宋体" w:hint="eastAsia"/>
          <w:snapToGrid/>
          <w:sz w:val="18"/>
          <w:szCs w:val="18"/>
        </w:rPr>
        <w:t xml:space="preserve"> Table</w:t>
      </w:r>
    </w:p>
    <w:p w:rsidR="003B65B9" w:rsidRDefault="00021995" w:rsidP="00F3504A">
      <w:pPr>
        <w:pStyle w:val="a8"/>
        <w:ind w:firstLine="400"/>
        <w:rPr>
          <w:rFonts w:eastAsiaTheme="minorEastAsia"/>
        </w:rPr>
      </w:pPr>
      <w:r>
        <w:rPr>
          <w:rFonts w:eastAsiaTheme="minorEastAsia" w:hint="eastAsia"/>
        </w:rPr>
        <w:t>1、</w:t>
      </w:r>
      <w:r w:rsidR="003B65B9">
        <w:rPr>
          <w:rFonts w:eastAsiaTheme="minorEastAsia" w:hint="eastAsia"/>
        </w:rPr>
        <w:t>DIT</w:t>
      </w:r>
      <w:r w:rsidR="004843AC">
        <w:rPr>
          <w:rFonts w:eastAsiaTheme="minorEastAsia" w:hint="eastAsia"/>
        </w:rPr>
        <w:t>(Table ID:0x90(暂定))</w:t>
      </w:r>
      <w:r w:rsidR="003B65B9">
        <w:rPr>
          <w:rFonts w:eastAsiaTheme="minorEastAsia" w:hint="eastAsia"/>
        </w:rPr>
        <w:t>：</w:t>
      </w:r>
    </w:p>
    <w:tbl>
      <w:tblPr>
        <w:tblW w:w="7530" w:type="dxa"/>
        <w:tblInd w:w="800"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ook w:val="04A0"/>
      </w:tblPr>
      <w:tblGrid>
        <w:gridCol w:w="4553"/>
        <w:gridCol w:w="1843"/>
        <w:gridCol w:w="1134"/>
      </w:tblGrid>
      <w:tr w:rsidR="00731494" w:rsidRPr="00785EC4" w:rsidTr="001F3BE9">
        <w:trPr>
          <w:cantSplit/>
          <w:trHeight w:val="5338"/>
        </w:trPr>
        <w:tc>
          <w:tcPr>
            <w:tcW w:w="4553" w:type="dxa"/>
            <w:shd w:val="clear" w:color="auto" w:fill="auto"/>
          </w:tcPr>
          <w:p w:rsidR="00731494" w:rsidRPr="00785EC4" w:rsidRDefault="004D75A9" w:rsidP="001F3BE9">
            <w:pPr>
              <w:rPr>
                <w:rFonts w:ascii="Courier" w:hAnsi="Courier" w:cs="Courier"/>
              </w:rPr>
            </w:pPr>
            <w:r>
              <w:rPr>
                <w:rFonts w:ascii="Courier" w:hAnsi="Courier" w:cs="Courier"/>
              </w:rPr>
              <w:t>ts_packet_poster_</w:t>
            </w:r>
            <w:r>
              <w:rPr>
                <w:rFonts w:ascii="Courier" w:hAnsi="Courier" w:cs="Courier" w:hint="eastAsia"/>
              </w:rPr>
              <w:t>dit</w:t>
            </w:r>
            <w:r w:rsidR="00731494" w:rsidRPr="00731494">
              <w:rPr>
                <w:rFonts w:ascii="Courier" w:hAnsi="Courier" w:cs="Courier"/>
              </w:rPr>
              <w:t>_data()</w:t>
            </w:r>
            <w:r w:rsidR="00731494" w:rsidRPr="00785EC4">
              <w:rPr>
                <w:rFonts w:ascii="Courier" w:hAnsi="Courier" w:cs="Courier" w:hint="eastAsia"/>
              </w:rPr>
              <w:t>{</w:t>
            </w:r>
          </w:p>
          <w:p w:rsidR="00731494" w:rsidRPr="00785EC4" w:rsidRDefault="00731494" w:rsidP="001F3BE9">
            <w:pPr>
              <w:rPr>
                <w:rFonts w:ascii="Courier" w:hAnsi="Courier" w:cs="Courier"/>
              </w:rPr>
            </w:pPr>
            <w:r w:rsidRPr="005B74B8">
              <w:rPr>
                <w:rFonts w:ascii="Courier" w:hAnsi="Courier" w:cs="Courier" w:hint="eastAsia"/>
                <w:b/>
              </w:rPr>
              <w:tab/>
            </w:r>
            <w:r w:rsidRPr="00785EC4">
              <w:rPr>
                <w:rFonts w:ascii="Courier" w:hAnsi="Courier" w:cs="Courier"/>
              </w:rPr>
              <w:t>table</w:t>
            </w:r>
            <w:r w:rsidRPr="00785EC4">
              <w:rPr>
                <w:rFonts w:ascii="Courier" w:hAnsi="Courier" w:cs="Courier" w:hint="eastAsia"/>
              </w:rPr>
              <w:t>_id;</w:t>
            </w:r>
          </w:p>
          <w:p w:rsidR="00731494" w:rsidRPr="00785EC4" w:rsidRDefault="00731494" w:rsidP="001F3BE9">
            <w:pPr>
              <w:rPr>
                <w:rFonts w:ascii="Courier" w:hAnsi="Courier" w:cs="Courier"/>
              </w:rPr>
            </w:pPr>
            <w:r w:rsidRPr="005B74B8">
              <w:rPr>
                <w:rFonts w:ascii="Courier" w:hAnsi="Courier" w:cs="Courier" w:hint="eastAsia"/>
                <w:b/>
              </w:rPr>
              <w:tab/>
            </w:r>
            <w:r w:rsidRPr="00785EC4">
              <w:rPr>
                <w:rFonts w:ascii="Courier" w:hAnsi="Courier" w:cs="Courier" w:hint="eastAsia"/>
              </w:rPr>
              <w:t>section_syntax_indicator;</w:t>
            </w:r>
          </w:p>
          <w:p w:rsidR="00731494" w:rsidRPr="00785EC4" w:rsidRDefault="00731494" w:rsidP="001F3BE9">
            <w:pPr>
              <w:rPr>
                <w:rFonts w:ascii="Courier" w:hAnsi="Courier" w:cs="Courier"/>
              </w:rPr>
            </w:pPr>
            <w:r w:rsidRPr="005B74B8">
              <w:rPr>
                <w:rFonts w:ascii="Courier" w:hAnsi="Courier" w:cs="Courier" w:hint="eastAsia"/>
                <w:b/>
              </w:rPr>
              <w:tab/>
            </w:r>
            <w:r w:rsidRPr="00785EC4">
              <w:rPr>
                <w:rFonts w:ascii="Courier" w:hAnsi="Courier" w:cs="Courier"/>
              </w:rPr>
              <w:t>reserved_future_use</w:t>
            </w:r>
            <w:r w:rsidRPr="00785EC4">
              <w:rPr>
                <w:rFonts w:ascii="Courier" w:hAnsi="Courier" w:cs="Courier" w:hint="eastAsia"/>
              </w:rPr>
              <w:t>;</w:t>
            </w:r>
          </w:p>
          <w:p w:rsidR="00731494" w:rsidRPr="00785EC4" w:rsidRDefault="00731494" w:rsidP="001F3BE9">
            <w:pPr>
              <w:rPr>
                <w:rFonts w:ascii="Courier" w:hAnsi="Courier" w:cs="Courier"/>
              </w:rPr>
            </w:pPr>
            <w:r w:rsidRPr="005B74B8">
              <w:rPr>
                <w:rFonts w:ascii="Courier" w:hAnsi="Courier" w:cs="Courier" w:hint="eastAsia"/>
                <w:b/>
              </w:rPr>
              <w:tab/>
            </w:r>
            <w:r w:rsidRPr="00785EC4">
              <w:rPr>
                <w:rFonts w:ascii="Courier" w:hAnsi="Courier" w:cs="Courier"/>
              </w:rPr>
              <w:t>reserved</w:t>
            </w:r>
            <w:r w:rsidRPr="00785EC4">
              <w:rPr>
                <w:rFonts w:ascii="Courier" w:hAnsi="Courier" w:cs="Courier" w:hint="eastAsia"/>
              </w:rPr>
              <w:t>;</w:t>
            </w:r>
          </w:p>
          <w:p w:rsidR="00731494" w:rsidRPr="00785EC4" w:rsidRDefault="00731494" w:rsidP="001F3BE9">
            <w:pPr>
              <w:rPr>
                <w:rFonts w:ascii="Courier" w:hAnsi="Courier" w:cs="Courier"/>
              </w:rPr>
            </w:pPr>
            <w:r w:rsidRPr="005B74B8">
              <w:rPr>
                <w:rFonts w:ascii="Courier" w:hAnsi="Courier" w:cs="Courier" w:hint="eastAsia"/>
                <w:b/>
              </w:rPr>
              <w:tab/>
            </w:r>
            <w:r w:rsidRPr="00785EC4">
              <w:rPr>
                <w:rFonts w:ascii="Courier" w:hAnsi="Courier" w:cs="Courier"/>
              </w:rPr>
              <w:t>section_length</w:t>
            </w:r>
            <w:r w:rsidRPr="00785EC4">
              <w:rPr>
                <w:rFonts w:ascii="Courier" w:hAnsi="Courier" w:cs="Courier" w:hint="eastAsia"/>
              </w:rPr>
              <w:t>;</w:t>
            </w:r>
          </w:p>
          <w:p w:rsidR="00731494" w:rsidRPr="00785EC4" w:rsidRDefault="00731494" w:rsidP="001F3BE9">
            <w:pPr>
              <w:rPr>
                <w:rFonts w:ascii="Courier" w:hAnsi="Courier" w:cs="Courier"/>
              </w:rPr>
            </w:pPr>
            <w:r w:rsidRPr="005B74B8">
              <w:rPr>
                <w:rFonts w:ascii="Courier" w:hAnsi="Courier" w:cs="Courier" w:hint="eastAsia"/>
                <w:b/>
              </w:rPr>
              <w:tab/>
            </w:r>
            <w:r w:rsidRPr="00785EC4">
              <w:rPr>
                <w:rFonts w:ascii="Courier" w:hAnsi="Courier" w:cs="Courier"/>
              </w:rPr>
              <w:t>table_id_ext</w:t>
            </w:r>
            <w:r w:rsidRPr="00785EC4">
              <w:rPr>
                <w:rFonts w:ascii="Courier" w:hAnsi="Courier" w:cs="Courier" w:hint="eastAsia"/>
              </w:rPr>
              <w:t>end;</w:t>
            </w:r>
          </w:p>
          <w:p w:rsidR="00731494" w:rsidRPr="00785EC4" w:rsidRDefault="00731494" w:rsidP="001F3BE9">
            <w:pPr>
              <w:rPr>
                <w:rFonts w:ascii="Courier" w:hAnsi="Courier" w:cs="Courier"/>
              </w:rPr>
            </w:pPr>
            <w:r w:rsidRPr="005B74B8">
              <w:rPr>
                <w:rFonts w:ascii="Courier" w:hAnsi="Courier" w:cs="Courier" w:hint="eastAsia"/>
                <w:b/>
              </w:rPr>
              <w:tab/>
            </w:r>
            <w:r w:rsidRPr="00785EC4">
              <w:rPr>
                <w:rFonts w:ascii="Courier" w:hAnsi="Courier" w:cs="Courier"/>
              </w:rPr>
              <w:t>reserved</w:t>
            </w:r>
            <w:r w:rsidRPr="00785EC4">
              <w:rPr>
                <w:rFonts w:ascii="Courier" w:hAnsi="Courier" w:cs="Courier" w:hint="eastAsia"/>
              </w:rPr>
              <w:t>;</w:t>
            </w:r>
          </w:p>
          <w:p w:rsidR="00731494" w:rsidRPr="00785EC4" w:rsidRDefault="00731494" w:rsidP="001F3BE9">
            <w:pPr>
              <w:rPr>
                <w:rFonts w:ascii="Courier" w:hAnsi="Courier" w:cs="Courier"/>
              </w:rPr>
            </w:pPr>
            <w:r w:rsidRPr="005B74B8">
              <w:rPr>
                <w:rFonts w:ascii="Courier" w:hAnsi="Courier" w:cs="Courier" w:hint="eastAsia"/>
                <w:b/>
              </w:rPr>
              <w:tab/>
            </w:r>
            <w:r w:rsidRPr="00785EC4">
              <w:rPr>
                <w:rFonts w:ascii="Courier" w:hAnsi="Courier" w:cs="Courier"/>
              </w:rPr>
              <w:t>section_version</w:t>
            </w:r>
            <w:r w:rsidRPr="00785EC4">
              <w:rPr>
                <w:rFonts w:ascii="Courier" w:hAnsi="Courier" w:cs="Courier" w:hint="eastAsia"/>
              </w:rPr>
              <w:t>;</w:t>
            </w:r>
          </w:p>
          <w:p w:rsidR="00731494" w:rsidRPr="00785EC4" w:rsidRDefault="00731494" w:rsidP="001F3BE9">
            <w:pPr>
              <w:rPr>
                <w:rFonts w:ascii="Courier" w:hAnsi="Courier" w:cs="Courier"/>
              </w:rPr>
            </w:pPr>
            <w:r w:rsidRPr="005B74B8">
              <w:rPr>
                <w:rFonts w:ascii="Courier" w:hAnsi="Courier" w:cs="Courier" w:hint="eastAsia"/>
                <w:b/>
              </w:rPr>
              <w:tab/>
            </w:r>
            <w:r w:rsidRPr="00785EC4">
              <w:rPr>
                <w:rFonts w:ascii="Courier" w:hAnsi="Courier" w:cs="Courier"/>
              </w:rPr>
              <w:t>current_next_indicator</w:t>
            </w:r>
            <w:r w:rsidRPr="00785EC4">
              <w:rPr>
                <w:rFonts w:ascii="Courier" w:hAnsi="Courier" w:cs="Courier" w:hint="eastAsia"/>
              </w:rPr>
              <w:t>;</w:t>
            </w:r>
          </w:p>
          <w:p w:rsidR="00731494" w:rsidRPr="00785EC4" w:rsidRDefault="00731494" w:rsidP="001F3BE9">
            <w:pPr>
              <w:rPr>
                <w:rFonts w:ascii="Courier" w:hAnsi="Courier" w:cs="Courier"/>
              </w:rPr>
            </w:pPr>
            <w:r w:rsidRPr="005B74B8">
              <w:rPr>
                <w:rFonts w:ascii="Courier" w:hAnsi="Courier" w:cs="Courier" w:hint="eastAsia"/>
                <w:b/>
              </w:rPr>
              <w:tab/>
            </w:r>
            <w:r w:rsidRPr="00785EC4">
              <w:rPr>
                <w:rFonts w:ascii="Courier" w:hAnsi="Courier" w:cs="Courier"/>
              </w:rPr>
              <w:t>section_number</w:t>
            </w:r>
            <w:r w:rsidRPr="00785EC4">
              <w:rPr>
                <w:rFonts w:ascii="Courier" w:hAnsi="Courier" w:cs="Courier" w:hint="eastAsia"/>
              </w:rPr>
              <w:t>;</w:t>
            </w:r>
          </w:p>
          <w:p w:rsidR="00731494" w:rsidRDefault="00731494" w:rsidP="001F3BE9">
            <w:pPr>
              <w:rPr>
                <w:rFonts w:ascii="Courier" w:hAnsi="Courier" w:cs="Courier"/>
              </w:rPr>
            </w:pPr>
            <w:r w:rsidRPr="005B74B8">
              <w:rPr>
                <w:rFonts w:ascii="Courier" w:hAnsi="Courier" w:cs="Courier" w:hint="eastAsia"/>
                <w:b/>
              </w:rPr>
              <w:tab/>
            </w:r>
            <w:r w:rsidRPr="00785EC4">
              <w:rPr>
                <w:rFonts w:ascii="Courier" w:hAnsi="Courier" w:cs="Courier"/>
              </w:rPr>
              <w:t>last_section_number</w:t>
            </w:r>
            <w:r w:rsidRPr="00785EC4">
              <w:rPr>
                <w:rFonts w:ascii="Courier" w:hAnsi="Courier" w:cs="Courier" w:hint="eastAsia"/>
              </w:rPr>
              <w:t>;</w:t>
            </w:r>
          </w:p>
          <w:p w:rsidR="00731494" w:rsidRPr="00785EC4" w:rsidRDefault="00731494" w:rsidP="001F3BE9">
            <w:pPr>
              <w:rPr>
                <w:rFonts w:ascii="Courier" w:hAnsi="Courier" w:cs="Courier"/>
              </w:rPr>
            </w:pPr>
            <w:r w:rsidRPr="005B74B8">
              <w:rPr>
                <w:rFonts w:ascii="Courier" w:hAnsi="Courier" w:cs="Courier" w:hint="eastAsia"/>
                <w:b/>
              </w:rPr>
              <w:tab/>
            </w:r>
            <w:r w:rsidRPr="00785EC4">
              <w:rPr>
                <w:rFonts w:ascii="Courier" w:hAnsi="Courier" w:cs="Courier"/>
              </w:rPr>
              <w:t>for(i=0;i&lt;N;i++){</w:t>
            </w:r>
          </w:p>
          <w:p w:rsidR="00731494" w:rsidRPr="00170236" w:rsidRDefault="00731494" w:rsidP="001F3BE9">
            <w:pPr>
              <w:rPr>
                <w:rFonts w:ascii="Courier" w:hAnsi="Courier" w:cs="Courier"/>
                <w:b/>
              </w:rPr>
            </w:pPr>
            <w:r w:rsidRPr="005B74B8">
              <w:rPr>
                <w:rFonts w:ascii="Courier" w:hAnsi="Courier" w:cs="Courier" w:hint="eastAsia"/>
                <w:b/>
              </w:rPr>
              <w:tab/>
            </w:r>
            <w:r w:rsidRPr="005B74B8">
              <w:rPr>
                <w:rFonts w:ascii="Courier" w:hAnsi="Courier" w:cs="Courier" w:hint="eastAsia"/>
                <w:b/>
              </w:rPr>
              <w:tab/>
            </w:r>
            <w:r w:rsidR="00083CEF">
              <w:rPr>
                <w:rFonts w:ascii="Courier" w:hAnsi="Courier" w:cs="Courier" w:hint="eastAsia"/>
                <w:b/>
              </w:rPr>
              <w:t>file_info</w:t>
            </w:r>
            <w:r w:rsidRPr="00170236">
              <w:rPr>
                <w:rFonts w:ascii="Courier" w:hAnsi="Courier" w:cs="Courier"/>
                <w:b/>
              </w:rPr>
              <w:t>()</w:t>
            </w:r>
          </w:p>
          <w:p w:rsidR="00731494" w:rsidRPr="00785EC4" w:rsidRDefault="00731494" w:rsidP="001F3BE9">
            <w:pPr>
              <w:rPr>
                <w:rFonts w:ascii="Courier" w:hAnsi="Courier" w:cs="Courier"/>
              </w:rPr>
            </w:pPr>
            <w:r w:rsidRPr="005B74B8">
              <w:rPr>
                <w:rFonts w:ascii="Courier" w:hAnsi="Courier" w:cs="Courier" w:hint="eastAsia"/>
                <w:b/>
              </w:rPr>
              <w:tab/>
            </w:r>
            <w:r w:rsidRPr="00785EC4">
              <w:rPr>
                <w:rFonts w:ascii="Courier" w:hAnsi="Courier" w:cs="Courier"/>
              </w:rPr>
              <w:t>}</w:t>
            </w:r>
          </w:p>
          <w:p w:rsidR="00731494" w:rsidRPr="00785EC4" w:rsidRDefault="00731494" w:rsidP="001F3BE9">
            <w:pPr>
              <w:rPr>
                <w:rFonts w:ascii="Courier" w:hAnsi="Courier" w:cs="Courier"/>
              </w:rPr>
            </w:pPr>
            <w:r w:rsidRPr="005B74B8">
              <w:rPr>
                <w:rFonts w:ascii="Courier" w:hAnsi="Courier" w:cs="Courier" w:hint="eastAsia"/>
                <w:b/>
              </w:rPr>
              <w:tab/>
            </w:r>
            <w:r w:rsidRPr="00785EC4">
              <w:rPr>
                <w:rFonts w:ascii="Courier" w:hAnsi="Courier" w:cs="Courier"/>
              </w:rPr>
              <w:t>crc32</w:t>
            </w:r>
            <w:r w:rsidRPr="00785EC4">
              <w:rPr>
                <w:rFonts w:ascii="Courier" w:hAnsi="Courier" w:cs="Courier" w:hint="eastAsia"/>
              </w:rPr>
              <w:t>;</w:t>
            </w:r>
          </w:p>
          <w:p w:rsidR="00731494" w:rsidRPr="00785EC4" w:rsidRDefault="00731494" w:rsidP="001F3BE9">
            <w:pPr>
              <w:rPr>
                <w:rFonts w:ascii="Courier" w:hAnsi="Courier" w:cs="Courier"/>
              </w:rPr>
            </w:pPr>
            <w:r w:rsidRPr="00785EC4">
              <w:rPr>
                <w:rFonts w:ascii="Courier" w:hAnsi="Courier" w:cs="Courier" w:hint="eastAsia"/>
              </w:rPr>
              <w:t>}</w:t>
            </w:r>
          </w:p>
        </w:tc>
        <w:tc>
          <w:tcPr>
            <w:tcW w:w="1843" w:type="dxa"/>
            <w:shd w:val="clear" w:color="auto" w:fill="auto"/>
          </w:tcPr>
          <w:p w:rsidR="00731494" w:rsidRPr="00785EC4" w:rsidRDefault="00731494" w:rsidP="001F3BE9">
            <w:pPr>
              <w:jc w:val="center"/>
              <w:rPr>
                <w:rFonts w:ascii="Arial" w:eastAsia="黑体" w:hAnsi="Arial" w:cs="Arial"/>
              </w:rPr>
            </w:pPr>
          </w:p>
          <w:p w:rsidR="00731494" w:rsidRPr="00785EC4" w:rsidRDefault="00731494" w:rsidP="001F3BE9">
            <w:pPr>
              <w:jc w:val="center"/>
              <w:rPr>
                <w:rFonts w:ascii="Arial" w:eastAsia="黑体" w:hAnsi="Arial" w:cs="Arial"/>
              </w:rPr>
            </w:pPr>
            <w:r w:rsidRPr="00785EC4">
              <w:rPr>
                <w:rFonts w:ascii="Arial" w:eastAsia="黑体" w:hAnsi="Arial" w:cs="Arial" w:hint="eastAsia"/>
              </w:rPr>
              <w:t>8</w:t>
            </w:r>
          </w:p>
          <w:p w:rsidR="00731494" w:rsidRPr="00785EC4" w:rsidRDefault="00731494" w:rsidP="001F3BE9">
            <w:pPr>
              <w:jc w:val="center"/>
              <w:rPr>
                <w:rFonts w:ascii="Arial" w:eastAsia="黑体" w:hAnsi="Arial" w:cs="Arial"/>
              </w:rPr>
            </w:pPr>
            <w:r w:rsidRPr="00785EC4">
              <w:rPr>
                <w:rFonts w:ascii="Arial" w:eastAsia="黑体" w:hAnsi="Arial" w:cs="Arial" w:hint="eastAsia"/>
              </w:rPr>
              <w:t>1</w:t>
            </w:r>
          </w:p>
          <w:p w:rsidR="00731494" w:rsidRPr="00785EC4" w:rsidRDefault="00731494" w:rsidP="001F3BE9">
            <w:pPr>
              <w:jc w:val="center"/>
              <w:rPr>
                <w:rFonts w:ascii="Arial" w:eastAsia="黑体" w:hAnsi="Arial" w:cs="Arial"/>
              </w:rPr>
            </w:pPr>
            <w:r w:rsidRPr="00785EC4">
              <w:rPr>
                <w:rFonts w:ascii="Arial" w:eastAsia="黑体" w:hAnsi="Arial" w:cs="Arial" w:hint="eastAsia"/>
              </w:rPr>
              <w:t>1</w:t>
            </w:r>
          </w:p>
          <w:p w:rsidR="00731494" w:rsidRPr="00785EC4" w:rsidRDefault="00731494" w:rsidP="001F3BE9">
            <w:pPr>
              <w:jc w:val="center"/>
              <w:rPr>
                <w:rFonts w:ascii="Arial" w:eastAsia="黑体" w:hAnsi="Arial" w:cs="Arial"/>
              </w:rPr>
            </w:pPr>
            <w:r w:rsidRPr="00785EC4">
              <w:rPr>
                <w:rFonts w:ascii="Arial" w:eastAsia="黑体" w:hAnsi="Arial" w:cs="Arial" w:hint="eastAsia"/>
              </w:rPr>
              <w:t>2</w:t>
            </w:r>
          </w:p>
          <w:p w:rsidR="00731494" w:rsidRPr="00785EC4" w:rsidRDefault="00731494" w:rsidP="001F3BE9">
            <w:pPr>
              <w:jc w:val="center"/>
              <w:rPr>
                <w:rFonts w:ascii="Arial" w:eastAsia="黑体" w:hAnsi="Arial" w:cs="Arial"/>
              </w:rPr>
            </w:pPr>
            <w:r w:rsidRPr="00785EC4">
              <w:rPr>
                <w:rFonts w:ascii="Arial" w:eastAsia="黑体" w:hAnsi="Arial" w:cs="Arial" w:hint="eastAsia"/>
              </w:rPr>
              <w:t>12</w:t>
            </w:r>
          </w:p>
          <w:p w:rsidR="00731494" w:rsidRPr="00785EC4" w:rsidRDefault="00731494" w:rsidP="001F3BE9">
            <w:pPr>
              <w:jc w:val="center"/>
              <w:rPr>
                <w:rFonts w:ascii="Arial" w:eastAsia="黑体" w:hAnsi="Arial" w:cs="Arial"/>
              </w:rPr>
            </w:pPr>
            <w:r w:rsidRPr="00785EC4">
              <w:rPr>
                <w:rFonts w:ascii="Arial" w:eastAsia="黑体" w:hAnsi="Arial" w:cs="Arial" w:hint="eastAsia"/>
              </w:rPr>
              <w:t>16</w:t>
            </w:r>
          </w:p>
          <w:p w:rsidR="00731494" w:rsidRPr="00785EC4" w:rsidRDefault="00731494" w:rsidP="001F3BE9">
            <w:pPr>
              <w:jc w:val="center"/>
              <w:rPr>
                <w:rFonts w:ascii="Arial" w:eastAsia="黑体" w:hAnsi="Arial" w:cs="Arial"/>
              </w:rPr>
            </w:pPr>
            <w:r w:rsidRPr="00785EC4">
              <w:rPr>
                <w:rFonts w:ascii="Arial" w:eastAsia="黑体" w:hAnsi="Arial" w:cs="Arial" w:hint="eastAsia"/>
              </w:rPr>
              <w:t>2</w:t>
            </w:r>
          </w:p>
          <w:p w:rsidR="00731494" w:rsidRPr="00785EC4" w:rsidRDefault="00731494" w:rsidP="001F3BE9">
            <w:pPr>
              <w:jc w:val="center"/>
              <w:rPr>
                <w:rFonts w:ascii="Arial" w:eastAsia="黑体" w:hAnsi="Arial" w:cs="Arial"/>
              </w:rPr>
            </w:pPr>
            <w:r w:rsidRPr="00785EC4">
              <w:rPr>
                <w:rFonts w:ascii="Arial" w:eastAsia="黑体" w:hAnsi="Arial" w:cs="Arial" w:hint="eastAsia"/>
              </w:rPr>
              <w:t>5</w:t>
            </w:r>
          </w:p>
          <w:p w:rsidR="00731494" w:rsidRPr="00785EC4" w:rsidRDefault="00731494" w:rsidP="001F3BE9">
            <w:pPr>
              <w:jc w:val="center"/>
              <w:rPr>
                <w:rFonts w:ascii="Arial" w:eastAsia="黑体" w:hAnsi="Arial" w:cs="Arial"/>
              </w:rPr>
            </w:pPr>
            <w:r w:rsidRPr="00785EC4">
              <w:rPr>
                <w:rFonts w:ascii="Arial" w:eastAsia="黑体" w:hAnsi="Arial" w:cs="Arial" w:hint="eastAsia"/>
              </w:rPr>
              <w:t>1</w:t>
            </w:r>
          </w:p>
          <w:p w:rsidR="00731494" w:rsidRPr="00785EC4" w:rsidRDefault="005553B1" w:rsidP="001F3BE9">
            <w:pPr>
              <w:jc w:val="center"/>
              <w:rPr>
                <w:rFonts w:ascii="Arial" w:eastAsia="黑体" w:hAnsi="Arial" w:cs="Arial"/>
              </w:rPr>
            </w:pPr>
            <w:r>
              <w:rPr>
                <w:rFonts w:ascii="Arial" w:eastAsia="黑体" w:hAnsi="Arial" w:cs="Arial" w:hint="eastAsia"/>
              </w:rPr>
              <w:t>16</w:t>
            </w:r>
          </w:p>
          <w:p w:rsidR="00731494" w:rsidRPr="00785EC4" w:rsidRDefault="005553B1" w:rsidP="001F3BE9">
            <w:pPr>
              <w:jc w:val="center"/>
              <w:rPr>
                <w:rFonts w:ascii="Arial" w:eastAsia="黑体" w:hAnsi="Arial" w:cs="Arial"/>
              </w:rPr>
            </w:pPr>
            <w:r>
              <w:rPr>
                <w:rFonts w:ascii="Arial" w:eastAsia="黑体" w:hAnsi="Arial" w:cs="Arial" w:hint="eastAsia"/>
              </w:rPr>
              <w:t>16</w:t>
            </w:r>
          </w:p>
          <w:p w:rsidR="00731494" w:rsidRPr="00785EC4" w:rsidRDefault="00A54F1D" w:rsidP="001F3BE9">
            <w:pPr>
              <w:jc w:val="center"/>
              <w:rPr>
                <w:rFonts w:ascii="Arial" w:eastAsia="黑体" w:hAnsi="Arial" w:cs="Arial"/>
              </w:rPr>
            </w:pPr>
            <w:r>
              <w:rPr>
                <w:rFonts w:ascii="Arial" w:eastAsia="黑体" w:hAnsi="Arial" w:cs="Arial" w:hint="eastAsia"/>
              </w:rPr>
              <w:t>32</w:t>
            </w:r>
          </w:p>
          <w:p w:rsidR="00731494" w:rsidRPr="00785EC4" w:rsidRDefault="00731494" w:rsidP="001F3BE9">
            <w:pPr>
              <w:jc w:val="center"/>
              <w:rPr>
                <w:rFonts w:ascii="Arial" w:eastAsia="黑体" w:hAnsi="Arial" w:cs="Arial"/>
              </w:rPr>
            </w:pPr>
          </w:p>
          <w:p w:rsidR="00731494" w:rsidRPr="00785EC4" w:rsidRDefault="00731494" w:rsidP="001F3BE9">
            <w:pPr>
              <w:jc w:val="center"/>
              <w:rPr>
                <w:rFonts w:ascii="Arial" w:eastAsia="黑体" w:hAnsi="Arial" w:cs="Arial"/>
              </w:rPr>
            </w:pPr>
          </w:p>
          <w:p w:rsidR="00731494" w:rsidRPr="00785EC4" w:rsidRDefault="00731494" w:rsidP="001F3BE9">
            <w:pPr>
              <w:jc w:val="center"/>
              <w:rPr>
                <w:rFonts w:ascii="Arial" w:eastAsia="黑体" w:hAnsi="Arial" w:cs="Arial"/>
              </w:rPr>
            </w:pPr>
            <w:r w:rsidRPr="00785EC4">
              <w:rPr>
                <w:rFonts w:ascii="Arial" w:eastAsia="黑体" w:hAnsi="Arial" w:cs="Arial" w:hint="eastAsia"/>
              </w:rPr>
              <w:t>32</w:t>
            </w:r>
          </w:p>
        </w:tc>
        <w:tc>
          <w:tcPr>
            <w:tcW w:w="1134" w:type="dxa"/>
            <w:shd w:val="clear" w:color="auto" w:fill="auto"/>
          </w:tcPr>
          <w:p w:rsidR="00731494" w:rsidRPr="00785EC4" w:rsidRDefault="00731494" w:rsidP="001F3BE9">
            <w:pPr>
              <w:jc w:val="center"/>
              <w:rPr>
                <w:rFonts w:ascii="Arial" w:eastAsia="黑体" w:hAnsi="Arial" w:cs="Arial"/>
              </w:rPr>
            </w:pPr>
          </w:p>
          <w:p w:rsidR="00731494" w:rsidRPr="00785EC4" w:rsidRDefault="00731494" w:rsidP="001F3BE9">
            <w:pPr>
              <w:jc w:val="center"/>
              <w:rPr>
                <w:rFonts w:ascii="Arial" w:eastAsia="黑体" w:hAnsi="Arial" w:cs="Arial"/>
              </w:rPr>
            </w:pPr>
            <w:r w:rsidRPr="00785EC4">
              <w:rPr>
                <w:rFonts w:ascii="Arial" w:eastAsia="黑体" w:hAnsi="Arial" w:cs="Arial"/>
              </w:rPr>
              <w:t>uimsbf</w:t>
            </w:r>
          </w:p>
          <w:p w:rsidR="00731494" w:rsidRPr="00785EC4" w:rsidRDefault="00731494" w:rsidP="001F3BE9">
            <w:pPr>
              <w:jc w:val="center"/>
              <w:rPr>
                <w:rFonts w:ascii="Arial" w:eastAsia="黑体" w:hAnsi="Arial" w:cs="Arial"/>
              </w:rPr>
            </w:pPr>
            <w:r w:rsidRPr="00785EC4">
              <w:rPr>
                <w:rFonts w:ascii="Arial" w:eastAsia="黑体" w:hAnsi="Arial" w:cs="Arial"/>
              </w:rPr>
              <w:t>bslbf</w:t>
            </w:r>
          </w:p>
          <w:p w:rsidR="00731494" w:rsidRPr="00785EC4" w:rsidRDefault="00731494" w:rsidP="001F3BE9">
            <w:pPr>
              <w:jc w:val="center"/>
              <w:rPr>
                <w:rFonts w:ascii="Arial" w:eastAsia="黑体" w:hAnsi="Arial" w:cs="Arial"/>
              </w:rPr>
            </w:pPr>
            <w:r w:rsidRPr="00785EC4">
              <w:rPr>
                <w:rFonts w:ascii="Arial" w:eastAsia="黑体" w:hAnsi="Arial" w:cs="Arial"/>
              </w:rPr>
              <w:t>bslbf</w:t>
            </w:r>
          </w:p>
          <w:p w:rsidR="00731494" w:rsidRPr="00785EC4" w:rsidRDefault="00731494" w:rsidP="001F3BE9">
            <w:pPr>
              <w:jc w:val="center"/>
              <w:rPr>
                <w:rFonts w:ascii="Arial" w:eastAsia="黑体" w:hAnsi="Arial" w:cs="Arial"/>
              </w:rPr>
            </w:pPr>
            <w:r w:rsidRPr="00785EC4">
              <w:rPr>
                <w:rFonts w:ascii="Arial" w:eastAsia="黑体" w:hAnsi="Arial" w:cs="Arial"/>
              </w:rPr>
              <w:t>bslbf</w:t>
            </w:r>
          </w:p>
          <w:p w:rsidR="00731494" w:rsidRPr="00785EC4" w:rsidRDefault="00731494" w:rsidP="001F3BE9">
            <w:pPr>
              <w:jc w:val="center"/>
              <w:rPr>
                <w:rFonts w:ascii="Arial" w:eastAsia="黑体" w:hAnsi="Arial" w:cs="Arial"/>
              </w:rPr>
            </w:pPr>
            <w:r w:rsidRPr="00785EC4">
              <w:rPr>
                <w:rFonts w:ascii="Arial" w:eastAsia="黑体" w:hAnsi="Arial" w:cs="Arial"/>
              </w:rPr>
              <w:t>uimsbf</w:t>
            </w:r>
          </w:p>
          <w:p w:rsidR="00731494" w:rsidRPr="00785EC4" w:rsidRDefault="00731494" w:rsidP="001F3BE9">
            <w:pPr>
              <w:jc w:val="center"/>
              <w:rPr>
                <w:rFonts w:ascii="Arial" w:eastAsia="黑体" w:hAnsi="Arial" w:cs="Arial"/>
              </w:rPr>
            </w:pPr>
            <w:r w:rsidRPr="00785EC4">
              <w:rPr>
                <w:rFonts w:ascii="Arial" w:eastAsia="黑体" w:hAnsi="Arial" w:cs="Arial"/>
              </w:rPr>
              <w:t>uimsbf</w:t>
            </w:r>
          </w:p>
          <w:p w:rsidR="00731494" w:rsidRPr="00785EC4" w:rsidRDefault="00731494" w:rsidP="001F3BE9">
            <w:pPr>
              <w:jc w:val="center"/>
              <w:rPr>
                <w:rFonts w:ascii="Arial" w:eastAsia="黑体" w:hAnsi="Arial" w:cs="Arial"/>
              </w:rPr>
            </w:pPr>
            <w:r w:rsidRPr="00785EC4">
              <w:rPr>
                <w:rFonts w:ascii="Arial" w:eastAsia="黑体" w:hAnsi="Arial" w:cs="Arial"/>
              </w:rPr>
              <w:t>bslbf</w:t>
            </w:r>
          </w:p>
          <w:p w:rsidR="00731494" w:rsidRPr="00785EC4" w:rsidRDefault="00731494" w:rsidP="001F3BE9">
            <w:pPr>
              <w:jc w:val="center"/>
              <w:rPr>
                <w:rFonts w:ascii="Arial" w:eastAsia="黑体" w:hAnsi="Arial" w:cs="Arial"/>
              </w:rPr>
            </w:pPr>
            <w:r w:rsidRPr="00785EC4">
              <w:rPr>
                <w:rFonts w:ascii="Arial" w:eastAsia="黑体" w:hAnsi="Arial" w:cs="Arial"/>
              </w:rPr>
              <w:t>bslbf</w:t>
            </w:r>
          </w:p>
          <w:p w:rsidR="00731494" w:rsidRPr="00785EC4" w:rsidRDefault="00731494" w:rsidP="001F3BE9">
            <w:pPr>
              <w:jc w:val="center"/>
              <w:rPr>
                <w:rFonts w:ascii="Arial" w:eastAsia="黑体" w:hAnsi="Arial" w:cs="Arial"/>
              </w:rPr>
            </w:pPr>
            <w:r w:rsidRPr="00785EC4">
              <w:rPr>
                <w:rFonts w:ascii="Arial" w:eastAsia="黑体" w:hAnsi="Arial" w:cs="Arial"/>
              </w:rPr>
              <w:t>bslbf</w:t>
            </w:r>
          </w:p>
          <w:p w:rsidR="00731494" w:rsidRPr="00785EC4" w:rsidRDefault="00731494" w:rsidP="001F3BE9">
            <w:pPr>
              <w:jc w:val="center"/>
              <w:rPr>
                <w:rFonts w:ascii="Arial" w:eastAsia="黑体" w:hAnsi="Arial" w:cs="Arial"/>
              </w:rPr>
            </w:pPr>
            <w:r w:rsidRPr="00785EC4">
              <w:rPr>
                <w:rFonts w:ascii="Arial" w:eastAsia="黑体" w:hAnsi="Arial" w:cs="Arial"/>
              </w:rPr>
              <w:t>uimsbf</w:t>
            </w:r>
          </w:p>
          <w:p w:rsidR="00731494" w:rsidRPr="00785EC4" w:rsidRDefault="00731494" w:rsidP="001F3BE9">
            <w:pPr>
              <w:jc w:val="center"/>
              <w:rPr>
                <w:rFonts w:ascii="Arial" w:eastAsia="黑体" w:hAnsi="Arial" w:cs="Arial"/>
              </w:rPr>
            </w:pPr>
            <w:r w:rsidRPr="00785EC4">
              <w:rPr>
                <w:rFonts w:ascii="Arial" w:eastAsia="黑体" w:hAnsi="Arial" w:cs="Arial"/>
              </w:rPr>
              <w:t>uimsbf</w:t>
            </w:r>
          </w:p>
          <w:p w:rsidR="00731494" w:rsidRPr="00785EC4" w:rsidRDefault="00A54F1D" w:rsidP="001F3BE9">
            <w:pPr>
              <w:jc w:val="center"/>
              <w:rPr>
                <w:rFonts w:ascii="Arial" w:eastAsia="黑体" w:hAnsi="Arial" w:cs="Arial"/>
              </w:rPr>
            </w:pPr>
            <w:r>
              <w:rPr>
                <w:rFonts w:ascii="Arial" w:eastAsia="黑体" w:hAnsi="Arial" w:cs="Arial" w:hint="eastAsia"/>
              </w:rPr>
              <w:t>uimsbf</w:t>
            </w:r>
          </w:p>
          <w:p w:rsidR="00731494" w:rsidRPr="00785EC4" w:rsidRDefault="00731494" w:rsidP="001F3BE9">
            <w:pPr>
              <w:jc w:val="center"/>
              <w:rPr>
                <w:rFonts w:ascii="Arial" w:eastAsia="黑体" w:hAnsi="Arial" w:cs="Arial"/>
              </w:rPr>
            </w:pPr>
          </w:p>
          <w:p w:rsidR="00731494" w:rsidRPr="00785EC4" w:rsidRDefault="00731494" w:rsidP="001F3BE9">
            <w:pPr>
              <w:jc w:val="center"/>
              <w:rPr>
                <w:rFonts w:ascii="Arial" w:eastAsia="黑体" w:hAnsi="Arial" w:cs="Arial"/>
              </w:rPr>
            </w:pPr>
          </w:p>
          <w:p w:rsidR="00731494" w:rsidRPr="00785EC4" w:rsidRDefault="00731494" w:rsidP="001F3BE9">
            <w:pPr>
              <w:jc w:val="center"/>
              <w:rPr>
                <w:rFonts w:ascii="Arial" w:eastAsia="黑体" w:hAnsi="Arial" w:cs="Arial"/>
              </w:rPr>
            </w:pPr>
            <w:r w:rsidRPr="00785EC4">
              <w:rPr>
                <w:rFonts w:ascii="Arial" w:eastAsia="黑体" w:hAnsi="Arial" w:cs="Arial"/>
              </w:rPr>
              <w:t>uimsbf</w:t>
            </w:r>
          </w:p>
        </w:tc>
      </w:tr>
    </w:tbl>
    <w:p w:rsidR="003B65B9" w:rsidRDefault="005553B1" w:rsidP="00F3504A">
      <w:pPr>
        <w:pStyle w:val="a8"/>
        <w:ind w:firstLine="400"/>
        <w:rPr>
          <w:rFonts w:eastAsiaTheme="minorEastAsia"/>
        </w:rPr>
      </w:pPr>
      <w:r>
        <w:rPr>
          <w:rFonts w:eastAsiaTheme="minorEastAsia" w:hint="eastAsia"/>
        </w:rPr>
        <w:t>注：以上结构基于标准PSI/SI的section头进行调整修改</w:t>
      </w:r>
      <w:r w:rsidR="00A73D47">
        <w:rPr>
          <w:rFonts w:eastAsiaTheme="minorEastAsia" w:hint="eastAsia"/>
        </w:rPr>
        <w:t>，其中</w:t>
      </w:r>
      <w:r w:rsidR="00A73D47" w:rsidRPr="00785EC4">
        <w:rPr>
          <w:rFonts w:ascii="Courier" w:hAnsi="Courier" w:cs="Courier"/>
        </w:rPr>
        <w:t>table_id_ext</w:t>
      </w:r>
      <w:r w:rsidR="00A73D47" w:rsidRPr="00785EC4">
        <w:rPr>
          <w:rFonts w:ascii="Courier" w:hAnsi="Courier" w:cs="Courier" w:hint="eastAsia"/>
        </w:rPr>
        <w:t>end</w:t>
      </w:r>
      <w:r w:rsidR="00A73D47">
        <w:rPr>
          <w:rFonts w:ascii="Courier" w:hAnsi="Courier" w:cs="Courier" w:hint="eastAsia"/>
        </w:rPr>
        <w:t>字段为</w:t>
      </w:r>
      <w:r w:rsidR="00A73D47">
        <w:rPr>
          <w:rFonts w:ascii="Courier" w:hAnsi="Courier" w:cs="Courier" w:hint="eastAsia"/>
        </w:rPr>
        <w:t>0</w:t>
      </w:r>
      <w:r>
        <w:rPr>
          <w:rFonts w:eastAsiaTheme="minorEastAsia" w:hint="eastAsia"/>
        </w:rPr>
        <w:t>；</w:t>
      </w:r>
    </w:p>
    <w:p w:rsidR="005553B1" w:rsidRDefault="005553B1" w:rsidP="00F3504A">
      <w:pPr>
        <w:pStyle w:val="a8"/>
        <w:ind w:firstLine="400"/>
        <w:rPr>
          <w:rFonts w:eastAsiaTheme="minorEastAsia"/>
        </w:rPr>
      </w:pPr>
    </w:p>
    <w:p w:rsidR="00A54F1D" w:rsidRDefault="00083CEF" w:rsidP="004843AC">
      <w:pPr>
        <w:pStyle w:val="a8"/>
        <w:ind w:firstLine="402"/>
        <w:rPr>
          <w:rFonts w:ascii="Courier" w:hAnsi="Courier" w:cs="Courier"/>
        </w:rPr>
      </w:pPr>
      <w:r>
        <w:rPr>
          <w:rFonts w:ascii="Courier" w:hAnsi="Courier" w:cs="Courier" w:hint="eastAsia"/>
          <w:b/>
        </w:rPr>
        <w:t>file_info</w:t>
      </w:r>
      <w:r w:rsidR="004843AC" w:rsidRPr="00170236">
        <w:rPr>
          <w:rFonts w:ascii="Courier" w:hAnsi="Courier" w:cs="Courier"/>
          <w:b/>
        </w:rPr>
        <w:t>()</w:t>
      </w:r>
      <w:r w:rsidR="004843AC">
        <w:rPr>
          <w:rFonts w:ascii="Courier" w:hAnsi="Courier" w:cs="Courier" w:hint="eastAsia"/>
        </w:rPr>
        <w:t>结构如下：</w:t>
      </w:r>
    </w:p>
    <w:tbl>
      <w:tblPr>
        <w:tblW w:w="7530" w:type="dxa"/>
        <w:tblInd w:w="800"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ook w:val="04A0"/>
      </w:tblPr>
      <w:tblGrid>
        <w:gridCol w:w="4553"/>
        <w:gridCol w:w="1843"/>
        <w:gridCol w:w="1134"/>
      </w:tblGrid>
      <w:tr w:rsidR="0038403A" w:rsidRPr="00785EC4" w:rsidTr="0099184C">
        <w:trPr>
          <w:cantSplit/>
          <w:trHeight w:val="1940"/>
        </w:trPr>
        <w:tc>
          <w:tcPr>
            <w:tcW w:w="4553" w:type="dxa"/>
            <w:shd w:val="clear" w:color="auto" w:fill="auto"/>
          </w:tcPr>
          <w:p w:rsidR="0038403A" w:rsidRDefault="0038403A" w:rsidP="001F3BE9">
            <w:pPr>
              <w:rPr>
                <w:rFonts w:ascii="Courier" w:hAnsi="Courier" w:cs="Courier"/>
              </w:rPr>
            </w:pPr>
            <w:r>
              <w:rPr>
                <w:rFonts w:ascii="Courier" w:hAnsi="Courier" w:cs="Courier" w:hint="eastAsia"/>
              </w:rPr>
              <w:lastRenderedPageBreak/>
              <w:t>file_</w:t>
            </w:r>
            <w:r w:rsidR="00083CEF">
              <w:rPr>
                <w:rFonts w:ascii="Courier" w:hAnsi="Courier" w:cs="Courier" w:hint="eastAsia"/>
              </w:rPr>
              <w:t>info</w:t>
            </w:r>
            <w:r w:rsidRPr="00731494">
              <w:rPr>
                <w:rFonts w:ascii="Courier" w:hAnsi="Courier" w:cs="Courier"/>
              </w:rPr>
              <w:t>()</w:t>
            </w:r>
            <w:r w:rsidRPr="00785EC4">
              <w:rPr>
                <w:rFonts w:ascii="Courier" w:hAnsi="Courier" w:cs="Courier" w:hint="eastAsia"/>
              </w:rPr>
              <w:t>{</w:t>
            </w:r>
          </w:p>
          <w:p w:rsidR="0038403A" w:rsidRDefault="0059308D" w:rsidP="00083CEF">
            <w:pPr>
              <w:rPr>
                <w:rFonts w:ascii="Courier" w:hAnsi="Courier" w:cs="Courier"/>
              </w:rPr>
            </w:pPr>
            <w:r w:rsidRPr="005B74B8">
              <w:rPr>
                <w:rFonts w:ascii="Courier" w:hAnsi="Courier" w:cs="Courier" w:hint="eastAsia"/>
                <w:b/>
              </w:rPr>
              <w:tab/>
            </w:r>
            <w:r w:rsidR="0038403A">
              <w:rPr>
                <w:rFonts w:ascii="Courier" w:hAnsi="Courier" w:cs="Courier" w:hint="eastAsia"/>
              </w:rPr>
              <w:t>file</w:t>
            </w:r>
            <w:r w:rsidR="0038403A" w:rsidRPr="00785EC4">
              <w:rPr>
                <w:rFonts w:ascii="Courier" w:hAnsi="Courier" w:cs="Courier" w:hint="eastAsia"/>
              </w:rPr>
              <w:t>_id;</w:t>
            </w:r>
          </w:p>
          <w:p w:rsidR="0099184C" w:rsidRDefault="005553B1" w:rsidP="001F3BE9">
            <w:pPr>
              <w:rPr>
                <w:rFonts w:ascii="Courier" w:hAnsi="Courier" w:cs="Courier"/>
              </w:rPr>
            </w:pPr>
            <w:r w:rsidRPr="005B74B8">
              <w:rPr>
                <w:rFonts w:ascii="Courier" w:hAnsi="Courier" w:cs="Courier" w:hint="eastAsia"/>
                <w:b/>
              </w:rPr>
              <w:tab/>
            </w:r>
            <w:r w:rsidR="0099184C" w:rsidRPr="005B74B8">
              <w:rPr>
                <w:rFonts w:ascii="Courier" w:hAnsi="Courier" w:cs="Courier" w:hint="eastAsia"/>
                <w:b/>
              </w:rPr>
              <w:tab/>
            </w:r>
          </w:p>
          <w:p w:rsidR="00083CEF" w:rsidRPr="00083CEF" w:rsidRDefault="00083CEF" w:rsidP="001F3BE9">
            <w:pPr>
              <w:rPr>
                <w:rFonts w:ascii="Courier" w:hAnsi="Courier" w:cs="Courier"/>
              </w:rPr>
            </w:pPr>
            <w:r w:rsidRPr="005B74B8">
              <w:rPr>
                <w:rFonts w:ascii="Courier" w:hAnsi="Courier" w:cs="Courier" w:hint="eastAsia"/>
                <w:b/>
              </w:rPr>
              <w:tab/>
            </w:r>
            <w:r>
              <w:rPr>
                <w:rFonts w:ascii="Courier" w:hAnsi="Courier" w:cs="Courier" w:hint="eastAsia"/>
              </w:rPr>
              <w:t>service_loop_length;</w:t>
            </w:r>
          </w:p>
          <w:p w:rsidR="00083CEF" w:rsidRPr="00785EC4" w:rsidRDefault="00083CEF" w:rsidP="00083CEF">
            <w:pPr>
              <w:rPr>
                <w:rFonts w:ascii="Courier" w:hAnsi="Courier" w:cs="Courier"/>
              </w:rPr>
            </w:pPr>
            <w:r w:rsidRPr="005B74B8">
              <w:rPr>
                <w:rFonts w:ascii="Courier" w:hAnsi="Courier" w:cs="Courier" w:hint="eastAsia"/>
                <w:b/>
              </w:rPr>
              <w:tab/>
            </w:r>
            <w:r w:rsidRPr="00785EC4">
              <w:rPr>
                <w:rFonts w:ascii="Courier" w:hAnsi="Courier" w:cs="Courier"/>
              </w:rPr>
              <w:t>for(i=0;i&lt;N</w:t>
            </w:r>
            <w:r>
              <w:rPr>
                <w:rFonts w:ascii="Courier" w:hAnsi="Courier" w:cs="Courier" w:hint="eastAsia"/>
              </w:rPr>
              <w:t>1</w:t>
            </w:r>
            <w:r w:rsidRPr="00785EC4">
              <w:rPr>
                <w:rFonts w:ascii="Courier" w:hAnsi="Courier" w:cs="Courier"/>
              </w:rPr>
              <w:t>;i++){</w:t>
            </w:r>
          </w:p>
          <w:p w:rsidR="00083CEF" w:rsidRDefault="00083CEF" w:rsidP="00083CEF">
            <w:pPr>
              <w:rPr>
                <w:rFonts w:ascii="Courier" w:hAnsi="Courier" w:cs="Courier"/>
              </w:rPr>
            </w:pPr>
            <w:r w:rsidRPr="005B74B8">
              <w:rPr>
                <w:rFonts w:ascii="Courier" w:hAnsi="Courier" w:cs="Courier" w:hint="eastAsia"/>
                <w:b/>
              </w:rPr>
              <w:tab/>
            </w:r>
            <w:r w:rsidRPr="005B74B8">
              <w:rPr>
                <w:rFonts w:ascii="Courier" w:hAnsi="Courier" w:cs="Courier" w:hint="eastAsia"/>
                <w:b/>
              </w:rPr>
              <w:tab/>
            </w:r>
            <w:r>
              <w:rPr>
                <w:rFonts w:ascii="Courier" w:hAnsi="Courier" w:cs="Courier" w:hint="eastAsia"/>
              </w:rPr>
              <w:t>service_id;</w:t>
            </w:r>
          </w:p>
          <w:p w:rsidR="00083CEF" w:rsidRPr="00021995" w:rsidRDefault="00083CEF" w:rsidP="00083CEF">
            <w:pPr>
              <w:rPr>
                <w:rFonts w:ascii="Courier" w:hAnsi="Courier" w:cs="Courier"/>
              </w:rPr>
            </w:pPr>
            <w:r w:rsidRPr="005B74B8">
              <w:rPr>
                <w:rFonts w:ascii="Courier" w:hAnsi="Courier" w:cs="Courier" w:hint="eastAsia"/>
                <w:b/>
              </w:rPr>
              <w:tab/>
            </w:r>
            <w:r w:rsidRPr="005B74B8">
              <w:rPr>
                <w:rFonts w:ascii="Courier" w:hAnsi="Courier" w:cs="Courier" w:hint="eastAsia"/>
                <w:b/>
              </w:rPr>
              <w:tab/>
            </w:r>
            <w:r>
              <w:rPr>
                <w:rFonts w:ascii="Courier" w:hAnsi="Courier" w:cs="Courier" w:hint="eastAsia"/>
              </w:rPr>
              <w:t>event_loop_length;</w:t>
            </w:r>
          </w:p>
          <w:p w:rsidR="00083CEF" w:rsidRPr="00785EC4" w:rsidRDefault="00083CEF" w:rsidP="00083CEF">
            <w:pPr>
              <w:rPr>
                <w:rFonts w:ascii="Courier" w:hAnsi="Courier" w:cs="Courier"/>
              </w:rPr>
            </w:pPr>
            <w:r w:rsidRPr="005B74B8">
              <w:rPr>
                <w:rFonts w:ascii="Courier" w:hAnsi="Courier" w:cs="Courier" w:hint="eastAsia"/>
                <w:b/>
              </w:rPr>
              <w:tab/>
            </w:r>
            <w:r w:rsidRPr="005B74B8">
              <w:rPr>
                <w:rFonts w:ascii="Courier" w:hAnsi="Courier" w:cs="Courier" w:hint="eastAsia"/>
                <w:b/>
              </w:rPr>
              <w:tab/>
            </w:r>
            <w:r w:rsidRPr="00785EC4">
              <w:rPr>
                <w:rFonts w:ascii="Courier" w:hAnsi="Courier" w:cs="Courier"/>
              </w:rPr>
              <w:t>for(i=0;i&lt;N</w:t>
            </w:r>
            <w:r>
              <w:rPr>
                <w:rFonts w:ascii="Courier" w:hAnsi="Courier" w:cs="Courier" w:hint="eastAsia"/>
              </w:rPr>
              <w:t>2</w:t>
            </w:r>
            <w:r w:rsidRPr="00785EC4">
              <w:rPr>
                <w:rFonts w:ascii="Courier" w:hAnsi="Courier" w:cs="Courier"/>
              </w:rPr>
              <w:t>;i++){</w:t>
            </w:r>
            <w:bookmarkStart w:id="7" w:name="_GoBack"/>
            <w:bookmarkEnd w:id="7"/>
          </w:p>
          <w:p w:rsidR="00083CEF" w:rsidRPr="0059308D" w:rsidRDefault="00083CEF" w:rsidP="00083CEF">
            <w:pPr>
              <w:rPr>
                <w:rFonts w:ascii="Courier" w:hAnsi="Courier" w:cs="Courier"/>
              </w:rPr>
            </w:pPr>
            <w:r w:rsidRPr="005B74B8">
              <w:rPr>
                <w:rFonts w:ascii="Courier" w:hAnsi="Courier" w:cs="Courier" w:hint="eastAsia"/>
                <w:b/>
              </w:rPr>
              <w:tab/>
            </w:r>
            <w:r w:rsidRPr="005B74B8">
              <w:rPr>
                <w:rFonts w:ascii="Courier" w:hAnsi="Courier" w:cs="Courier" w:hint="eastAsia"/>
                <w:b/>
              </w:rPr>
              <w:tab/>
            </w:r>
            <w:r w:rsidRPr="005B74B8">
              <w:rPr>
                <w:rFonts w:ascii="Courier" w:hAnsi="Courier" w:cs="Courier" w:hint="eastAsia"/>
                <w:b/>
              </w:rPr>
              <w:tab/>
            </w:r>
            <w:r>
              <w:rPr>
                <w:rFonts w:ascii="Courier" w:hAnsi="Courier" w:cs="Courier" w:hint="eastAsia"/>
              </w:rPr>
              <w:t>event_id;</w:t>
            </w:r>
          </w:p>
          <w:p w:rsidR="00083CEF" w:rsidRPr="00785EC4" w:rsidRDefault="00083CEF" w:rsidP="00083CEF">
            <w:pPr>
              <w:rPr>
                <w:rFonts w:ascii="Courier" w:hAnsi="Courier" w:cs="Courier"/>
              </w:rPr>
            </w:pPr>
            <w:r w:rsidRPr="005B74B8">
              <w:rPr>
                <w:rFonts w:ascii="Courier" w:hAnsi="Courier" w:cs="Courier" w:hint="eastAsia"/>
                <w:b/>
              </w:rPr>
              <w:tab/>
            </w:r>
            <w:r w:rsidRPr="005B74B8">
              <w:rPr>
                <w:rFonts w:ascii="Courier" w:hAnsi="Courier" w:cs="Courier" w:hint="eastAsia"/>
                <w:b/>
              </w:rPr>
              <w:tab/>
            </w:r>
            <w:r w:rsidRPr="00785EC4">
              <w:rPr>
                <w:rFonts w:ascii="Courier" w:hAnsi="Courier" w:cs="Courier"/>
              </w:rPr>
              <w:t>}</w:t>
            </w:r>
          </w:p>
          <w:p w:rsidR="00083CEF" w:rsidRDefault="00083CEF" w:rsidP="00083CEF">
            <w:pPr>
              <w:rPr>
                <w:rFonts w:ascii="Courier" w:hAnsi="Courier" w:cs="Courier"/>
              </w:rPr>
            </w:pPr>
            <w:r w:rsidRPr="005B74B8">
              <w:rPr>
                <w:rFonts w:ascii="Courier" w:hAnsi="Courier" w:cs="Courier" w:hint="eastAsia"/>
                <w:b/>
              </w:rPr>
              <w:tab/>
            </w:r>
            <w:r w:rsidRPr="00785EC4">
              <w:rPr>
                <w:rFonts w:ascii="Courier" w:hAnsi="Courier" w:cs="Courier"/>
              </w:rPr>
              <w:t>}</w:t>
            </w:r>
          </w:p>
          <w:p w:rsidR="0038403A" w:rsidRPr="00785EC4" w:rsidRDefault="0038403A" w:rsidP="0038403A">
            <w:pPr>
              <w:rPr>
                <w:rFonts w:ascii="Courier" w:hAnsi="Courier" w:cs="Courier"/>
              </w:rPr>
            </w:pPr>
            <w:r w:rsidRPr="00785EC4">
              <w:rPr>
                <w:rFonts w:ascii="Courier" w:hAnsi="Courier" w:cs="Courier" w:hint="eastAsia"/>
              </w:rPr>
              <w:t>}</w:t>
            </w:r>
          </w:p>
        </w:tc>
        <w:tc>
          <w:tcPr>
            <w:tcW w:w="1843" w:type="dxa"/>
            <w:shd w:val="clear" w:color="auto" w:fill="auto"/>
          </w:tcPr>
          <w:p w:rsidR="0038403A" w:rsidRPr="00785EC4" w:rsidRDefault="0038403A" w:rsidP="001F3BE9">
            <w:pPr>
              <w:jc w:val="center"/>
              <w:rPr>
                <w:rFonts w:ascii="Arial" w:eastAsia="黑体" w:hAnsi="Arial" w:cs="Arial"/>
              </w:rPr>
            </w:pPr>
          </w:p>
          <w:p w:rsidR="0038403A" w:rsidRPr="00785EC4" w:rsidRDefault="009747DB" w:rsidP="001F3BE9">
            <w:pPr>
              <w:jc w:val="center"/>
              <w:rPr>
                <w:rFonts w:ascii="Arial" w:eastAsia="黑体" w:hAnsi="Arial" w:cs="Arial"/>
              </w:rPr>
            </w:pPr>
            <w:r>
              <w:rPr>
                <w:rFonts w:ascii="Arial" w:eastAsia="黑体" w:hAnsi="Arial" w:cs="Arial" w:hint="eastAsia"/>
              </w:rPr>
              <w:t>16</w:t>
            </w:r>
          </w:p>
          <w:p w:rsidR="00083CEF" w:rsidRDefault="00083CEF" w:rsidP="001F3BE9">
            <w:pPr>
              <w:jc w:val="center"/>
              <w:rPr>
                <w:rFonts w:ascii="Arial" w:eastAsia="黑体" w:hAnsi="Arial" w:cs="Arial"/>
              </w:rPr>
            </w:pPr>
          </w:p>
          <w:p w:rsidR="00083CEF" w:rsidRDefault="00083CEF" w:rsidP="00083CEF">
            <w:pPr>
              <w:jc w:val="center"/>
              <w:rPr>
                <w:rFonts w:ascii="Arial" w:eastAsia="黑体" w:hAnsi="Arial" w:cs="Arial"/>
              </w:rPr>
            </w:pPr>
            <w:r>
              <w:rPr>
                <w:rFonts w:ascii="Arial" w:eastAsia="黑体" w:hAnsi="Arial" w:cs="Arial" w:hint="eastAsia"/>
              </w:rPr>
              <w:t>16</w:t>
            </w:r>
          </w:p>
          <w:p w:rsidR="00083CEF" w:rsidRDefault="00083CEF" w:rsidP="00083CEF">
            <w:pPr>
              <w:jc w:val="center"/>
              <w:rPr>
                <w:rFonts w:ascii="Arial" w:eastAsia="黑体" w:hAnsi="Arial" w:cs="Arial"/>
              </w:rPr>
            </w:pPr>
          </w:p>
          <w:p w:rsidR="00083CEF" w:rsidRDefault="00485746" w:rsidP="00083CEF">
            <w:pPr>
              <w:jc w:val="center"/>
              <w:rPr>
                <w:rFonts w:ascii="Arial" w:eastAsia="黑体" w:hAnsi="Arial" w:cs="Arial"/>
              </w:rPr>
            </w:pPr>
            <w:r>
              <w:rPr>
                <w:rFonts w:ascii="Arial" w:eastAsia="黑体" w:hAnsi="Arial" w:cs="Arial" w:hint="eastAsia"/>
              </w:rPr>
              <w:t>16</w:t>
            </w:r>
          </w:p>
          <w:p w:rsidR="00083CEF" w:rsidRPr="00785EC4" w:rsidRDefault="00083CEF" w:rsidP="00083CEF">
            <w:pPr>
              <w:jc w:val="center"/>
              <w:rPr>
                <w:rFonts w:ascii="Arial" w:eastAsia="黑体" w:hAnsi="Arial" w:cs="Arial"/>
              </w:rPr>
            </w:pPr>
            <w:r>
              <w:rPr>
                <w:rFonts w:ascii="Arial" w:eastAsia="黑体" w:hAnsi="Arial" w:cs="Arial" w:hint="eastAsia"/>
              </w:rPr>
              <w:t>16</w:t>
            </w:r>
          </w:p>
        </w:tc>
        <w:tc>
          <w:tcPr>
            <w:tcW w:w="1134" w:type="dxa"/>
            <w:shd w:val="clear" w:color="auto" w:fill="auto"/>
          </w:tcPr>
          <w:p w:rsidR="0038403A" w:rsidRPr="00785EC4" w:rsidRDefault="0038403A" w:rsidP="001F3BE9">
            <w:pPr>
              <w:jc w:val="center"/>
              <w:rPr>
                <w:rFonts w:ascii="Arial" w:eastAsia="黑体" w:hAnsi="Arial" w:cs="Arial"/>
              </w:rPr>
            </w:pPr>
          </w:p>
          <w:p w:rsidR="0059308D" w:rsidRDefault="0059308D" w:rsidP="001F3BE9">
            <w:pPr>
              <w:jc w:val="center"/>
              <w:rPr>
                <w:rFonts w:ascii="Arial" w:eastAsia="黑体" w:hAnsi="Arial" w:cs="Arial"/>
              </w:rPr>
            </w:pPr>
            <w:r>
              <w:rPr>
                <w:rFonts w:ascii="Arial" w:eastAsia="黑体" w:hAnsi="Arial" w:cs="Arial" w:hint="eastAsia"/>
              </w:rPr>
              <w:t>uimsbf</w:t>
            </w:r>
          </w:p>
          <w:p w:rsidR="0099184C" w:rsidRDefault="0099184C" w:rsidP="001F3BE9">
            <w:pPr>
              <w:jc w:val="center"/>
              <w:rPr>
                <w:rFonts w:ascii="Arial" w:eastAsia="黑体" w:hAnsi="Arial" w:cs="Arial"/>
              </w:rPr>
            </w:pPr>
            <w:r>
              <w:rPr>
                <w:rFonts w:ascii="Arial" w:eastAsia="黑体" w:hAnsi="Arial" w:cs="Arial" w:hint="eastAsia"/>
              </w:rPr>
              <w:t>uimsbf</w:t>
            </w:r>
          </w:p>
          <w:p w:rsidR="0099184C" w:rsidRDefault="0099184C" w:rsidP="001F3BE9">
            <w:pPr>
              <w:jc w:val="center"/>
              <w:rPr>
                <w:rFonts w:ascii="Arial" w:eastAsia="黑体" w:hAnsi="Arial" w:cs="Arial"/>
              </w:rPr>
            </w:pPr>
            <w:r>
              <w:rPr>
                <w:rFonts w:ascii="Arial" w:eastAsia="黑体" w:hAnsi="Arial" w:cs="Arial" w:hint="eastAsia"/>
              </w:rPr>
              <w:t>uimsbf</w:t>
            </w:r>
          </w:p>
          <w:p w:rsidR="00083CEF" w:rsidRDefault="00083CEF" w:rsidP="001F3BE9">
            <w:pPr>
              <w:jc w:val="center"/>
              <w:rPr>
                <w:rFonts w:ascii="Arial" w:eastAsia="黑体" w:hAnsi="Arial" w:cs="Arial"/>
              </w:rPr>
            </w:pPr>
            <w:r>
              <w:rPr>
                <w:rFonts w:ascii="Arial" w:eastAsia="黑体" w:hAnsi="Arial" w:cs="Arial" w:hint="eastAsia"/>
              </w:rPr>
              <w:t>uimsbf</w:t>
            </w:r>
          </w:p>
          <w:p w:rsidR="00083CEF" w:rsidRDefault="00083CEF" w:rsidP="001F3BE9">
            <w:pPr>
              <w:jc w:val="center"/>
              <w:rPr>
                <w:rFonts w:ascii="Arial" w:eastAsia="黑体" w:hAnsi="Arial" w:cs="Arial"/>
              </w:rPr>
            </w:pPr>
          </w:p>
          <w:p w:rsidR="00083CEF" w:rsidRPr="00785EC4" w:rsidRDefault="00083CEF" w:rsidP="001F3BE9">
            <w:pPr>
              <w:jc w:val="center"/>
              <w:rPr>
                <w:rFonts w:ascii="Arial" w:eastAsia="黑体" w:hAnsi="Arial" w:cs="Arial"/>
              </w:rPr>
            </w:pPr>
            <w:r>
              <w:rPr>
                <w:rFonts w:ascii="Arial" w:eastAsia="黑体" w:hAnsi="Arial" w:cs="Arial" w:hint="eastAsia"/>
              </w:rPr>
              <w:t>uimsbf</w:t>
            </w:r>
          </w:p>
        </w:tc>
      </w:tr>
    </w:tbl>
    <w:p w:rsidR="0099184C" w:rsidRPr="0038403A" w:rsidRDefault="0099184C" w:rsidP="004843AC">
      <w:pPr>
        <w:pStyle w:val="a8"/>
        <w:ind w:firstLine="400"/>
        <w:rPr>
          <w:rFonts w:eastAsiaTheme="minorEastAsia"/>
        </w:rPr>
      </w:pPr>
    </w:p>
    <w:p w:rsidR="00021995" w:rsidRDefault="00021995" w:rsidP="00021995">
      <w:pPr>
        <w:pStyle w:val="a8"/>
        <w:ind w:firstLine="400"/>
        <w:rPr>
          <w:rFonts w:eastAsiaTheme="minorEastAsia"/>
        </w:rPr>
      </w:pPr>
      <w:r>
        <w:rPr>
          <w:rFonts w:eastAsiaTheme="minorEastAsia" w:hint="eastAsia"/>
        </w:rPr>
        <w:t>2、DDT(Table ID:0x91(暂定))：</w:t>
      </w:r>
    </w:p>
    <w:tbl>
      <w:tblPr>
        <w:tblW w:w="7530" w:type="dxa"/>
        <w:tblInd w:w="800"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ook w:val="04A0"/>
      </w:tblPr>
      <w:tblGrid>
        <w:gridCol w:w="4553"/>
        <w:gridCol w:w="1843"/>
        <w:gridCol w:w="1134"/>
      </w:tblGrid>
      <w:tr w:rsidR="00021995" w:rsidRPr="00785EC4" w:rsidTr="001F3BE9">
        <w:trPr>
          <w:cantSplit/>
          <w:trHeight w:val="5338"/>
        </w:trPr>
        <w:tc>
          <w:tcPr>
            <w:tcW w:w="4553" w:type="dxa"/>
            <w:shd w:val="clear" w:color="auto" w:fill="auto"/>
          </w:tcPr>
          <w:p w:rsidR="00021995" w:rsidRPr="00785EC4" w:rsidRDefault="00021995" w:rsidP="001F3BE9">
            <w:pPr>
              <w:rPr>
                <w:rFonts w:ascii="Courier" w:hAnsi="Courier" w:cs="Courier"/>
              </w:rPr>
            </w:pPr>
            <w:r w:rsidRPr="00731494">
              <w:rPr>
                <w:rFonts w:ascii="Courier" w:hAnsi="Courier" w:cs="Courier"/>
              </w:rPr>
              <w:t>ts_packet_poster_dit_data()</w:t>
            </w:r>
            <w:r w:rsidRPr="00785EC4">
              <w:rPr>
                <w:rFonts w:ascii="Courier" w:hAnsi="Courier" w:cs="Courier" w:hint="eastAsia"/>
              </w:rPr>
              <w:t>{</w:t>
            </w:r>
          </w:p>
          <w:p w:rsidR="00021995" w:rsidRPr="00785EC4" w:rsidRDefault="00021995" w:rsidP="001F3BE9">
            <w:pPr>
              <w:rPr>
                <w:rFonts w:ascii="Courier" w:hAnsi="Courier" w:cs="Courier"/>
              </w:rPr>
            </w:pPr>
            <w:r w:rsidRPr="005B74B8">
              <w:rPr>
                <w:rFonts w:ascii="Courier" w:hAnsi="Courier" w:cs="Courier" w:hint="eastAsia"/>
                <w:b/>
              </w:rPr>
              <w:tab/>
            </w:r>
            <w:r w:rsidRPr="00785EC4">
              <w:rPr>
                <w:rFonts w:ascii="Courier" w:hAnsi="Courier" w:cs="Courier"/>
              </w:rPr>
              <w:t>table</w:t>
            </w:r>
            <w:r w:rsidRPr="00785EC4">
              <w:rPr>
                <w:rFonts w:ascii="Courier" w:hAnsi="Courier" w:cs="Courier" w:hint="eastAsia"/>
              </w:rPr>
              <w:t>_id;</w:t>
            </w:r>
          </w:p>
          <w:p w:rsidR="00021995" w:rsidRPr="00785EC4" w:rsidRDefault="00021995" w:rsidP="001F3BE9">
            <w:pPr>
              <w:rPr>
                <w:rFonts w:ascii="Courier" w:hAnsi="Courier" w:cs="Courier"/>
              </w:rPr>
            </w:pPr>
            <w:r w:rsidRPr="005B74B8">
              <w:rPr>
                <w:rFonts w:ascii="Courier" w:hAnsi="Courier" w:cs="Courier" w:hint="eastAsia"/>
                <w:b/>
              </w:rPr>
              <w:tab/>
            </w:r>
            <w:r w:rsidRPr="00785EC4">
              <w:rPr>
                <w:rFonts w:ascii="Courier" w:hAnsi="Courier" w:cs="Courier" w:hint="eastAsia"/>
              </w:rPr>
              <w:t>section_syntax_indicator;</w:t>
            </w:r>
          </w:p>
          <w:p w:rsidR="00021995" w:rsidRPr="00785EC4" w:rsidRDefault="00021995" w:rsidP="001F3BE9">
            <w:pPr>
              <w:rPr>
                <w:rFonts w:ascii="Courier" w:hAnsi="Courier" w:cs="Courier"/>
              </w:rPr>
            </w:pPr>
            <w:r w:rsidRPr="005B74B8">
              <w:rPr>
                <w:rFonts w:ascii="Courier" w:hAnsi="Courier" w:cs="Courier" w:hint="eastAsia"/>
                <w:b/>
              </w:rPr>
              <w:tab/>
            </w:r>
            <w:r w:rsidRPr="00785EC4">
              <w:rPr>
                <w:rFonts w:ascii="Courier" w:hAnsi="Courier" w:cs="Courier"/>
              </w:rPr>
              <w:t>reserved_future_use</w:t>
            </w:r>
            <w:r w:rsidRPr="00785EC4">
              <w:rPr>
                <w:rFonts w:ascii="Courier" w:hAnsi="Courier" w:cs="Courier" w:hint="eastAsia"/>
              </w:rPr>
              <w:t>;</w:t>
            </w:r>
          </w:p>
          <w:p w:rsidR="00021995" w:rsidRPr="00785EC4" w:rsidRDefault="00021995" w:rsidP="001F3BE9">
            <w:pPr>
              <w:rPr>
                <w:rFonts w:ascii="Courier" w:hAnsi="Courier" w:cs="Courier"/>
              </w:rPr>
            </w:pPr>
            <w:r w:rsidRPr="005B74B8">
              <w:rPr>
                <w:rFonts w:ascii="Courier" w:hAnsi="Courier" w:cs="Courier" w:hint="eastAsia"/>
                <w:b/>
              </w:rPr>
              <w:tab/>
            </w:r>
            <w:r w:rsidRPr="00785EC4">
              <w:rPr>
                <w:rFonts w:ascii="Courier" w:hAnsi="Courier" w:cs="Courier"/>
              </w:rPr>
              <w:t>reserved</w:t>
            </w:r>
            <w:r w:rsidRPr="00785EC4">
              <w:rPr>
                <w:rFonts w:ascii="Courier" w:hAnsi="Courier" w:cs="Courier" w:hint="eastAsia"/>
              </w:rPr>
              <w:t>;</w:t>
            </w:r>
          </w:p>
          <w:p w:rsidR="00021995" w:rsidRPr="00785EC4" w:rsidRDefault="00021995" w:rsidP="001F3BE9">
            <w:pPr>
              <w:rPr>
                <w:rFonts w:ascii="Courier" w:hAnsi="Courier" w:cs="Courier"/>
              </w:rPr>
            </w:pPr>
            <w:r w:rsidRPr="005B74B8">
              <w:rPr>
                <w:rFonts w:ascii="Courier" w:hAnsi="Courier" w:cs="Courier" w:hint="eastAsia"/>
                <w:b/>
              </w:rPr>
              <w:tab/>
            </w:r>
            <w:r w:rsidRPr="00785EC4">
              <w:rPr>
                <w:rFonts w:ascii="Courier" w:hAnsi="Courier" w:cs="Courier"/>
              </w:rPr>
              <w:t>section_length</w:t>
            </w:r>
            <w:r w:rsidRPr="00785EC4">
              <w:rPr>
                <w:rFonts w:ascii="Courier" w:hAnsi="Courier" w:cs="Courier" w:hint="eastAsia"/>
              </w:rPr>
              <w:t>;</w:t>
            </w:r>
          </w:p>
          <w:p w:rsidR="00021995" w:rsidRPr="00785EC4" w:rsidRDefault="00021995" w:rsidP="001F3BE9">
            <w:pPr>
              <w:rPr>
                <w:rFonts w:ascii="Courier" w:hAnsi="Courier" w:cs="Courier"/>
              </w:rPr>
            </w:pPr>
            <w:r w:rsidRPr="005B74B8">
              <w:rPr>
                <w:rFonts w:ascii="Courier" w:hAnsi="Courier" w:cs="Courier" w:hint="eastAsia"/>
                <w:b/>
              </w:rPr>
              <w:tab/>
            </w:r>
            <w:r w:rsidR="009747DB">
              <w:rPr>
                <w:rFonts w:ascii="Courier" w:hAnsi="Courier" w:cs="Courier" w:hint="eastAsia"/>
              </w:rPr>
              <w:t>file</w:t>
            </w:r>
            <w:r w:rsidR="009747DB" w:rsidRPr="00785EC4">
              <w:rPr>
                <w:rFonts w:ascii="Courier" w:hAnsi="Courier" w:cs="Courier" w:hint="eastAsia"/>
              </w:rPr>
              <w:t>_id</w:t>
            </w:r>
            <w:r w:rsidRPr="00785EC4">
              <w:rPr>
                <w:rFonts w:ascii="Courier" w:hAnsi="Courier" w:cs="Courier" w:hint="eastAsia"/>
              </w:rPr>
              <w:t>;</w:t>
            </w:r>
          </w:p>
          <w:p w:rsidR="00021995" w:rsidRPr="00785EC4" w:rsidRDefault="00021995" w:rsidP="001F3BE9">
            <w:pPr>
              <w:rPr>
                <w:rFonts w:ascii="Courier" w:hAnsi="Courier" w:cs="Courier"/>
              </w:rPr>
            </w:pPr>
            <w:r w:rsidRPr="005B74B8">
              <w:rPr>
                <w:rFonts w:ascii="Courier" w:hAnsi="Courier" w:cs="Courier" w:hint="eastAsia"/>
                <w:b/>
              </w:rPr>
              <w:tab/>
            </w:r>
            <w:r w:rsidRPr="00785EC4">
              <w:rPr>
                <w:rFonts w:ascii="Courier" w:hAnsi="Courier" w:cs="Courier"/>
              </w:rPr>
              <w:t>reserved</w:t>
            </w:r>
            <w:r w:rsidRPr="00785EC4">
              <w:rPr>
                <w:rFonts w:ascii="Courier" w:hAnsi="Courier" w:cs="Courier" w:hint="eastAsia"/>
              </w:rPr>
              <w:t>;</w:t>
            </w:r>
          </w:p>
          <w:p w:rsidR="00021995" w:rsidRPr="00785EC4" w:rsidRDefault="00021995" w:rsidP="001F3BE9">
            <w:pPr>
              <w:rPr>
                <w:rFonts w:ascii="Courier" w:hAnsi="Courier" w:cs="Courier"/>
              </w:rPr>
            </w:pPr>
            <w:r w:rsidRPr="005B74B8">
              <w:rPr>
                <w:rFonts w:ascii="Courier" w:hAnsi="Courier" w:cs="Courier" w:hint="eastAsia"/>
                <w:b/>
              </w:rPr>
              <w:tab/>
            </w:r>
            <w:r w:rsidRPr="00785EC4">
              <w:rPr>
                <w:rFonts w:ascii="Courier" w:hAnsi="Courier" w:cs="Courier"/>
              </w:rPr>
              <w:t>section_version</w:t>
            </w:r>
            <w:r w:rsidRPr="00785EC4">
              <w:rPr>
                <w:rFonts w:ascii="Courier" w:hAnsi="Courier" w:cs="Courier" w:hint="eastAsia"/>
              </w:rPr>
              <w:t>;</w:t>
            </w:r>
          </w:p>
          <w:p w:rsidR="00021995" w:rsidRPr="00785EC4" w:rsidRDefault="00021995" w:rsidP="001F3BE9">
            <w:pPr>
              <w:rPr>
                <w:rFonts w:ascii="Courier" w:hAnsi="Courier" w:cs="Courier"/>
              </w:rPr>
            </w:pPr>
            <w:r w:rsidRPr="005B74B8">
              <w:rPr>
                <w:rFonts w:ascii="Courier" w:hAnsi="Courier" w:cs="Courier" w:hint="eastAsia"/>
                <w:b/>
              </w:rPr>
              <w:tab/>
            </w:r>
            <w:r w:rsidRPr="00785EC4">
              <w:rPr>
                <w:rFonts w:ascii="Courier" w:hAnsi="Courier" w:cs="Courier"/>
              </w:rPr>
              <w:t>current_next_indicator</w:t>
            </w:r>
            <w:r w:rsidRPr="00785EC4">
              <w:rPr>
                <w:rFonts w:ascii="Courier" w:hAnsi="Courier" w:cs="Courier" w:hint="eastAsia"/>
              </w:rPr>
              <w:t>;</w:t>
            </w:r>
          </w:p>
          <w:p w:rsidR="00021995" w:rsidRPr="00785EC4" w:rsidRDefault="00021995" w:rsidP="001F3BE9">
            <w:pPr>
              <w:rPr>
                <w:rFonts w:ascii="Courier" w:hAnsi="Courier" w:cs="Courier"/>
              </w:rPr>
            </w:pPr>
            <w:r w:rsidRPr="005B74B8">
              <w:rPr>
                <w:rFonts w:ascii="Courier" w:hAnsi="Courier" w:cs="Courier" w:hint="eastAsia"/>
                <w:b/>
              </w:rPr>
              <w:tab/>
            </w:r>
            <w:r w:rsidRPr="00785EC4">
              <w:rPr>
                <w:rFonts w:ascii="Courier" w:hAnsi="Courier" w:cs="Courier"/>
              </w:rPr>
              <w:t>section_number</w:t>
            </w:r>
            <w:r w:rsidRPr="00785EC4">
              <w:rPr>
                <w:rFonts w:ascii="Courier" w:hAnsi="Courier" w:cs="Courier" w:hint="eastAsia"/>
              </w:rPr>
              <w:t>;</w:t>
            </w:r>
          </w:p>
          <w:p w:rsidR="00021995" w:rsidRDefault="00021995" w:rsidP="001F3BE9">
            <w:pPr>
              <w:rPr>
                <w:rFonts w:ascii="Courier" w:hAnsi="Courier" w:cs="Courier"/>
              </w:rPr>
            </w:pPr>
            <w:r w:rsidRPr="005B74B8">
              <w:rPr>
                <w:rFonts w:ascii="Courier" w:hAnsi="Courier" w:cs="Courier" w:hint="eastAsia"/>
                <w:b/>
              </w:rPr>
              <w:tab/>
            </w:r>
            <w:r w:rsidRPr="00785EC4">
              <w:rPr>
                <w:rFonts w:ascii="Courier" w:hAnsi="Courier" w:cs="Courier"/>
              </w:rPr>
              <w:t>last_section_number</w:t>
            </w:r>
            <w:r w:rsidRPr="00785EC4">
              <w:rPr>
                <w:rFonts w:ascii="Courier" w:hAnsi="Courier" w:cs="Courier" w:hint="eastAsia"/>
              </w:rPr>
              <w:t>;</w:t>
            </w:r>
          </w:p>
          <w:p w:rsidR="00021995" w:rsidRPr="00785EC4" w:rsidRDefault="00021995" w:rsidP="001F3BE9">
            <w:pPr>
              <w:rPr>
                <w:rFonts w:ascii="Courier" w:hAnsi="Courier" w:cs="Courier"/>
              </w:rPr>
            </w:pPr>
            <w:r w:rsidRPr="005B74B8">
              <w:rPr>
                <w:rFonts w:ascii="Courier" w:hAnsi="Courier" w:cs="Courier" w:hint="eastAsia"/>
                <w:b/>
              </w:rPr>
              <w:tab/>
            </w:r>
            <w:r w:rsidRPr="00785EC4">
              <w:rPr>
                <w:rFonts w:ascii="Courier" w:hAnsi="Courier" w:cs="Courier"/>
              </w:rPr>
              <w:t>for(i=0;i&lt;N;i++){</w:t>
            </w:r>
          </w:p>
          <w:p w:rsidR="00021995" w:rsidRPr="00170236" w:rsidRDefault="00021995" w:rsidP="001F3BE9">
            <w:pPr>
              <w:rPr>
                <w:rFonts w:ascii="Courier" w:hAnsi="Courier" w:cs="Courier"/>
                <w:b/>
              </w:rPr>
            </w:pPr>
            <w:r w:rsidRPr="005B74B8">
              <w:rPr>
                <w:rFonts w:ascii="Courier" w:hAnsi="Courier" w:cs="Courier" w:hint="eastAsia"/>
                <w:b/>
              </w:rPr>
              <w:tab/>
            </w:r>
            <w:r w:rsidRPr="005B74B8">
              <w:rPr>
                <w:rFonts w:ascii="Courier" w:hAnsi="Courier" w:cs="Courier" w:hint="eastAsia"/>
                <w:b/>
              </w:rPr>
              <w:tab/>
            </w:r>
            <w:r w:rsidR="00083CEF">
              <w:rPr>
                <w:rFonts w:ascii="Courier" w:hAnsi="Courier" w:cs="Courier" w:hint="eastAsia"/>
              </w:rPr>
              <w:t>bytes;</w:t>
            </w:r>
          </w:p>
          <w:p w:rsidR="00021995" w:rsidRPr="00785EC4" w:rsidRDefault="00021995" w:rsidP="001F3BE9">
            <w:pPr>
              <w:rPr>
                <w:rFonts w:ascii="Courier" w:hAnsi="Courier" w:cs="Courier"/>
              </w:rPr>
            </w:pPr>
            <w:r w:rsidRPr="005B74B8">
              <w:rPr>
                <w:rFonts w:ascii="Courier" w:hAnsi="Courier" w:cs="Courier" w:hint="eastAsia"/>
                <w:b/>
              </w:rPr>
              <w:tab/>
            </w:r>
            <w:r w:rsidRPr="00785EC4">
              <w:rPr>
                <w:rFonts w:ascii="Courier" w:hAnsi="Courier" w:cs="Courier"/>
              </w:rPr>
              <w:t>}</w:t>
            </w:r>
          </w:p>
          <w:p w:rsidR="00021995" w:rsidRPr="00785EC4" w:rsidRDefault="00021995" w:rsidP="001F3BE9">
            <w:pPr>
              <w:rPr>
                <w:rFonts w:ascii="Courier" w:hAnsi="Courier" w:cs="Courier"/>
              </w:rPr>
            </w:pPr>
            <w:r w:rsidRPr="005B74B8">
              <w:rPr>
                <w:rFonts w:ascii="Courier" w:hAnsi="Courier" w:cs="Courier" w:hint="eastAsia"/>
                <w:b/>
              </w:rPr>
              <w:tab/>
            </w:r>
            <w:r w:rsidRPr="00785EC4">
              <w:rPr>
                <w:rFonts w:ascii="Courier" w:hAnsi="Courier" w:cs="Courier"/>
              </w:rPr>
              <w:t>crc32</w:t>
            </w:r>
            <w:r w:rsidRPr="00785EC4">
              <w:rPr>
                <w:rFonts w:ascii="Courier" w:hAnsi="Courier" w:cs="Courier" w:hint="eastAsia"/>
              </w:rPr>
              <w:t>;</w:t>
            </w:r>
          </w:p>
          <w:p w:rsidR="00021995" w:rsidRPr="00785EC4" w:rsidRDefault="00021995" w:rsidP="001F3BE9">
            <w:pPr>
              <w:rPr>
                <w:rFonts w:ascii="Courier" w:hAnsi="Courier" w:cs="Courier"/>
              </w:rPr>
            </w:pPr>
            <w:r w:rsidRPr="00785EC4">
              <w:rPr>
                <w:rFonts w:ascii="Courier" w:hAnsi="Courier" w:cs="Courier" w:hint="eastAsia"/>
              </w:rPr>
              <w:t>}</w:t>
            </w:r>
          </w:p>
        </w:tc>
        <w:tc>
          <w:tcPr>
            <w:tcW w:w="1843" w:type="dxa"/>
            <w:shd w:val="clear" w:color="auto" w:fill="auto"/>
          </w:tcPr>
          <w:p w:rsidR="00021995" w:rsidRPr="00785EC4" w:rsidRDefault="00021995" w:rsidP="001F3BE9">
            <w:pPr>
              <w:jc w:val="center"/>
              <w:rPr>
                <w:rFonts w:ascii="Arial" w:eastAsia="黑体" w:hAnsi="Arial" w:cs="Arial"/>
              </w:rPr>
            </w:pPr>
          </w:p>
          <w:p w:rsidR="00021995" w:rsidRPr="00785EC4" w:rsidRDefault="00021995" w:rsidP="001F3BE9">
            <w:pPr>
              <w:jc w:val="center"/>
              <w:rPr>
                <w:rFonts w:ascii="Arial" w:eastAsia="黑体" w:hAnsi="Arial" w:cs="Arial"/>
              </w:rPr>
            </w:pPr>
            <w:r w:rsidRPr="00785EC4">
              <w:rPr>
                <w:rFonts w:ascii="Arial" w:eastAsia="黑体" w:hAnsi="Arial" w:cs="Arial" w:hint="eastAsia"/>
              </w:rPr>
              <w:t>8</w:t>
            </w:r>
          </w:p>
          <w:p w:rsidR="00021995" w:rsidRPr="00785EC4" w:rsidRDefault="00021995" w:rsidP="001F3BE9">
            <w:pPr>
              <w:jc w:val="center"/>
              <w:rPr>
                <w:rFonts w:ascii="Arial" w:eastAsia="黑体" w:hAnsi="Arial" w:cs="Arial"/>
              </w:rPr>
            </w:pPr>
            <w:r w:rsidRPr="00785EC4">
              <w:rPr>
                <w:rFonts w:ascii="Arial" w:eastAsia="黑体" w:hAnsi="Arial" w:cs="Arial" w:hint="eastAsia"/>
              </w:rPr>
              <w:t>1</w:t>
            </w:r>
          </w:p>
          <w:p w:rsidR="00021995" w:rsidRPr="00785EC4" w:rsidRDefault="00021995" w:rsidP="001F3BE9">
            <w:pPr>
              <w:jc w:val="center"/>
              <w:rPr>
                <w:rFonts w:ascii="Arial" w:eastAsia="黑体" w:hAnsi="Arial" w:cs="Arial"/>
              </w:rPr>
            </w:pPr>
            <w:r w:rsidRPr="00785EC4">
              <w:rPr>
                <w:rFonts w:ascii="Arial" w:eastAsia="黑体" w:hAnsi="Arial" w:cs="Arial" w:hint="eastAsia"/>
              </w:rPr>
              <w:t>1</w:t>
            </w:r>
          </w:p>
          <w:p w:rsidR="00021995" w:rsidRPr="00785EC4" w:rsidRDefault="00021995" w:rsidP="001F3BE9">
            <w:pPr>
              <w:jc w:val="center"/>
              <w:rPr>
                <w:rFonts w:ascii="Arial" w:eastAsia="黑体" w:hAnsi="Arial" w:cs="Arial"/>
              </w:rPr>
            </w:pPr>
            <w:r w:rsidRPr="00785EC4">
              <w:rPr>
                <w:rFonts w:ascii="Arial" w:eastAsia="黑体" w:hAnsi="Arial" w:cs="Arial" w:hint="eastAsia"/>
              </w:rPr>
              <w:t>2</w:t>
            </w:r>
          </w:p>
          <w:p w:rsidR="00021995" w:rsidRPr="00785EC4" w:rsidRDefault="00021995" w:rsidP="001F3BE9">
            <w:pPr>
              <w:jc w:val="center"/>
              <w:rPr>
                <w:rFonts w:ascii="Arial" w:eastAsia="黑体" w:hAnsi="Arial" w:cs="Arial"/>
              </w:rPr>
            </w:pPr>
            <w:r w:rsidRPr="00785EC4">
              <w:rPr>
                <w:rFonts w:ascii="Arial" w:eastAsia="黑体" w:hAnsi="Arial" w:cs="Arial" w:hint="eastAsia"/>
              </w:rPr>
              <w:t>12</w:t>
            </w:r>
          </w:p>
          <w:p w:rsidR="00021995" w:rsidRPr="00785EC4" w:rsidRDefault="00021995" w:rsidP="001F3BE9">
            <w:pPr>
              <w:jc w:val="center"/>
              <w:rPr>
                <w:rFonts w:ascii="Arial" w:eastAsia="黑体" w:hAnsi="Arial" w:cs="Arial"/>
              </w:rPr>
            </w:pPr>
            <w:r w:rsidRPr="00785EC4">
              <w:rPr>
                <w:rFonts w:ascii="Arial" w:eastAsia="黑体" w:hAnsi="Arial" w:cs="Arial" w:hint="eastAsia"/>
              </w:rPr>
              <w:t>16</w:t>
            </w:r>
          </w:p>
          <w:p w:rsidR="00021995" w:rsidRPr="00785EC4" w:rsidRDefault="00021995" w:rsidP="001F3BE9">
            <w:pPr>
              <w:jc w:val="center"/>
              <w:rPr>
                <w:rFonts w:ascii="Arial" w:eastAsia="黑体" w:hAnsi="Arial" w:cs="Arial"/>
              </w:rPr>
            </w:pPr>
            <w:r w:rsidRPr="00785EC4">
              <w:rPr>
                <w:rFonts w:ascii="Arial" w:eastAsia="黑体" w:hAnsi="Arial" w:cs="Arial" w:hint="eastAsia"/>
              </w:rPr>
              <w:t>2</w:t>
            </w:r>
          </w:p>
          <w:p w:rsidR="00021995" w:rsidRPr="00785EC4" w:rsidRDefault="00021995" w:rsidP="001F3BE9">
            <w:pPr>
              <w:jc w:val="center"/>
              <w:rPr>
                <w:rFonts w:ascii="Arial" w:eastAsia="黑体" w:hAnsi="Arial" w:cs="Arial"/>
              </w:rPr>
            </w:pPr>
            <w:r w:rsidRPr="00785EC4">
              <w:rPr>
                <w:rFonts w:ascii="Arial" w:eastAsia="黑体" w:hAnsi="Arial" w:cs="Arial" w:hint="eastAsia"/>
              </w:rPr>
              <w:t>5</w:t>
            </w:r>
          </w:p>
          <w:p w:rsidR="00021995" w:rsidRPr="00785EC4" w:rsidRDefault="00021995" w:rsidP="001F3BE9">
            <w:pPr>
              <w:jc w:val="center"/>
              <w:rPr>
                <w:rFonts w:ascii="Arial" w:eastAsia="黑体" w:hAnsi="Arial" w:cs="Arial"/>
              </w:rPr>
            </w:pPr>
            <w:r w:rsidRPr="00785EC4">
              <w:rPr>
                <w:rFonts w:ascii="Arial" w:eastAsia="黑体" w:hAnsi="Arial" w:cs="Arial" w:hint="eastAsia"/>
              </w:rPr>
              <w:t>1</w:t>
            </w:r>
          </w:p>
          <w:p w:rsidR="00021995" w:rsidRPr="00785EC4" w:rsidRDefault="00021995" w:rsidP="001F3BE9">
            <w:pPr>
              <w:jc w:val="center"/>
              <w:rPr>
                <w:rFonts w:ascii="Arial" w:eastAsia="黑体" w:hAnsi="Arial" w:cs="Arial"/>
              </w:rPr>
            </w:pPr>
            <w:r>
              <w:rPr>
                <w:rFonts w:ascii="Arial" w:eastAsia="黑体" w:hAnsi="Arial" w:cs="Arial" w:hint="eastAsia"/>
              </w:rPr>
              <w:t>16</w:t>
            </w:r>
          </w:p>
          <w:p w:rsidR="00021995" w:rsidRPr="00785EC4" w:rsidRDefault="00021995" w:rsidP="001F3BE9">
            <w:pPr>
              <w:jc w:val="center"/>
              <w:rPr>
                <w:rFonts w:ascii="Arial" w:eastAsia="黑体" w:hAnsi="Arial" w:cs="Arial"/>
              </w:rPr>
            </w:pPr>
            <w:r>
              <w:rPr>
                <w:rFonts w:ascii="Arial" w:eastAsia="黑体" w:hAnsi="Arial" w:cs="Arial" w:hint="eastAsia"/>
              </w:rPr>
              <w:t>16</w:t>
            </w:r>
          </w:p>
          <w:p w:rsidR="00021995" w:rsidRPr="00785EC4" w:rsidRDefault="00021995" w:rsidP="001F3BE9">
            <w:pPr>
              <w:jc w:val="center"/>
              <w:rPr>
                <w:rFonts w:ascii="Arial" w:eastAsia="黑体" w:hAnsi="Arial" w:cs="Arial"/>
              </w:rPr>
            </w:pPr>
            <w:r>
              <w:rPr>
                <w:rFonts w:ascii="Arial" w:eastAsia="黑体" w:hAnsi="Arial" w:cs="Arial" w:hint="eastAsia"/>
              </w:rPr>
              <w:t>32</w:t>
            </w:r>
          </w:p>
          <w:p w:rsidR="00021995" w:rsidRPr="00785EC4" w:rsidRDefault="00021995" w:rsidP="001F3BE9">
            <w:pPr>
              <w:jc w:val="center"/>
              <w:rPr>
                <w:rFonts w:ascii="Arial" w:eastAsia="黑体" w:hAnsi="Arial" w:cs="Arial"/>
              </w:rPr>
            </w:pPr>
          </w:p>
          <w:p w:rsidR="00021995" w:rsidRPr="00785EC4" w:rsidRDefault="00021995" w:rsidP="001F3BE9">
            <w:pPr>
              <w:jc w:val="center"/>
              <w:rPr>
                <w:rFonts w:ascii="Arial" w:eastAsia="黑体" w:hAnsi="Arial" w:cs="Arial"/>
              </w:rPr>
            </w:pPr>
          </w:p>
          <w:p w:rsidR="00021995" w:rsidRPr="00785EC4" w:rsidRDefault="00021995" w:rsidP="001F3BE9">
            <w:pPr>
              <w:jc w:val="center"/>
              <w:rPr>
                <w:rFonts w:ascii="Arial" w:eastAsia="黑体" w:hAnsi="Arial" w:cs="Arial"/>
              </w:rPr>
            </w:pPr>
            <w:r w:rsidRPr="00785EC4">
              <w:rPr>
                <w:rFonts w:ascii="Arial" w:eastAsia="黑体" w:hAnsi="Arial" w:cs="Arial" w:hint="eastAsia"/>
              </w:rPr>
              <w:t>32</w:t>
            </w:r>
          </w:p>
        </w:tc>
        <w:tc>
          <w:tcPr>
            <w:tcW w:w="1134" w:type="dxa"/>
            <w:shd w:val="clear" w:color="auto" w:fill="auto"/>
          </w:tcPr>
          <w:p w:rsidR="00021995" w:rsidRPr="00785EC4" w:rsidRDefault="00021995" w:rsidP="001F3BE9">
            <w:pPr>
              <w:jc w:val="center"/>
              <w:rPr>
                <w:rFonts w:ascii="Arial" w:eastAsia="黑体" w:hAnsi="Arial" w:cs="Arial"/>
              </w:rPr>
            </w:pPr>
          </w:p>
          <w:p w:rsidR="00021995" w:rsidRPr="00785EC4" w:rsidRDefault="00021995" w:rsidP="001F3BE9">
            <w:pPr>
              <w:jc w:val="center"/>
              <w:rPr>
                <w:rFonts w:ascii="Arial" w:eastAsia="黑体" w:hAnsi="Arial" w:cs="Arial"/>
              </w:rPr>
            </w:pPr>
            <w:r w:rsidRPr="00785EC4">
              <w:rPr>
                <w:rFonts w:ascii="Arial" w:eastAsia="黑体" w:hAnsi="Arial" w:cs="Arial"/>
              </w:rPr>
              <w:t>uimsbf</w:t>
            </w:r>
          </w:p>
          <w:p w:rsidR="00021995" w:rsidRPr="00785EC4" w:rsidRDefault="00021995" w:rsidP="001F3BE9">
            <w:pPr>
              <w:jc w:val="center"/>
              <w:rPr>
                <w:rFonts w:ascii="Arial" w:eastAsia="黑体" w:hAnsi="Arial" w:cs="Arial"/>
              </w:rPr>
            </w:pPr>
            <w:r w:rsidRPr="00785EC4">
              <w:rPr>
                <w:rFonts w:ascii="Arial" w:eastAsia="黑体" w:hAnsi="Arial" w:cs="Arial"/>
              </w:rPr>
              <w:t>bslbf</w:t>
            </w:r>
          </w:p>
          <w:p w:rsidR="00021995" w:rsidRPr="00785EC4" w:rsidRDefault="00021995" w:rsidP="001F3BE9">
            <w:pPr>
              <w:jc w:val="center"/>
              <w:rPr>
                <w:rFonts w:ascii="Arial" w:eastAsia="黑体" w:hAnsi="Arial" w:cs="Arial"/>
              </w:rPr>
            </w:pPr>
            <w:r w:rsidRPr="00785EC4">
              <w:rPr>
                <w:rFonts w:ascii="Arial" w:eastAsia="黑体" w:hAnsi="Arial" w:cs="Arial"/>
              </w:rPr>
              <w:t>bslbf</w:t>
            </w:r>
          </w:p>
          <w:p w:rsidR="00021995" w:rsidRPr="00785EC4" w:rsidRDefault="00021995" w:rsidP="001F3BE9">
            <w:pPr>
              <w:jc w:val="center"/>
              <w:rPr>
                <w:rFonts w:ascii="Arial" w:eastAsia="黑体" w:hAnsi="Arial" w:cs="Arial"/>
              </w:rPr>
            </w:pPr>
            <w:r w:rsidRPr="00785EC4">
              <w:rPr>
                <w:rFonts w:ascii="Arial" w:eastAsia="黑体" w:hAnsi="Arial" w:cs="Arial"/>
              </w:rPr>
              <w:t>bslbf</w:t>
            </w:r>
          </w:p>
          <w:p w:rsidR="00021995" w:rsidRPr="00785EC4" w:rsidRDefault="00021995" w:rsidP="001F3BE9">
            <w:pPr>
              <w:jc w:val="center"/>
              <w:rPr>
                <w:rFonts w:ascii="Arial" w:eastAsia="黑体" w:hAnsi="Arial" w:cs="Arial"/>
              </w:rPr>
            </w:pPr>
            <w:r w:rsidRPr="00785EC4">
              <w:rPr>
                <w:rFonts w:ascii="Arial" w:eastAsia="黑体" w:hAnsi="Arial" w:cs="Arial"/>
              </w:rPr>
              <w:t>uimsbf</w:t>
            </w:r>
          </w:p>
          <w:p w:rsidR="00021995" w:rsidRPr="00785EC4" w:rsidRDefault="00021995" w:rsidP="001F3BE9">
            <w:pPr>
              <w:jc w:val="center"/>
              <w:rPr>
                <w:rFonts w:ascii="Arial" w:eastAsia="黑体" w:hAnsi="Arial" w:cs="Arial"/>
              </w:rPr>
            </w:pPr>
            <w:r w:rsidRPr="00785EC4">
              <w:rPr>
                <w:rFonts w:ascii="Arial" w:eastAsia="黑体" w:hAnsi="Arial" w:cs="Arial"/>
              </w:rPr>
              <w:t>uimsbf</w:t>
            </w:r>
          </w:p>
          <w:p w:rsidR="00021995" w:rsidRPr="00785EC4" w:rsidRDefault="00021995" w:rsidP="001F3BE9">
            <w:pPr>
              <w:jc w:val="center"/>
              <w:rPr>
                <w:rFonts w:ascii="Arial" w:eastAsia="黑体" w:hAnsi="Arial" w:cs="Arial"/>
              </w:rPr>
            </w:pPr>
            <w:r w:rsidRPr="00785EC4">
              <w:rPr>
                <w:rFonts w:ascii="Arial" w:eastAsia="黑体" w:hAnsi="Arial" w:cs="Arial"/>
              </w:rPr>
              <w:t>bslbf</w:t>
            </w:r>
          </w:p>
          <w:p w:rsidR="00021995" w:rsidRPr="00785EC4" w:rsidRDefault="00021995" w:rsidP="001F3BE9">
            <w:pPr>
              <w:jc w:val="center"/>
              <w:rPr>
                <w:rFonts w:ascii="Arial" w:eastAsia="黑体" w:hAnsi="Arial" w:cs="Arial"/>
              </w:rPr>
            </w:pPr>
            <w:r w:rsidRPr="00785EC4">
              <w:rPr>
                <w:rFonts w:ascii="Arial" w:eastAsia="黑体" w:hAnsi="Arial" w:cs="Arial"/>
              </w:rPr>
              <w:t>bslbf</w:t>
            </w:r>
          </w:p>
          <w:p w:rsidR="00021995" w:rsidRPr="00785EC4" w:rsidRDefault="00021995" w:rsidP="001F3BE9">
            <w:pPr>
              <w:jc w:val="center"/>
              <w:rPr>
                <w:rFonts w:ascii="Arial" w:eastAsia="黑体" w:hAnsi="Arial" w:cs="Arial"/>
              </w:rPr>
            </w:pPr>
            <w:r w:rsidRPr="00785EC4">
              <w:rPr>
                <w:rFonts w:ascii="Arial" w:eastAsia="黑体" w:hAnsi="Arial" w:cs="Arial"/>
              </w:rPr>
              <w:t>bslbf</w:t>
            </w:r>
          </w:p>
          <w:p w:rsidR="00021995" w:rsidRPr="00785EC4" w:rsidRDefault="00021995" w:rsidP="001F3BE9">
            <w:pPr>
              <w:jc w:val="center"/>
              <w:rPr>
                <w:rFonts w:ascii="Arial" w:eastAsia="黑体" w:hAnsi="Arial" w:cs="Arial"/>
              </w:rPr>
            </w:pPr>
            <w:r w:rsidRPr="00785EC4">
              <w:rPr>
                <w:rFonts w:ascii="Arial" w:eastAsia="黑体" w:hAnsi="Arial" w:cs="Arial"/>
              </w:rPr>
              <w:t>uimsbf</w:t>
            </w:r>
          </w:p>
          <w:p w:rsidR="00021995" w:rsidRPr="00785EC4" w:rsidRDefault="00021995" w:rsidP="001F3BE9">
            <w:pPr>
              <w:jc w:val="center"/>
              <w:rPr>
                <w:rFonts w:ascii="Arial" w:eastAsia="黑体" w:hAnsi="Arial" w:cs="Arial"/>
              </w:rPr>
            </w:pPr>
            <w:r w:rsidRPr="00785EC4">
              <w:rPr>
                <w:rFonts w:ascii="Arial" w:eastAsia="黑体" w:hAnsi="Arial" w:cs="Arial"/>
              </w:rPr>
              <w:t>uimsbf</w:t>
            </w:r>
          </w:p>
          <w:p w:rsidR="00021995" w:rsidRPr="00785EC4" w:rsidRDefault="00021995" w:rsidP="001F3BE9">
            <w:pPr>
              <w:jc w:val="center"/>
              <w:rPr>
                <w:rFonts w:ascii="Arial" w:eastAsia="黑体" w:hAnsi="Arial" w:cs="Arial"/>
              </w:rPr>
            </w:pPr>
            <w:r>
              <w:rPr>
                <w:rFonts w:ascii="Arial" w:eastAsia="黑体" w:hAnsi="Arial" w:cs="Arial" w:hint="eastAsia"/>
              </w:rPr>
              <w:t>uimsbf</w:t>
            </w:r>
          </w:p>
          <w:p w:rsidR="00021995" w:rsidRPr="00785EC4" w:rsidRDefault="00021995" w:rsidP="001F3BE9">
            <w:pPr>
              <w:jc w:val="center"/>
              <w:rPr>
                <w:rFonts w:ascii="Arial" w:eastAsia="黑体" w:hAnsi="Arial" w:cs="Arial"/>
              </w:rPr>
            </w:pPr>
          </w:p>
          <w:p w:rsidR="00021995" w:rsidRPr="00785EC4" w:rsidRDefault="00021995" w:rsidP="001F3BE9">
            <w:pPr>
              <w:jc w:val="center"/>
              <w:rPr>
                <w:rFonts w:ascii="Arial" w:eastAsia="黑体" w:hAnsi="Arial" w:cs="Arial"/>
              </w:rPr>
            </w:pPr>
          </w:p>
          <w:p w:rsidR="00021995" w:rsidRPr="00785EC4" w:rsidRDefault="00021995" w:rsidP="001F3BE9">
            <w:pPr>
              <w:jc w:val="center"/>
              <w:rPr>
                <w:rFonts w:ascii="Arial" w:eastAsia="黑体" w:hAnsi="Arial" w:cs="Arial"/>
              </w:rPr>
            </w:pPr>
            <w:r w:rsidRPr="00785EC4">
              <w:rPr>
                <w:rFonts w:ascii="Arial" w:eastAsia="黑体" w:hAnsi="Arial" w:cs="Arial"/>
              </w:rPr>
              <w:t>uimsbf</w:t>
            </w:r>
          </w:p>
        </w:tc>
      </w:tr>
    </w:tbl>
    <w:p w:rsidR="00021995" w:rsidRDefault="00021995" w:rsidP="00021995">
      <w:pPr>
        <w:pStyle w:val="a8"/>
        <w:ind w:firstLine="400"/>
        <w:rPr>
          <w:rFonts w:eastAsiaTheme="minorEastAsia"/>
        </w:rPr>
      </w:pPr>
      <w:r>
        <w:rPr>
          <w:rFonts w:eastAsiaTheme="minorEastAsia" w:hint="eastAsia"/>
        </w:rPr>
        <w:t>注：以上结构基于标准PSI/SI的section头进行调整修改</w:t>
      </w:r>
      <w:r w:rsidR="00083CEF">
        <w:rPr>
          <w:rFonts w:eastAsiaTheme="minorEastAsia" w:hint="eastAsia"/>
        </w:rPr>
        <w:t>，只需要将</w:t>
      </w:r>
      <w:r w:rsidR="006E1B2D">
        <w:rPr>
          <w:rFonts w:eastAsiaTheme="minorEastAsia" w:hint="eastAsia"/>
        </w:rPr>
        <w:t>bytes</w:t>
      </w:r>
      <w:r w:rsidR="00083CEF">
        <w:rPr>
          <w:rFonts w:eastAsiaTheme="minorEastAsia" w:hint="eastAsia"/>
        </w:rPr>
        <w:t>数据拼接完毕之后关联至指定download_id的</w:t>
      </w:r>
      <w:r w:rsidR="006E1B2D">
        <w:rPr>
          <w:rFonts w:eastAsiaTheme="minorEastAsia" w:hint="eastAsia"/>
        </w:rPr>
        <w:t>文件信息即可</w:t>
      </w:r>
      <w:r>
        <w:rPr>
          <w:rFonts w:eastAsiaTheme="minorEastAsia" w:hint="eastAsia"/>
        </w:rPr>
        <w:t>；</w:t>
      </w:r>
    </w:p>
    <w:p w:rsidR="00A54F1D" w:rsidRPr="00F3504A" w:rsidRDefault="00A54F1D" w:rsidP="00F3504A">
      <w:pPr>
        <w:pStyle w:val="a8"/>
        <w:ind w:firstLine="400"/>
        <w:rPr>
          <w:ins w:id="8" w:author="All" w:date="2016-11-14T16:08:00Z"/>
          <w:rFonts w:eastAsiaTheme="minorEastAsia"/>
        </w:rPr>
      </w:pPr>
    </w:p>
    <w:p w:rsidR="003A2E51" w:rsidRDefault="003A2E51" w:rsidP="00EC10E3">
      <w:pPr>
        <w:pStyle w:val="a8"/>
        <w:ind w:firstLine="400"/>
        <w:rPr>
          <w:rFonts w:eastAsiaTheme="minorEastAsia"/>
        </w:rPr>
      </w:pPr>
    </w:p>
    <w:p w:rsidR="00356638" w:rsidRDefault="00C05995" w:rsidP="003A2E51">
      <w:pPr>
        <w:pStyle w:val="a8"/>
        <w:ind w:firstLine="402"/>
        <w:rPr>
          <w:rFonts w:cs="宋体"/>
          <w:snapToGrid/>
          <w:color w:val="000000"/>
          <w:sz w:val="28"/>
          <w:szCs w:val="28"/>
          <w:lang w:val="zh-CN"/>
        </w:rPr>
      </w:pPr>
      <w:r w:rsidRPr="003A2E51">
        <w:rPr>
          <w:rFonts w:hint="eastAsia"/>
          <w:b/>
        </w:rPr>
        <w:t>备注</w:t>
      </w:r>
      <w:r>
        <w:rPr>
          <w:rFonts w:hint="eastAsia"/>
        </w:rPr>
        <w:t>： 假设Ts 1</w:t>
      </w:r>
      <w:r w:rsidRPr="003A2E51">
        <w:rPr>
          <w:rFonts w:eastAsiaTheme="minorEastAsia" w:hint="eastAsia"/>
        </w:rPr>
        <w:t>包含</w:t>
      </w:r>
      <w:r>
        <w:rPr>
          <w:rFonts w:hint="eastAsia"/>
        </w:rPr>
        <w:t xml:space="preserve">4个Service，其中Service 1，2，3为普通Service， Service 4为Nvod Service。 此时， Epg系统为Service 1，2，3生成Pat， </w:t>
      </w:r>
      <w:r w:rsidR="003D6AC0">
        <w:rPr>
          <w:rFonts w:hint="eastAsia"/>
        </w:rPr>
        <w:t>Nvod视频播发服务程序</w:t>
      </w:r>
      <w:r>
        <w:rPr>
          <w:rFonts w:hint="eastAsia"/>
        </w:rPr>
        <w:t xml:space="preserve">为Service 4生成Pat。 </w:t>
      </w:r>
      <w:r w:rsidRPr="00775B80">
        <w:t>ISO/IEC13818-1</w:t>
      </w:r>
      <w:r>
        <w:rPr>
          <w:rFonts w:hint="eastAsia"/>
        </w:rPr>
        <w:t xml:space="preserve"> 要求 </w:t>
      </w:r>
      <w:r>
        <w:t>“</w:t>
      </w:r>
      <w:r>
        <w:rPr>
          <w:rFonts w:hint="eastAsia"/>
        </w:rPr>
        <w:t>I</w:t>
      </w:r>
      <w:r>
        <w:t>t</w:t>
      </w:r>
      <w:r>
        <w:rPr>
          <w:rFonts w:hint="eastAsia"/>
        </w:rPr>
        <w:t>(</w:t>
      </w:r>
      <w:r w:rsidRPr="00C05995">
        <w:t>section_number</w:t>
      </w:r>
      <w:r>
        <w:rPr>
          <w:rFonts w:hint="eastAsia"/>
        </w:rPr>
        <w:t>)</w:t>
      </w:r>
      <w:r>
        <w:t xml:space="preserve"> shall be incremented by 1 with each additional section in the Program</w:t>
      </w:r>
      <w:r w:rsidR="005B7227">
        <w:rPr>
          <w:rFonts w:hint="eastAsia"/>
        </w:rPr>
        <w:t xml:space="preserve"> </w:t>
      </w:r>
      <w:r>
        <w:t>Association Table.</w:t>
      </w:r>
      <w:r>
        <w:t>”</w:t>
      </w:r>
      <w:r>
        <w:rPr>
          <w:rFonts w:hint="eastAsia"/>
        </w:rPr>
        <w:t>。 但是Epg系统 和</w:t>
      </w:r>
      <w:r w:rsidR="003D6AC0">
        <w:rPr>
          <w:rFonts w:hint="eastAsia"/>
        </w:rPr>
        <w:t>Nvod视频播发服务程序</w:t>
      </w:r>
      <w:r>
        <w:rPr>
          <w:rFonts w:hint="eastAsia"/>
        </w:rPr>
        <w:t>在发送Pat的时候没有办法知道对方的存在， 它们都只能以0做为</w:t>
      </w:r>
      <w:r w:rsidRPr="00C05995">
        <w:t>section_number</w:t>
      </w:r>
      <w:r>
        <w:rPr>
          <w:rFonts w:hint="eastAsia"/>
        </w:rPr>
        <w:t>的起始值，并且以各自的Pat内容来计算</w:t>
      </w:r>
      <w:r w:rsidRPr="00C05995">
        <w:t>last_section_number</w:t>
      </w:r>
      <w:r>
        <w:rPr>
          <w:rFonts w:hint="eastAsia"/>
        </w:rPr>
        <w:t xml:space="preserve"> 的值。 就本例来说， Epg系统</w:t>
      </w:r>
      <w:r w:rsidR="00356638">
        <w:rPr>
          <w:rFonts w:hint="eastAsia"/>
        </w:rPr>
        <w:t>和</w:t>
      </w:r>
      <w:r w:rsidR="003D6AC0">
        <w:rPr>
          <w:rFonts w:hint="eastAsia"/>
        </w:rPr>
        <w:t>Nvod视频播发服务程序</w:t>
      </w:r>
      <w:r>
        <w:rPr>
          <w:rFonts w:hint="eastAsia"/>
        </w:rPr>
        <w:t>发出的Pat的</w:t>
      </w:r>
      <w:r w:rsidRPr="00C05995">
        <w:t>section_number</w:t>
      </w:r>
      <w:r>
        <w:rPr>
          <w:rFonts w:hint="eastAsia"/>
        </w:rPr>
        <w:t>和</w:t>
      </w:r>
      <w:r w:rsidRPr="00C05995">
        <w:t>last_section_number</w:t>
      </w:r>
      <w:r>
        <w:rPr>
          <w:rFonts w:hint="eastAsia"/>
        </w:rPr>
        <w:t xml:space="preserve"> 都为0</w:t>
      </w:r>
      <w:r w:rsidR="00356638">
        <w:rPr>
          <w:rFonts w:hint="eastAsia"/>
        </w:rPr>
        <w:t>，虽然它们都是发送的Ts 1的Pat。 我们这样定义的依据在于： Epg系统和</w:t>
      </w:r>
      <w:r w:rsidR="003D6AC0">
        <w:rPr>
          <w:rFonts w:hint="eastAsia"/>
        </w:rPr>
        <w:t>Nvod视频播发服务程序</w:t>
      </w:r>
      <w:r w:rsidR="00356638">
        <w:rPr>
          <w:rFonts w:hint="eastAsia"/>
        </w:rPr>
        <w:t>发出的Pat被发送到复用器后</w:t>
      </w:r>
      <w:r w:rsidR="00356638" w:rsidRPr="00356638">
        <w:rPr>
          <w:rFonts w:hint="eastAsia"/>
        </w:rPr>
        <w:t>，复用器自然会重构输出流的</w:t>
      </w:r>
      <w:r w:rsidR="00356638" w:rsidRPr="00356638">
        <w:t>PSI</w:t>
      </w:r>
      <w:r w:rsidR="00356638" w:rsidRPr="00356638">
        <w:rPr>
          <w:rFonts w:hint="eastAsia"/>
        </w:rPr>
        <w:t>。</w:t>
      </w:r>
    </w:p>
    <w:p w:rsidR="009C466B" w:rsidRPr="00EC10E3" w:rsidRDefault="009C466B" w:rsidP="00C05995">
      <w:pPr>
        <w:pStyle w:val="a8"/>
        <w:ind w:firstLine="400"/>
      </w:pPr>
    </w:p>
    <w:p w:rsidR="008E7B3A" w:rsidRPr="00F07DAA" w:rsidRDefault="009701F8" w:rsidP="008E7B3A">
      <w:pPr>
        <w:pStyle w:val="3"/>
      </w:pPr>
      <w:bookmarkStart w:id="9" w:name="_Ref449022645"/>
      <w:r>
        <w:rPr>
          <w:rFonts w:eastAsiaTheme="minorEastAsia" w:hint="eastAsia"/>
        </w:rPr>
        <w:t>S</w:t>
      </w:r>
      <w:r w:rsidR="008E7B3A">
        <w:rPr>
          <w:rFonts w:eastAsiaTheme="minorEastAsia" w:hint="eastAsia"/>
        </w:rPr>
        <w:t>tatistic Info</w:t>
      </w:r>
      <w:bookmarkEnd w:id="9"/>
    </w:p>
    <w:p w:rsidR="003D6AC0" w:rsidRDefault="003D6AC0" w:rsidP="003D6AC0">
      <w:pPr>
        <w:pStyle w:val="a8"/>
        <w:ind w:firstLine="400"/>
      </w:pPr>
      <w:r>
        <w:rPr>
          <w:rFonts w:hint="eastAsia"/>
        </w:rPr>
        <w:t>Statistic Info定义了当前Nvod视频播发服务程序的运行状态的统计信息。 Nvod视频播发服务程序将提供一系列的接口让Nvod Web或其他的外部程序来查询这些统计信息。</w:t>
      </w:r>
    </w:p>
    <w:p w:rsidR="003D6AC0" w:rsidRDefault="00E11704" w:rsidP="003D6AC0">
      <w:pPr>
        <w:pStyle w:val="a8"/>
        <w:ind w:firstLine="400"/>
      </w:pPr>
      <w:r>
        <w:rPr>
          <w:rFonts w:hint="eastAsia"/>
        </w:rPr>
        <w:t>本需求规格只规定</w:t>
      </w:r>
      <w:r w:rsidR="003D6AC0">
        <w:rPr>
          <w:rFonts w:hint="eastAsia"/>
        </w:rPr>
        <w:t>了</w:t>
      </w:r>
      <w:r>
        <w:rPr>
          <w:rFonts w:hint="eastAsia"/>
        </w:rPr>
        <w:t>统计</w:t>
      </w:r>
      <w:r w:rsidR="003D6AC0">
        <w:rPr>
          <w:rFonts w:hint="eastAsia"/>
        </w:rPr>
        <w:t>信息</w:t>
      </w:r>
      <w:r>
        <w:rPr>
          <w:rFonts w:hint="eastAsia"/>
        </w:rPr>
        <w:t>必须包含的内容。 本需求规格不对</w:t>
      </w:r>
      <w:r w:rsidR="003D6AC0">
        <w:rPr>
          <w:rFonts w:hint="eastAsia"/>
        </w:rPr>
        <w:t>Nvod</w:t>
      </w:r>
      <w:r>
        <w:rPr>
          <w:rFonts w:hint="eastAsia"/>
        </w:rPr>
        <w:t>视频播发服务程序同外部程序交互的</w:t>
      </w:r>
      <w:r w:rsidR="00FD75A8">
        <w:rPr>
          <w:rFonts w:hint="eastAsia"/>
        </w:rPr>
        <w:t>具体</w:t>
      </w:r>
      <w:r>
        <w:rPr>
          <w:rFonts w:hint="eastAsia"/>
        </w:rPr>
        <w:t>方式以及交互的数据的格式做任何要求，如需了解相关信息，请参考构架设计文档。</w:t>
      </w:r>
    </w:p>
    <w:p w:rsidR="00A009E3" w:rsidRDefault="00A009E3" w:rsidP="00A009E3">
      <w:pPr>
        <w:pStyle w:val="a8"/>
        <w:ind w:firstLine="400"/>
      </w:pPr>
      <w:r>
        <w:t>statistic_info()</w:t>
      </w:r>
    </w:p>
    <w:p w:rsidR="00A009E3" w:rsidRDefault="00A009E3" w:rsidP="00A009E3">
      <w:pPr>
        <w:pStyle w:val="a8"/>
        <w:ind w:firstLine="400"/>
      </w:pPr>
      <w:r>
        <w:t>{</w:t>
      </w:r>
    </w:p>
    <w:p w:rsidR="00A009E3" w:rsidRDefault="00A009E3" w:rsidP="00A009E3">
      <w:pPr>
        <w:pStyle w:val="a8"/>
        <w:ind w:firstLine="400"/>
      </w:pPr>
      <w:r>
        <w:t xml:space="preserve">    poster_number</w:t>
      </w:r>
    </w:p>
    <w:p w:rsidR="00A009E3" w:rsidRDefault="00A009E3" w:rsidP="00A009E3">
      <w:pPr>
        <w:pStyle w:val="a8"/>
        <w:ind w:firstLine="400"/>
      </w:pPr>
      <w:r>
        <w:t>for(i = 0; i &lt; N; i++)</w:t>
      </w:r>
    </w:p>
    <w:p w:rsidR="00A009E3" w:rsidRDefault="00A009E3" w:rsidP="00A009E3">
      <w:pPr>
        <w:pStyle w:val="a8"/>
        <w:ind w:firstLine="400"/>
      </w:pPr>
      <w:r>
        <w:t xml:space="preserve">    {</w:t>
      </w:r>
    </w:p>
    <w:p w:rsidR="00A009E3" w:rsidRDefault="00A009E3" w:rsidP="00A009E3">
      <w:pPr>
        <w:pStyle w:val="a8"/>
        <w:ind w:firstLine="400"/>
      </w:pPr>
      <w:r>
        <w:t xml:space="preserve">        poster_id</w:t>
      </w:r>
    </w:p>
    <w:p w:rsidR="00A009E3" w:rsidRDefault="00A009E3" w:rsidP="00A009E3">
      <w:pPr>
        <w:pStyle w:val="a8"/>
        <w:ind w:firstLine="400"/>
      </w:pPr>
      <w:r>
        <w:t xml:space="preserve">        memory_size_in_bytes</w:t>
      </w:r>
    </w:p>
    <w:p w:rsidR="00A009E3" w:rsidRDefault="00A009E3" w:rsidP="00A009E3">
      <w:pPr>
        <w:pStyle w:val="a8"/>
        <w:ind w:firstLine="400"/>
      </w:pPr>
      <w:r>
        <w:t xml:space="preserve">        bytes_rate_of_one_instance</w:t>
      </w:r>
    </w:p>
    <w:p w:rsidR="00A009E3" w:rsidRDefault="00A009E3" w:rsidP="00A009E3">
      <w:pPr>
        <w:pStyle w:val="a8"/>
        <w:ind w:firstLine="400"/>
      </w:pPr>
      <w:r>
        <w:t xml:space="preserve">        service_number</w:t>
      </w:r>
    </w:p>
    <w:p w:rsidR="00A009E3" w:rsidRDefault="00A009E3" w:rsidP="00A009E3">
      <w:pPr>
        <w:pStyle w:val="a8"/>
        <w:ind w:firstLine="400"/>
      </w:pPr>
      <w:r>
        <w:t>for(i = 0; i &lt; N; i++)</w:t>
      </w:r>
    </w:p>
    <w:p w:rsidR="00A009E3" w:rsidRDefault="00A009E3" w:rsidP="00A009E3">
      <w:pPr>
        <w:pStyle w:val="a8"/>
        <w:ind w:firstLine="400"/>
      </w:pPr>
      <w:r>
        <w:t xml:space="preserve">        {</w:t>
      </w:r>
    </w:p>
    <w:p w:rsidR="00A009E3" w:rsidRDefault="00A009E3" w:rsidP="00A009E3">
      <w:pPr>
        <w:pStyle w:val="a8"/>
        <w:ind w:firstLine="400"/>
      </w:pPr>
      <w:r>
        <w:t xml:space="preserve">            ts_id</w:t>
      </w:r>
    </w:p>
    <w:p w:rsidR="00A009E3" w:rsidRDefault="00A009E3" w:rsidP="00A009E3">
      <w:pPr>
        <w:pStyle w:val="a8"/>
        <w:ind w:firstLine="400"/>
      </w:pPr>
      <w:r>
        <w:t xml:space="preserve">            service_id</w:t>
      </w:r>
    </w:p>
    <w:p w:rsidR="00A009E3" w:rsidRDefault="00A009E3" w:rsidP="00A009E3">
      <w:pPr>
        <w:pStyle w:val="a8"/>
        <w:ind w:firstLine="400"/>
      </w:pPr>
      <w:r>
        <w:t xml:space="preserve">            event_number</w:t>
      </w:r>
    </w:p>
    <w:p w:rsidR="00A009E3" w:rsidRDefault="00A009E3" w:rsidP="00A009E3">
      <w:pPr>
        <w:pStyle w:val="a8"/>
        <w:ind w:firstLine="400"/>
      </w:pPr>
      <w:r>
        <w:t>for(i = 0; i &lt; N; i++)</w:t>
      </w:r>
    </w:p>
    <w:p w:rsidR="00A009E3" w:rsidRDefault="00A009E3" w:rsidP="00A009E3">
      <w:pPr>
        <w:pStyle w:val="a8"/>
        <w:ind w:firstLine="400"/>
      </w:pPr>
      <w:r>
        <w:t xml:space="preserve">            {</w:t>
      </w:r>
    </w:p>
    <w:p w:rsidR="00A009E3" w:rsidRDefault="00A009E3" w:rsidP="00A009E3">
      <w:pPr>
        <w:pStyle w:val="a8"/>
        <w:ind w:firstLine="400"/>
      </w:pPr>
      <w:r>
        <w:t xml:space="preserve">                event_id            </w:t>
      </w:r>
    </w:p>
    <w:p w:rsidR="00A009E3" w:rsidRDefault="00A009E3" w:rsidP="00A009E3">
      <w:pPr>
        <w:pStyle w:val="a8"/>
        <w:ind w:firstLine="400"/>
      </w:pPr>
      <w:r>
        <w:t xml:space="preserve">            }</w:t>
      </w:r>
    </w:p>
    <w:p w:rsidR="00A009E3" w:rsidRDefault="00A009E3" w:rsidP="00A009E3">
      <w:pPr>
        <w:pStyle w:val="a8"/>
        <w:ind w:firstLine="400"/>
      </w:pPr>
      <w:r>
        <w:t xml:space="preserve">        }</w:t>
      </w:r>
    </w:p>
    <w:p w:rsidR="00A009E3" w:rsidRDefault="00A009E3" w:rsidP="00A009E3">
      <w:pPr>
        <w:pStyle w:val="a8"/>
        <w:ind w:firstLine="400"/>
      </w:pPr>
      <w:r>
        <w:t xml:space="preserve">    }</w:t>
      </w:r>
    </w:p>
    <w:p w:rsidR="00A009E3" w:rsidRDefault="00A009E3" w:rsidP="00A009E3">
      <w:pPr>
        <w:pStyle w:val="a8"/>
        <w:ind w:firstLine="400"/>
      </w:pPr>
      <w:r>
        <w:t xml:space="preserve">    movie_number</w:t>
      </w:r>
    </w:p>
    <w:p w:rsidR="00A009E3" w:rsidRDefault="00A009E3" w:rsidP="00A009E3">
      <w:pPr>
        <w:pStyle w:val="a8"/>
        <w:ind w:firstLine="400"/>
      </w:pPr>
      <w:r>
        <w:t>for(i = 0; i &lt; N; i++)</w:t>
      </w:r>
    </w:p>
    <w:p w:rsidR="00A009E3" w:rsidRDefault="00A009E3" w:rsidP="00A009E3">
      <w:pPr>
        <w:pStyle w:val="a8"/>
        <w:ind w:firstLine="400"/>
      </w:pPr>
      <w:r>
        <w:t xml:space="preserve">    {</w:t>
      </w:r>
    </w:p>
    <w:p w:rsidR="00A009E3" w:rsidRDefault="00A009E3" w:rsidP="00A009E3">
      <w:pPr>
        <w:pStyle w:val="a8"/>
        <w:ind w:firstLine="400"/>
      </w:pPr>
      <w:r>
        <w:t xml:space="preserve">        movie_id</w:t>
      </w:r>
    </w:p>
    <w:p w:rsidR="00A009E3" w:rsidRDefault="00A009E3" w:rsidP="00A009E3">
      <w:pPr>
        <w:pStyle w:val="a8"/>
        <w:ind w:firstLine="400"/>
      </w:pPr>
      <w:r>
        <w:t xml:space="preserve">        memory_size_in_bytes</w:t>
      </w:r>
    </w:p>
    <w:p w:rsidR="00A009E3" w:rsidRDefault="00A009E3" w:rsidP="00A009E3">
      <w:pPr>
        <w:pStyle w:val="a8"/>
        <w:ind w:firstLine="400"/>
      </w:pPr>
      <w:r>
        <w:t xml:space="preserve">        bytes_rate_of_one_instance</w:t>
      </w:r>
    </w:p>
    <w:p w:rsidR="00A009E3" w:rsidRDefault="00A009E3" w:rsidP="00A009E3">
      <w:pPr>
        <w:pStyle w:val="a8"/>
        <w:ind w:firstLine="400"/>
      </w:pPr>
      <w:r>
        <w:t xml:space="preserve">        service_number</w:t>
      </w:r>
    </w:p>
    <w:p w:rsidR="00A009E3" w:rsidRDefault="00A009E3" w:rsidP="00A009E3">
      <w:pPr>
        <w:pStyle w:val="a8"/>
        <w:ind w:firstLine="400"/>
      </w:pPr>
      <w:r>
        <w:t>for(i = 0; i &lt; N; i++)</w:t>
      </w:r>
    </w:p>
    <w:p w:rsidR="00A009E3" w:rsidRDefault="00A009E3" w:rsidP="00A009E3">
      <w:pPr>
        <w:pStyle w:val="a8"/>
        <w:ind w:firstLine="400"/>
      </w:pPr>
      <w:r>
        <w:t xml:space="preserve">        {</w:t>
      </w:r>
    </w:p>
    <w:p w:rsidR="00A009E3" w:rsidRDefault="00A009E3" w:rsidP="00A009E3">
      <w:pPr>
        <w:pStyle w:val="a8"/>
        <w:ind w:firstLine="400"/>
      </w:pPr>
      <w:r>
        <w:t xml:space="preserve">            ts_id</w:t>
      </w:r>
    </w:p>
    <w:p w:rsidR="00A009E3" w:rsidRDefault="00A009E3" w:rsidP="00A009E3">
      <w:pPr>
        <w:pStyle w:val="a8"/>
        <w:ind w:firstLine="400"/>
      </w:pPr>
      <w:r>
        <w:t xml:space="preserve">            service_id</w:t>
      </w:r>
    </w:p>
    <w:p w:rsidR="00A009E3" w:rsidRDefault="00A009E3" w:rsidP="00A009E3">
      <w:pPr>
        <w:pStyle w:val="a8"/>
        <w:ind w:firstLine="400"/>
      </w:pPr>
      <w:r>
        <w:t xml:space="preserve">            event_number</w:t>
      </w:r>
    </w:p>
    <w:p w:rsidR="00A009E3" w:rsidRDefault="00A009E3" w:rsidP="00A009E3">
      <w:pPr>
        <w:pStyle w:val="a8"/>
        <w:ind w:firstLine="400"/>
      </w:pPr>
      <w:r>
        <w:t>for(i = 0; i &lt; N; i++)</w:t>
      </w:r>
    </w:p>
    <w:p w:rsidR="00A009E3" w:rsidRDefault="00A009E3" w:rsidP="00A009E3">
      <w:pPr>
        <w:pStyle w:val="a8"/>
        <w:ind w:firstLine="400"/>
      </w:pPr>
      <w:r>
        <w:t xml:space="preserve">            {</w:t>
      </w:r>
    </w:p>
    <w:p w:rsidR="00A009E3" w:rsidRDefault="00A009E3" w:rsidP="00A009E3">
      <w:pPr>
        <w:pStyle w:val="a8"/>
        <w:ind w:firstLine="400"/>
      </w:pPr>
      <w:r>
        <w:t xml:space="preserve">                event_id            </w:t>
      </w:r>
    </w:p>
    <w:p w:rsidR="00A009E3" w:rsidRDefault="00A009E3" w:rsidP="00A009E3">
      <w:pPr>
        <w:pStyle w:val="a8"/>
        <w:ind w:firstLine="400"/>
      </w:pPr>
      <w:r>
        <w:t xml:space="preserve">            }</w:t>
      </w:r>
    </w:p>
    <w:p w:rsidR="00A009E3" w:rsidRDefault="00A009E3" w:rsidP="00A009E3">
      <w:pPr>
        <w:pStyle w:val="a8"/>
        <w:ind w:firstLine="400"/>
      </w:pPr>
      <w:r>
        <w:t xml:space="preserve">        }</w:t>
      </w:r>
    </w:p>
    <w:p w:rsidR="00A009E3" w:rsidRDefault="00A009E3" w:rsidP="00A009E3">
      <w:pPr>
        <w:pStyle w:val="a8"/>
        <w:ind w:firstLine="400"/>
      </w:pPr>
      <w:r>
        <w:lastRenderedPageBreak/>
        <w:t xml:space="preserve">    }</w:t>
      </w:r>
    </w:p>
    <w:p w:rsidR="008E7B3A" w:rsidRPr="00F07DAA" w:rsidRDefault="00A009E3" w:rsidP="00A009E3">
      <w:pPr>
        <w:pStyle w:val="a8"/>
        <w:ind w:firstLine="400"/>
      </w:pPr>
      <w:r>
        <w:t>}</w:t>
      </w:r>
    </w:p>
    <w:p w:rsidR="00363211" w:rsidRDefault="0010378D" w:rsidP="0010378D">
      <w:pPr>
        <w:pStyle w:val="1"/>
      </w:pPr>
      <w:r>
        <w:t>Relevant Facts and Assumptions</w:t>
      </w:r>
    </w:p>
    <w:p w:rsidR="003E4D4D" w:rsidRDefault="003C46AC" w:rsidP="003C46AC">
      <w:pPr>
        <w:widowControl/>
        <w:spacing w:line="240" w:lineRule="auto"/>
      </w:pPr>
      <w:r>
        <w:br w:type="page"/>
      </w:r>
    </w:p>
    <w:p w:rsidR="0010378D" w:rsidRDefault="0010378D" w:rsidP="0010378D">
      <w:pPr>
        <w:pStyle w:val="a6"/>
      </w:pPr>
      <w:r>
        <w:lastRenderedPageBreak/>
        <w:t>Functional Requirements</w:t>
      </w:r>
    </w:p>
    <w:p w:rsidR="0023710A" w:rsidRDefault="00DC00D6" w:rsidP="00C309A3">
      <w:pPr>
        <w:pStyle w:val="1"/>
      </w:pPr>
      <w:r>
        <w:rPr>
          <w:rFonts w:asciiTheme="minorEastAsia" w:eastAsiaTheme="minorEastAsia" w:hAnsiTheme="minorEastAsia" w:hint="eastAsia"/>
        </w:rPr>
        <w:t>工作范围</w:t>
      </w:r>
    </w:p>
    <w:p w:rsidR="00C5706E" w:rsidRDefault="000D3F7A" w:rsidP="00D568A2">
      <w:pPr>
        <w:jc w:val="center"/>
      </w:pPr>
      <w:r>
        <w:rPr>
          <w:noProof/>
          <w:snapToGrid/>
        </w:rPr>
        <w:drawing>
          <wp:inline distT="0" distB="0" distL="0" distR="0">
            <wp:extent cx="4835349" cy="3577133"/>
            <wp:effectExtent l="19050" t="0" r="3351"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4838907" cy="3579765"/>
                    </a:xfrm>
                    <a:prstGeom prst="rect">
                      <a:avLst/>
                    </a:prstGeom>
                    <a:noFill/>
                    <a:ln w="9525">
                      <a:noFill/>
                      <a:miter lim="800000"/>
                      <a:headEnd/>
                      <a:tailEnd/>
                    </a:ln>
                  </pic:spPr>
                </pic:pic>
              </a:graphicData>
            </a:graphic>
          </wp:inline>
        </w:drawing>
      </w:r>
    </w:p>
    <w:p w:rsidR="008C3B2C" w:rsidRDefault="00DC00D6" w:rsidP="008C3B2C">
      <w:pPr>
        <w:pStyle w:val="1"/>
      </w:pPr>
      <w:r>
        <w:rPr>
          <w:rFonts w:asciiTheme="minorEastAsia" w:eastAsiaTheme="minorEastAsia" w:hAnsiTheme="minorEastAsia" w:hint="eastAsia"/>
        </w:rPr>
        <w:t>产品范围</w:t>
      </w:r>
    </w:p>
    <w:p w:rsidR="00EC5DF5" w:rsidRDefault="000025AF" w:rsidP="008510FB">
      <w:pPr>
        <w:jc w:val="center"/>
      </w:pPr>
      <w:r>
        <w:rPr>
          <w:noProof/>
          <w:snapToGrid/>
        </w:rPr>
        <w:drawing>
          <wp:inline distT="0" distB="0" distL="0" distR="0">
            <wp:extent cx="4877886" cy="3789273"/>
            <wp:effectExtent l="1905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878736" cy="3789933"/>
                    </a:xfrm>
                    <a:prstGeom prst="rect">
                      <a:avLst/>
                    </a:prstGeom>
                    <a:noFill/>
                    <a:ln w="9525">
                      <a:noFill/>
                      <a:miter lim="800000"/>
                      <a:headEnd/>
                      <a:tailEnd/>
                    </a:ln>
                  </pic:spPr>
                </pic:pic>
              </a:graphicData>
            </a:graphic>
          </wp:inline>
        </w:drawing>
      </w:r>
    </w:p>
    <w:p w:rsidR="001F3285" w:rsidRDefault="004B2402" w:rsidP="004B2402">
      <w:pPr>
        <w:pStyle w:val="2"/>
      </w:pPr>
      <w:r>
        <w:rPr>
          <w:rFonts w:eastAsiaTheme="minorEastAsia" w:hint="eastAsia"/>
        </w:rPr>
        <w:lastRenderedPageBreak/>
        <w:t>Ur-1</w:t>
      </w:r>
      <w:r w:rsidR="00F31E49">
        <w:rPr>
          <w:rFonts w:eastAsiaTheme="minorEastAsia" w:hint="eastAsia"/>
        </w:rPr>
        <w:t>,</w:t>
      </w:r>
      <w:r>
        <w:rPr>
          <w:rFonts w:eastAsiaTheme="minorEastAsia" w:hint="eastAsia"/>
        </w:rPr>
        <w:t xml:space="preserve"> Start Nvod</w:t>
      </w:r>
    </w:p>
    <w:p w:rsidR="001F3285" w:rsidRDefault="001F0E56" w:rsidP="001F0E56">
      <w:pPr>
        <w:pStyle w:val="3"/>
      </w:pPr>
      <w:r>
        <w:t>Brief Description</w:t>
      </w:r>
    </w:p>
    <w:p w:rsidR="001F0E56" w:rsidRDefault="001F0E56" w:rsidP="001F0E56">
      <w:pPr>
        <w:pStyle w:val="a8"/>
        <w:ind w:firstLine="400"/>
      </w:pPr>
      <w:r>
        <w:rPr>
          <w:rFonts w:hint="eastAsia"/>
        </w:rPr>
        <w:t>Nvod.exe为命令行可执行程序，可在同一</w:t>
      </w:r>
      <w:r w:rsidR="006F48BA">
        <w:rPr>
          <w:rFonts w:hint="eastAsia"/>
        </w:rPr>
        <w:t>个操作系统</w:t>
      </w:r>
      <w:r>
        <w:rPr>
          <w:rFonts w:hint="eastAsia"/>
        </w:rPr>
        <w:t>上</w:t>
      </w:r>
      <w:r w:rsidR="00D71E66">
        <w:rPr>
          <w:rFonts w:hint="eastAsia"/>
        </w:rPr>
        <w:t>只能</w:t>
      </w:r>
      <w:r>
        <w:rPr>
          <w:rFonts w:hint="eastAsia"/>
        </w:rPr>
        <w:t>运行可执行程序的</w:t>
      </w:r>
      <w:r w:rsidR="00D71E66">
        <w:rPr>
          <w:rFonts w:hint="eastAsia"/>
        </w:rPr>
        <w:t>1</w:t>
      </w:r>
      <w:r>
        <w:rPr>
          <w:rFonts w:hint="eastAsia"/>
        </w:rPr>
        <w:t>个实例。 用户在通过命令行启动</w:t>
      </w:r>
      <w:r w:rsidR="00A93268">
        <w:rPr>
          <w:rFonts w:hint="eastAsia"/>
        </w:rPr>
        <w:t>Nvod.exe</w:t>
      </w:r>
      <w:r>
        <w:rPr>
          <w:rFonts w:hint="eastAsia"/>
        </w:rPr>
        <w:t>可执行程序时， 可选择输入配置文件的路径+文件名作为</w:t>
      </w:r>
      <w:r w:rsidR="00290FF9">
        <w:rPr>
          <w:rFonts w:hint="eastAsia"/>
        </w:rPr>
        <w:t>参数。</w:t>
      </w:r>
      <w:r w:rsidR="009A506C">
        <w:rPr>
          <w:rFonts w:hint="eastAsia"/>
        </w:rPr>
        <w:t>如果用户在启动Nvod.exe时， 没有输入配置文件参数，Nvod.exe自动将当前文件夹下的Nvod</w:t>
      </w:r>
      <w:r w:rsidR="00A60F2D">
        <w:rPr>
          <w:rFonts w:hint="eastAsia"/>
        </w:rPr>
        <w:t>Profile</w:t>
      </w:r>
      <w:r w:rsidR="009A506C">
        <w:rPr>
          <w:rFonts w:hint="eastAsia"/>
        </w:rPr>
        <w:t xml:space="preserve">.xml作为配置文件。 </w:t>
      </w:r>
    </w:p>
    <w:p w:rsidR="00BC6072" w:rsidRDefault="00F2777E" w:rsidP="001F0E56">
      <w:pPr>
        <w:pStyle w:val="a8"/>
        <w:ind w:firstLine="400"/>
      </w:pPr>
      <w:r>
        <w:rPr>
          <w:rFonts w:hint="eastAsia"/>
        </w:rPr>
        <w:t>参考</w:t>
      </w:r>
      <w:r w:rsidR="008619C2">
        <w:fldChar w:fldCharType="begin"/>
      </w:r>
      <w:r>
        <w:rPr>
          <w:rFonts w:hint="eastAsia"/>
        </w:rPr>
        <w:instrText>REF _Ref446076990 \r \h</w:instrText>
      </w:r>
      <w:r w:rsidR="008619C2">
        <w:fldChar w:fldCharType="separate"/>
      </w:r>
      <w:r w:rsidR="001B56C5">
        <w:t>5.2.3</w:t>
      </w:r>
      <w:r w:rsidR="008619C2">
        <w:fldChar w:fldCharType="end"/>
      </w:r>
      <w:r>
        <w:rPr>
          <w:rFonts w:hint="eastAsia"/>
        </w:rPr>
        <w:t>了解配置文件的格式。</w:t>
      </w:r>
    </w:p>
    <w:p w:rsidR="009A506C" w:rsidRDefault="009A506C" w:rsidP="009A506C">
      <w:pPr>
        <w:pStyle w:val="3"/>
      </w:pPr>
      <w:r w:rsidRPr="00D6742D">
        <w:rPr>
          <w:rFonts w:hint="eastAsia"/>
        </w:rPr>
        <w:t>P</w:t>
      </w:r>
      <w:r w:rsidRPr="009A506C">
        <w:t>re</w:t>
      </w:r>
      <w:r w:rsidR="00D6742D">
        <w:rPr>
          <w:rFonts w:eastAsiaTheme="minorEastAsia" w:hint="eastAsia"/>
        </w:rPr>
        <w:t>-</w:t>
      </w:r>
      <w:r w:rsidRPr="009A506C">
        <w:t>condition</w:t>
      </w:r>
    </w:p>
    <w:p w:rsidR="00D71E66" w:rsidRPr="00D71E66" w:rsidRDefault="009A506C" w:rsidP="00261333">
      <w:pPr>
        <w:pStyle w:val="a8"/>
        <w:numPr>
          <w:ilvl w:val="0"/>
          <w:numId w:val="2"/>
        </w:numPr>
        <w:ind w:firstLineChars="0"/>
      </w:pPr>
      <w:r>
        <w:rPr>
          <w:rFonts w:hint="eastAsia"/>
        </w:rPr>
        <w:t>配置文件必须存在，</w:t>
      </w:r>
      <w:r w:rsidR="008B0C73">
        <w:rPr>
          <w:rFonts w:hint="eastAsia"/>
        </w:rPr>
        <w:t>文件格式正确</w:t>
      </w:r>
      <w:r>
        <w:rPr>
          <w:rFonts w:hint="eastAsia"/>
        </w:rPr>
        <w:t>。</w:t>
      </w:r>
    </w:p>
    <w:p w:rsidR="009A506C" w:rsidRPr="009A506C" w:rsidRDefault="00D71E66" w:rsidP="00A70AC6">
      <w:pPr>
        <w:pStyle w:val="a8"/>
        <w:numPr>
          <w:ilvl w:val="0"/>
          <w:numId w:val="2"/>
        </w:numPr>
        <w:ind w:firstLineChars="0"/>
      </w:pPr>
      <w:r w:rsidRPr="00573AFD">
        <w:rPr>
          <w:rFonts w:hint="eastAsia"/>
        </w:rPr>
        <w:t>当前操作系</w:t>
      </w:r>
      <w:r>
        <w:rPr>
          <w:rFonts w:eastAsiaTheme="minorEastAsia" w:hint="eastAsia"/>
        </w:rPr>
        <w:t>统中，没有其他的Nvod.exe的实例正在运行。</w:t>
      </w:r>
    </w:p>
    <w:p w:rsidR="00D6742D" w:rsidRDefault="001F714B" w:rsidP="001F714B">
      <w:pPr>
        <w:pStyle w:val="3"/>
      </w:pPr>
      <w:r>
        <w:t>Basic Flows</w:t>
      </w:r>
    </w:p>
    <w:p w:rsidR="001F714B" w:rsidRDefault="001F714B" w:rsidP="00826B3C">
      <w:pPr>
        <w:pStyle w:val="a8"/>
        <w:numPr>
          <w:ilvl w:val="0"/>
          <w:numId w:val="3"/>
        </w:numPr>
        <w:ind w:firstLineChars="0"/>
      </w:pPr>
      <w:r>
        <w:rPr>
          <w:rFonts w:hint="eastAsia"/>
        </w:rPr>
        <w:t>用户通过命令行启动Nvod.exe。</w:t>
      </w:r>
    </w:p>
    <w:p w:rsidR="001F714B" w:rsidRDefault="00BB176E" w:rsidP="00826B3C">
      <w:pPr>
        <w:pStyle w:val="a8"/>
        <w:numPr>
          <w:ilvl w:val="0"/>
          <w:numId w:val="3"/>
        </w:numPr>
        <w:ind w:firstLineChars="0"/>
      </w:pPr>
      <w:r>
        <w:rPr>
          <w:rFonts w:hint="eastAsia"/>
        </w:rPr>
        <w:t>Nvod.exe的实例处于运行状态。</w:t>
      </w:r>
    </w:p>
    <w:p w:rsidR="001F714B" w:rsidRDefault="00A34993" w:rsidP="000805BC">
      <w:pPr>
        <w:pStyle w:val="3"/>
      </w:pPr>
      <w:r w:rsidRPr="00A34993">
        <w:t>Exceptional</w:t>
      </w:r>
      <w:r w:rsidR="000805BC">
        <w:t>Flows</w:t>
      </w:r>
    </w:p>
    <w:p w:rsidR="000805BC" w:rsidRDefault="000805BC" w:rsidP="000805BC">
      <w:pPr>
        <w:pStyle w:val="4"/>
      </w:pPr>
      <w:r>
        <w:rPr>
          <w:rFonts w:asciiTheme="minorEastAsia" w:eastAsiaTheme="minorEastAsia" w:hAnsiTheme="minorEastAsia" w:hint="eastAsia"/>
        </w:rPr>
        <w:t>配置文件不存在</w:t>
      </w:r>
      <w:r w:rsidR="00ED7C76">
        <w:rPr>
          <w:rFonts w:asciiTheme="minorEastAsia" w:eastAsiaTheme="minorEastAsia" w:hAnsiTheme="minorEastAsia" w:hint="eastAsia"/>
        </w:rPr>
        <w:t>， 或配置</w:t>
      </w:r>
      <w:r w:rsidR="00166D63">
        <w:rPr>
          <w:rFonts w:hint="eastAsia"/>
        </w:rPr>
        <w:t>文件格式</w:t>
      </w:r>
      <w:r w:rsidR="00ED7C76">
        <w:rPr>
          <w:rFonts w:asciiTheme="minorEastAsia" w:eastAsiaTheme="minorEastAsia" w:hAnsiTheme="minorEastAsia" w:hint="eastAsia"/>
        </w:rPr>
        <w:t>不正确</w:t>
      </w:r>
    </w:p>
    <w:p w:rsidR="000805BC" w:rsidRDefault="00252401" w:rsidP="00826B3C">
      <w:pPr>
        <w:pStyle w:val="a8"/>
        <w:numPr>
          <w:ilvl w:val="0"/>
          <w:numId w:val="4"/>
        </w:numPr>
        <w:ind w:firstLineChars="0"/>
      </w:pPr>
      <w:r>
        <w:rPr>
          <w:rFonts w:hint="eastAsia"/>
        </w:rPr>
        <w:t>Nvod.exe的发送和监听都处于暂停状态，等待用户修改配置文件</w:t>
      </w:r>
      <w:r w:rsidR="00282EAB">
        <w:rPr>
          <w:rFonts w:hint="eastAsia"/>
        </w:rPr>
        <w:t>。</w:t>
      </w:r>
    </w:p>
    <w:p w:rsidR="00282EAB" w:rsidRDefault="00037B8E" w:rsidP="00037B8E">
      <w:pPr>
        <w:pStyle w:val="4"/>
      </w:pPr>
      <w:r w:rsidRPr="00573AFD">
        <w:rPr>
          <w:rFonts w:eastAsia="宋体" w:hint="eastAsia"/>
        </w:rPr>
        <w:t>当前操作系</w:t>
      </w:r>
      <w:r>
        <w:rPr>
          <w:rFonts w:eastAsiaTheme="minorEastAsia" w:hint="eastAsia"/>
        </w:rPr>
        <w:t>统中，已经有其他的</w:t>
      </w:r>
      <w:r>
        <w:rPr>
          <w:rFonts w:eastAsiaTheme="minorEastAsia" w:hint="eastAsia"/>
        </w:rPr>
        <w:t>Nvod.exe</w:t>
      </w:r>
      <w:r>
        <w:rPr>
          <w:rFonts w:eastAsiaTheme="minorEastAsia" w:hint="eastAsia"/>
        </w:rPr>
        <w:t>的实例处于运行状态</w:t>
      </w:r>
    </w:p>
    <w:p w:rsidR="00037B8E" w:rsidRPr="008B0C73" w:rsidRDefault="00037B8E" w:rsidP="006E750D">
      <w:pPr>
        <w:pStyle w:val="a8"/>
        <w:numPr>
          <w:ilvl w:val="0"/>
          <w:numId w:val="5"/>
        </w:numPr>
        <w:ind w:firstLineChars="0"/>
      </w:pPr>
      <w:r>
        <w:rPr>
          <w:rFonts w:hint="eastAsia"/>
        </w:rPr>
        <w:t>提示用户, 并退出。</w:t>
      </w:r>
    </w:p>
    <w:p w:rsidR="00037B8E" w:rsidRDefault="00037B8E" w:rsidP="00282EAB"/>
    <w:p w:rsidR="00EC4242" w:rsidRPr="00EC4242" w:rsidRDefault="00EC4242" w:rsidP="00EC4242">
      <w:pPr>
        <w:pStyle w:val="2"/>
        <w:rPr>
          <w:rFonts w:eastAsiaTheme="minorEastAsia"/>
        </w:rPr>
      </w:pPr>
      <w:r w:rsidRPr="00EC4242">
        <w:rPr>
          <w:rFonts w:eastAsiaTheme="minorEastAsia" w:hint="eastAsia"/>
        </w:rPr>
        <w:t>Ur</w:t>
      </w:r>
      <w:r>
        <w:rPr>
          <w:rFonts w:eastAsiaTheme="minorEastAsia" w:hint="eastAsia"/>
        </w:rPr>
        <w:t xml:space="preserve">-2, </w:t>
      </w:r>
      <w:r w:rsidRPr="00EC4242">
        <w:rPr>
          <w:rFonts w:eastAsiaTheme="minorEastAsia"/>
        </w:rPr>
        <w:t>Config</w:t>
      </w:r>
      <w:r w:rsidR="007745ED">
        <w:rPr>
          <w:rFonts w:eastAsiaTheme="minorEastAsia"/>
        </w:rPr>
        <w:t>Nvod Parameter</w:t>
      </w:r>
    </w:p>
    <w:p w:rsidR="00EC4242" w:rsidRDefault="00EC4242" w:rsidP="00EC4242">
      <w:pPr>
        <w:pStyle w:val="3"/>
      </w:pPr>
      <w:r>
        <w:t>Brief Description</w:t>
      </w:r>
    </w:p>
    <w:p w:rsidR="00EC4242" w:rsidRDefault="00C52CCE" w:rsidP="00EC4242">
      <w:pPr>
        <w:pStyle w:val="a8"/>
        <w:ind w:firstLine="400"/>
      </w:pPr>
      <w:r>
        <w:rPr>
          <w:rFonts w:hint="eastAsia"/>
        </w:rPr>
        <w:t>用户可</w:t>
      </w:r>
      <w:r w:rsidR="003C0775">
        <w:rPr>
          <w:rFonts w:hint="eastAsia"/>
        </w:rPr>
        <w:t>以在任何时候（</w:t>
      </w:r>
      <w:r w:rsidR="003D6AC0">
        <w:rPr>
          <w:rFonts w:hint="eastAsia"/>
        </w:rPr>
        <w:t>Nvod视频播发服务程序</w:t>
      </w:r>
      <w:r w:rsidR="003C0775">
        <w:rPr>
          <w:rFonts w:hint="eastAsia"/>
        </w:rPr>
        <w:t>启动前或</w:t>
      </w:r>
      <w:r w:rsidR="003D6AC0">
        <w:rPr>
          <w:rFonts w:hint="eastAsia"/>
        </w:rPr>
        <w:t>Nvod视频播发服务程序</w:t>
      </w:r>
      <w:r w:rsidR="003C0775">
        <w:rPr>
          <w:rFonts w:hint="eastAsia"/>
        </w:rPr>
        <w:t>运行过程中）</w:t>
      </w:r>
      <w:r>
        <w:rPr>
          <w:rFonts w:hint="eastAsia"/>
        </w:rPr>
        <w:t>通过任何的文字处理程序来编辑配置文件，编辑并保存后，Nvod.exe可自动感知配置文件的变化，在不重启动的情况下，Nvod.exe将按照最新的配置运行</w:t>
      </w:r>
      <w:r w:rsidR="00EC4242">
        <w:rPr>
          <w:rFonts w:hint="eastAsia"/>
        </w:rPr>
        <w:t xml:space="preserve">。 </w:t>
      </w:r>
    </w:p>
    <w:p w:rsidR="00EC4242" w:rsidRDefault="003B7045" w:rsidP="00EC4242">
      <w:pPr>
        <w:pStyle w:val="a8"/>
        <w:ind w:firstLine="400"/>
      </w:pPr>
      <w:r>
        <w:rPr>
          <w:rFonts w:hint="eastAsia"/>
        </w:rPr>
        <w:t>参考</w:t>
      </w:r>
      <w:r w:rsidR="008619C2">
        <w:fldChar w:fldCharType="begin"/>
      </w:r>
      <w:r w:rsidR="00F2777E">
        <w:rPr>
          <w:rFonts w:hint="eastAsia"/>
        </w:rPr>
        <w:instrText>REF _Ref446076990 \r \h</w:instrText>
      </w:r>
      <w:r w:rsidR="008619C2">
        <w:fldChar w:fldCharType="separate"/>
      </w:r>
      <w:r w:rsidR="00F2777E">
        <w:t>5.2.2</w:t>
      </w:r>
      <w:r w:rsidR="008619C2">
        <w:fldChar w:fldCharType="end"/>
      </w:r>
      <w:r>
        <w:rPr>
          <w:rFonts w:hint="eastAsia"/>
        </w:rPr>
        <w:t>了解配置文件的格式。</w:t>
      </w:r>
    </w:p>
    <w:p w:rsidR="00EC4242" w:rsidRDefault="00EC4242" w:rsidP="00EC4242">
      <w:pPr>
        <w:pStyle w:val="3"/>
      </w:pPr>
      <w:r w:rsidRPr="00D6742D">
        <w:rPr>
          <w:rFonts w:hint="eastAsia"/>
        </w:rPr>
        <w:t>P</w:t>
      </w:r>
      <w:r w:rsidRPr="009A506C">
        <w:t>re</w:t>
      </w:r>
      <w:r>
        <w:rPr>
          <w:rFonts w:eastAsiaTheme="minorEastAsia" w:hint="eastAsia"/>
        </w:rPr>
        <w:t>-</w:t>
      </w:r>
      <w:r w:rsidRPr="009A506C">
        <w:t>condition</w:t>
      </w:r>
    </w:p>
    <w:p w:rsidR="00EC4242" w:rsidRPr="009A506C" w:rsidRDefault="004E037A" w:rsidP="006E750D">
      <w:pPr>
        <w:pStyle w:val="a8"/>
        <w:numPr>
          <w:ilvl w:val="0"/>
          <w:numId w:val="6"/>
        </w:numPr>
        <w:ind w:firstLineChars="0"/>
      </w:pPr>
      <w:r>
        <w:rPr>
          <w:rFonts w:hint="eastAsia"/>
        </w:rPr>
        <w:t>新保存的配置文件的格式正确。</w:t>
      </w:r>
    </w:p>
    <w:p w:rsidR="00EC4242" w:rsidRDefault="00EC4242" w:rsidP="00EC4242">
      <w:pPr>
        <w:pStyle w:val="3"/>
      </w:pPr>
      <w:r>
        <w:t>Basic Flows</w:t>
      </w:r>
    </w:p>
    <w:p w:rsidR="00EC4242" w:rsidRDefault="006F0222" w:rsidP="006E750D">
      <w:pPr>
        <w:pStyle w:val="a8"/>
        <w:numPr>
          <w:ilvl w:val="0"/>
          <w:numId w:val="7"/>
        </w:numPr>
        <w:ind w:firstLineChars="0"/>
      </w:pPr>
      <w:r>
        <w:rPr>
          <w:rFonts w:hint="eastAsia"/>
        </w:rPr>
        <w:t>用户通过任何的文字处理程序编译配置文件，并点击保存按钮。</w:t>
      </w:r>
    </w:p>
    <w:p w:rsidR="00E10FB4" w:rsidRDefault="006F0222" w:rsidP="006E750D">
      <w:pPr>
        <w:pStyle w:val="a8"/>
        <w:numPr>
          <w:ilvl w:val="0"/>
          <w:numId w:val="7"/>
        </w:numPr>
        <w:ind w:firstLineChars="0"/>
      </w:pPr>
      <w:r>
        <w:rPr>
          <w:rFonts w:hint="eastAsia"/>
        </w:rPr>
        <w:t>Nvod.exe可自动感知配置文件的变化，读入新的配置文件，并按照新的配置文件运行。</w:t>
      </w:r>
    </w:p>
    <w:p w:rsidR="00EC4242" w:rsidRDefault="00EC4242" w:rsidP="00EC4242">
      <w:pPr>
        <w:pStyle w:val="3"/>
      </w:pPr>
      <w:r w:rsidRPr="00A34993">
        <w:t>Exceptional</w:t>
      </w:r>
      <w:r>
        <w:t>Flows</w:t>
      </w:r>
    </w:p>
    <w:p w:rsidR="00EC4242" w:rsidRDefault="00E10FB4" w:rsidP="00EC4242">
      <w:pPr>
        <w:pStyle w:val="4"/>
      </w:pPr>
      <w:r>
        <w:rPr>
          <w:rFonts w:asciiTheme="minorEastAsia" w:eastAsiaTheme="minorEastAsia" w:hAnsiTheme="minorEastAsia" w:hint="eastAsia"/>
        </w:rPr>
        <w:t>新的</w:t>
      </w:r>
      <w:r w:rsidR="00EC4242">
        <w:rPr>
          <w:rFonts w:asciiTheme="minorEastAsia" w:eastAsiaTheme="minorEastAsia" w:hAnsiTheme="minorEastAsia" w:hint="eastAsia"/>
        </w:rPr>
        <w:t>配置文件</w:t>
      </w:r>
      <w:r w:rsidR="00166D63">
        <w:rPr>
          <w:rFonts w:hint="eastAsia"/>
        </w:rPr>
        <w:t>文件格式</w:t>
      </w:r>
      <w:r w:rsidR="00166D63">
        <w:rPr>
          <w:rFonts w:asciiTheme="minorEastAsia" w:eastAsiaTheme="minorEastAsia" w:hAnsiTheme="minorEastAsia" w:hint="eastAsia"/>
        </w:rPr>
        <w:t>不正确</w:t>
      </w:r>
    </w:p>
    <w:p w:rsidR="00EC4242" w:rsidRDefault="00166D63" w:rsidP="006E750D">
      <w:pPr>
        <w:pStyle w:val="a8"/>
        <w:numPr>
          <w:ilvl w:val="0"/>
          <w:numId w:val="8"/>
        </w:numPr>
        <w:ind w:firstLineChars="0"/>
      </w:pPr>
      <w:r>
        <w:rPr>
          <w:rFonts w:hint="eastAsia"/>
        </w:rPr>
        <w:t>提示用户，监控文件修改事件，以便在用户再次修改文件后重新读入配置文件的内容。</w:t>
      </w:r>
    </w:p>
    <w:p w:rsidR="00166D63" w:rsidRDefault="00166D63" w:rsidP="006E750D">
      <w:pPr>
        <w:pStyle w:val="a8"/>
        <w:numPr>
          <w:ilvl w:val="0"/>
          <w:numId w:val="8"/>
        </w:numPr>
        <w:ind w:firstLineChars="0"/>
      </w:pPr>
      <w:r>
        <w:rPr>
          <w:rFonts w:hint="eastAsia"/>
        </w:rPr>
        <w:t>在用户再次修改配置文件之前，Nvod.exe的发送和监听都处于暂停状态。</w:t>
      </w:r>
    </w:p>
    <w:p w:rsidR="00EC4242" w:rsidRDefault="00783FC0" w:rsidP="00783FC0">
      <w:pPr>
        <w:pStyle w:val="4"/>
      </w:pPr>
      <w:r>
        <w:rPr>
          <w:rFonts w:hint="eastAsia"/>
        </w:rPr>
        <w:t>Nvod.exe运行过程中，用户或其他程序删除了配置文件</w:t>
      </w:r>
    </w:p>
    <w:p w:rsidR="00783FC0" w:rsidRDefault="00783FC0" w:rsidP="006E750D">
      <w:pPr>
        <w:pStyle w:val="a8"/>
        <w:numPr>
          <w:ilvl w:val="0"/>
          <w:numId w:val="9"/>
        </w:numPr>
        <w:ind w:firstLineChars="0"/>
      </w:pPr>
      <w:r>
        <w:rPr>
          <w:rFonts w:hint="eastAsia"/>
        </w:rPr>
        <w:t>提示用户，监控文件修改事件，以便在用户再次生成配置文件后重新读入配置文件的内容。</w:t>
      </w:r>
    </w:p>
    <w:p w:rsidR="00783FC0" w:rsidRPr="00783FC0" w:rsidRDefault="00783FC0" w:rsidP="006E750D">
      <w:pPr>
        <w:pStyle w:val="a8"/>
        <w:numPr>
          <w:ilvl w:val="0"/>
          <w:numId w:val="9"/>
        </w:numPr>
        <w:ind w:firstLineChars="0"/>
      </w:pPr>
      <w:r>
        <w:rPr>
          <w:rFonts w:hint="eastAsia"/>
        </w:rPr>
        <w:lastRenderedPageBreak/>
        <w:t>在用户再次生成配置文件之前，</w:t>
      </w:r>
      <w:r w:rsidR="003D6AC0">
        <w:rPr>
          <w:rFonts w:hint="eastAsia"/>
        </w:rPr>
        <w:t>Nvod视频播发服务程序</w:t>
      </w:r>
      <w:r w:rsidR="003C0775">
        <w:rPr>
          <w:rFonts w:hint="eastAsia"/>
        </w:rPr>
        <w:t>的所有处理过程都处于暂停状态，请参考相关章节以了解每个User Case的具体的处理过程</w:t>
      </w:r>
      <w:r>
        <w:rPr>
          <w:rFonts w:hint="eastAsia"/>
        </w:rPr>
        <w:t>。</w:t>
      </w:r>
    </w:p>
    <w:p w:rsidR="009B7B29" w:rsidRPr="007D0940" w:rsidRDefault="009B7B29" w:rsidP="009B7B29">
      <w:pPr>
        <w:pStyle w:val="2"/>
        <w:rPr>
          <w:rFonts w:eastAsiaTheme="minorEastAsia"/>
        </w:rPr>
      </w:pPr>
      <w:bookmarkStart w:id="10" w:name="_Ref446145726"/>
      <w:r w:rsidRPr="007D0940">
        <w:rPr>
          <w:rFonts w:eastAsiaTheme="minorEastAsia" w:hint="eastAsia"/>
        </w:rPr>
        <w:t>Ur</w:t>
      </w:r>
      <w:r>
        <w:rPr>
          <w:rFonts w:eastAsiaTheme="minorEastAsia" w:hint="eastAsia"/>
        </w:rPr>
        <w:t xml:space="preserve">-3, </w:t>
      </w:r>
      <w:r>
        <w:rPr>
          <w:rFonts w:eastAsiaTheme="minorEastAsia"/>
        </w:rPr>
        <w:t>Query Movie</w:t>
      </w:r>
      <w:r>
        <w:rPr>
          <w:rFonts w:eastAsiaTheme="minorEastAsia" w:hint="eastAsia"/>
        </w:rPr>
        <w:t>/Poster</w:t>
      </w:r>
      <w:r>
        <w:rPr>
          <w:rFonts w:eastAsiaTheme="minorEastAsia"/>
        </w:rPr>
        <w:t xml:space="preserve"> Infor</w:t>
      </w:r>
      <w:r w:rsidRPr="00C926C2">
        <w:rPr>
          <w:rFonts w:eastAsiaTheme="minorEastAsia"/>
        </w:rPr>
        <w:t>m</w:t>
      </w:r>
      <w:r>
        <w:rPr>
          <w:rFonts w:eastAsiaTheme="minorEastAsia" w:hint="eastAsia"/>
        </w:rPr>
        <w:t>a</w:t>
      </w:r>
      <w:r w:rsidRPr="00C926C2">
        <w:rPr>
          <w:rFonts w:eastAsiaTheme="minorEastAsia"/>
        </w:rPr>
        <w:t>tion</w:t>
      </w:r>
      <w:bookmarkEnd w:id="10"/>
    </w:p>
    <w:p w:rsidR="009B7B29" w:rsidRDefault="009B7B29" w:rsidP="009B7B29">
      <w:pPr>
        <w:pStyle w:val="3"/>
        <w:rPr>
          <w:rFonts w:eastAsiaTheme="minorEastAsia"/>
        </w:rPr>
      </w:pPr>
      <w:r>
        <w:t>Brief Description</w:t>
      </w:r>
    </w:p>
    <w:p w:rsidR="009B7B29" w:rsidRDefault="009B7B29" w:rsidP="009B7B29">
      <w:pPr>
        <w:pStyle w:val="a8"/>
        <w:ind w:firstLine="400"/>
      </w:pPr>
      <w:r>
        <w:rPr>
          <w:rFonts w:hint="eastAsia"/>
        </w:rPr>
        <w:t>Nvod 需要处理的Movie Information都存在于 Movie Repository。每次</w:t>
      </w:r>
      <w:r w:rsidR="003D6AC0">
        <w:rPr>
          <w:rFonts w:hint="eastAsia"/>
        </w:rPr>
        <w:t>Nvod视频播发服务程序</w:t>
      </w:r>
      <w:r>
        <w:rPr>
          <w:rFonts w:hint="eastAsia"/>
        </w:rPr>
        <w:t>需要播放电影前，Nvod都需要从Movie Repository获取片源相关的信息。</w:t>
      </w:r>
    </w:p>
    <w:p w:rsidR="009B7B29" w:rsidRDefault="009B7B29" w:rsidP="009B7B29">
      <w:pPr>
        <w:pStyle w:val="3"/>
      </w:pPr>
      <w:r w:rsidRPr="00D6742D">
        <w:rPr>
          <w:rFonts w:hint="eastAsia"/>
        </w:rPr>
        <w:t>P</w:t>
      </w:r>
      <w:r w:rsidRPr="009A506C">
        <w:t>re</w:t>
      </w:r>
      <w:r>
        <w:rPr>
          <w:rFonts w:eastAsiaTheme="minorEastAsia" w:hint="eastAsia"/>
        </w:rPr>
        <w:t>-</w:t>
      </w:r>
      <w:r w:rsidRPr="009A506C">
        <w:t>condition</w:t>
      </w:r>
    </w:p>
    <w:p w:rsidR="009B7B29" w:rsidRDefault="009B7B29" w:rsidP="006C196B">
      <w:pPr>
        <w:pStyle w:val="a8"/>
        <w:numPr>
          <w:ilvl w:val="0"/>
          <w:numId w:val="12"/>
        </w:numPr>
        <w:ind w:firstLineChars="0"/>
      </w:pPr>
      <w:r>
        <w:rPr>
          <w:rFonts w:hint="eastAsia"/>
        </w:rPr>
        <w:t>Nvod 系统</w:t>
      </w:r>
      <w:r w:rsidR="006D4468">
        <w:rPr>
          <w:rFonts w:hint="eastAsia"/>
        </w:rPr>
        <w:t>正常运行</w:t>
      </w:r>
      <w:r>
        <w:rPr>
          <w:rFonts w:hint="eastAsia"/>
        </w:rPr>
        <w:t>，并且</w:t>
      </w:r>
      <w:r w:rsidR="006D4468">
        <w:rPr>
          <w:rFonts w:hint="eastAsia"/>
        </w:rPr>
        <w:t>从</w:t>
      </w:r>
      <w:r>
        <w:rPr>
          <w:rFonts w:hint="eastAsia"/>
        </w:rPr>
        <w:t>Epg系统</w:t>
      </w:r>
      <w:r w:rsidR="006D4468">
        <w:rPr>
          <w:rFonts w:hint="eastAsia"/>
        </w:rPr>
        <w:t>接收到了完整的</w:t>
      </w:r>
      <w:r>
        <w:rPr>
          <w:rFonts w:hint="eastAsia"/>
        </w:rPr>
        <w:t>Nvod Reference Service</w:t>
      </w:r>
      <w:r w:rsidR="006D4468">
        <w:rPr>
          <w:rFonts w:hint="eastAsia"/>
        </w:rPr>
        <w:t xml:space="preserve"> Info</w:t>
      </w:r>
      <w:r>
        <w:rPr>
          <w:rFonts w:hint="eastAsia"/>
        </w:rPr>
        <w:t xml:space="preserve">和 Nvod </w:t>
      </w:r>
      <w:r w:rsidR="006D4468">
        <w:rPr>
          <w:rFonts w:hint="eastAsia"/>
        </w:rPr>
        <w:t>Time-Shifted Service Info</w:t>
      </w:r>
      <w:r>
        <w:rPr>
          <w:rFonts w:hint="eastAsia"/>
        </w:rPr>
        <w:t>。</w:t>
      </w:r>
    </w:p>
    <w:p w:rsidR="009B7B29" w:rsidRDefault="009B7B29" w:rsidP="009B7B29">
      <w:pPr>
        <w:pStyle w:val="3"/>
      </w:pPr>
      <w:r>
        <w:t>Basic Flows</w:t>
      </w:r>
    </w:p>
    <w:p w:rsidR="009B7B29" w:rsidRDefault="003D6AC0" w:rsidP="006C196B">
      <w:pPr>
        <w:pStyle w:val="a8"/>
        <w:numPr>
          <w:ilvl w:val="0"/>
          <w:numId w:val="13"/>
        </w:numPr>
        <w:ind w:firstLineChars="0"/>
      </w:pPr>
      <w:r>
        <w:rPr>
          <w:rFonts w:hint="eastAsia"/>
        </w:rPr>
        <w:t>Nvod视频播发服务程序</w:t>
      </w:r>
      <w:r w:rsidR="009B7B29">
        <w:rPr>
          <w:rFonts w:hint="eastAsia"/>
        </w:rPr>
        <w:t>从 Nvod Reference Service中提取出Movie</w:t>
      </w:r>
      <w:r w:rsidR="006D4468">
        <w:rPr>
          <w:rFonts w:hint="eastAsia"/>
        </w:rPr>
        <w:t>/Poster</w:t>
      </w:r>
      <w:r w:rsidR="009B7B29">
        <w:rPr>
          <w:rFonts w:hint="eastAsia"/>
        </w:rPr>
        <w:t xml:space="preserve"> Id。</w:t>
      </w:r>
    </w:p>
    <w:p w:rsidR="009B7B29" w:rsidRDefault="003D6AC0" w:rsidP="006C196B">
      <w:pPr>
        <w:pStyle w:val="a8"/>
        <w:numPr>
          <w:ilvl w:val="0"/>
          <w:numId w:val="13"/>
        </w:numPr>
        <w:ind w:firstLineChars="0"/>
      </w:pPr>
      <w:r>
        <w:rPr>
          <w:rFonts w:hint="eastAsia"/>
        </w:rPr>
        <w:t>Nvod视频播发服务程序</w:t>
      </w:r>
      <w:r w:rsidR="009B7B29">
        <w:rPr>
          <w:rFonts w:hint="eastAsia"/>
        </w:rPr>
        <w:t>根据Movie</w:t>
      </w:r>
      <w:r w:rsidR="006D4468">
        <w:rPr>
          <w:rFonts w:hint="eastAsia"/>
        </w:rPr>
        <w:t>/Poster</w:t>
      </w:r>
      <w:r w:rsidR="009B7B29">
        <w:rPr>
          <w:rFonts w:hint="eastAsia"/>
        </w:rPr>
        <w:t xml:space="preserve"> Id从Movie Repository查询此Movie Information。</w:t>
      </w:r>
    </w:p>
    <w:p w:rsidR="009B7B29" w:rsidRDefault="009B7B29" w:rsidP="006C196B">
      <w:pPr>
        <w:pStyle w:val="a8"/>
        <w:numPr>
          <w:ilvl w:val="0"/>
          <w:numId w:val="13"/>
        </w:numPr>
        <w:ind w:firstLineChars="0"/>
      </w:pPr>
      <w:r>
        <w:rPr>
          <w:rFonts w:hint="eastAsia"/>
        </w:rPr>
        <w:t>Movie Repository返回相关的Movie</w:t>
      </w:r>
      <w:r w:rsidR="004F53EE">
        <w:rPr>
          <w:rFonts w:hint="eastAsia"/>
        </w:rPr>
        <w:t>/Poster</w:t>
      </w:r>
      <w:r>
        <w:rPr>
          <w:rFonts w:hint="eastAsia"/>
        </w:rPr>
        <w:t xml:space="preserve"> Information。</w:t>
      </w:r>
    </w:p>
    <w:p w:rsidR="009B7B29" w:rsidRDefault="009B7B29" w:rsidP="009B7B29">
      <w:pPr>
        <w:pStyle w:val="3"/>
      </w:pPr>
      <w:r>
        <w:rPr>
          <w:rFonts w:hint="eastAsia"/>
        </w:rPr>
        <w:t>A</w:t>
      </w:r>
      <w:r w:rsidRPr="00611F01">
        <w:t>lternative</w:t>
      </w:r>
      <w:r>
        <w:rPr>
          <w:rFonts w:hint="eastAsia"/>
        </w:rPr>
        <w:t xml:space="preserve"> Flows</w:t>
      </w:r>
    </w:p>
    <w:p w:rsidR="009B7B29" w:rsidRDefault="009B7B29" w:rsidP="006C196B">
      <w:pPr>
        <w:pStyle w:val="a8"/>
        <w:numPr>
          <w:ilvl w:val="0"/>
          <w:numId w:val="14"/>
        </w:numPr>
        <w:ind w:firstLineChars="0"/>
      </w:pPr>
      <w:r>
        <w:rPr>
          <w:rFonts w:hint="eastAsia"/>
        </w:rPr>
        <w:t>如果当前Movie Id的Movie</w:t>
      </w:r>
      <w:r w:rsidR="004F53EE">
        <w:rPr>
          <w:rFonts w:hint="eastAsia"/>
        </w:rPr>
        <w:t>/Poster</w:t>
      </w:r>
      <w:r>
        <w:rPr>
          <w:rFonts w:hint="eastAsia"/>
        </w:rPr>
        <w:t xml:space="preserve"> Information在本地有缓存，则Nvod直接使用本地缓存中的内容。（</w:t>
      </w:r>
      <w:r w:rsidR="004F53EE">
        <w:rPr>
          <w:rFonts w:hint="eastAsia"/>
        </w:rPr>
        <w:t>注：</w:t>
      </w:r>
      <w:r>
        <w:rPr>
          <w:rFonts w:hint="eastAsia"/>
        </w:rPr>
        <w:t>所有的Movie　ID唯一，Epg和Movie　Repository在删除了一部电影后，添加新的电影时不能使用使用过的Movie Id）。</w:t>
      </w:r>
    </w:p>
    <w:p w:rsidR="009B7B29" w:rsidRDefault="009B7B29" w:rsidP="009B7B29">
      <w:pPr>
        <w:pStyle w:val="3"/>
      </w:pPr>
      <w:r w:rsidRPr="00A34993">
        <w:t>Exceptional</w:t>
      </w:r>
      <w:r>
        <w:t>Flows</w:t>
      </w:r>
    </w:p>
    <w:p w:rsidR="009B7B29" w:rsidRDefault="009B7B29" w:rsidP="006C196B">
      <w:pPr>
        <w:pStyle w:val="a8"/>
        <w:numPr>
          <w:ilvl w:val="0"/>
          <w:numId w:val="15"/>
        </w:numPr>
        <w:ind w:firstLineChars="0"/>
      </w:pPr>
      <w:r>
        <w:rPr>
          <w:rFonts w:hint="eastAsia"/>
        </w:rPr>
        <w:t>如果查询超时，Nvod 系统退出当前过程，并且给用户一个提示。</w:t>
      </w:r>
    </w:p>
    <w:p w:rsidR="00EC4242" w:rsidRPr="009B7B29" w:rsidRDefault="00EC4242" w:rsidP="00282EAB"/>
    <w:p w:rsidR="00E1042C" w:rsidRPr="007D0940" w:rsidRDefault="00E1042C" w:rsidP="00E1042C">
      <w:pPr>
        <w:pStyle w:val="2"/>
        <w:rPr>
          <w:rFonts w:eastAsiaTheme="minorEastAsia"/>
        </w:rPr>
      </w:pPr>
      <w:bookmarkStart w:id="11" w:name="_Ref448148341"/>
      <w:r w:rsidRPr="007D0940">
        <w:rPr>
          <w:rFonts w:eastAsiaTheme="minorEastAsia" w:hint="eastAsia"/>
        </w:rPr>
        <w:t>Ur</w:t>
      </w:r>
      <w:r w:rsidR="009B7B29">
        <w:rPr>
          <w:rFonts w:eastAsiaTheme="minorEastAsia" w:hint="eastAsia"/>
        </w:rPr>
        <w:t>-4</w:t>
      </w:r>
      <w:r>
        <w:rPr>
          <w:rFonts w:eastAsiaTheme="minorEastAsia" w:hint="eastAsia"/>
        </w:rPr>
        <w:t xml:space="preserve">, </w:t>
      </w:r>
      <w:bookmarkEnd w:id="11"/>
      <w:r w:rsidR="00B87EFE">
        <w:rPr>
          <w:rFonts w:eastAsiaTheme="minorEastAsia" w:hint="eastAsia"/>
        </w:rPr>
        <w:t xml:space="preserve">Send </w:t>
      </w:r>
      <w:r w:rsidR="00BE74DE" w:rsidRPr="00837FF4">
        <w:rPr>
          <w:rFonts w:eastAsiaTheme="minorEastAsia"/>
        </w:rPr>
        <w:t>Data-Pipe</w:t>
      </w:r>
      <w:r w:rsidR="00BE74DE" w:rsidRPr="004D32D0">
        <w:rPr>
          <w:rFonts w:eastAsiaTheme="minorEastAsia" w:hint="eastAsia"/>
        </w:rPr>
        <w:t>Service Program</w:t>
      </w:r>
      <w:r w:rsidR="00BE74DE" w:rsidRPr="004D32D0">
        <w:rPr>
          <w:rFonts w:hint="eastAsia"/>
        </w:rPr>
        <w:t xml:space="preserve"> Stream</w:t>
      </w:r>
      <w:r w:rsidR="00BE74DE" w:rsidRPr="004D32D0">
        <w:rPr>
          <w:rFonts w:eastAsiaTheme="minorEastAsia" w:hint="eastAsia"/>
        </w:rPr>
        <w:t xml:space="preserve"> TS</w:t>
      </w:r>
      <w:r w:rsidR="006014E6">
        <w:rPr>
          <w:rFonts w:eastAsiaTheme="minorEastAsia" w:hint="eastAsia"/>
        </w:rPr>
        <w:t xml:space="preserve"> for Nvod Reference Service</w:t>
      </w:r>
    </w:p>
    <w:p w:rsidR="00E1042C" w:rsidRDefault="00E1042C" w:rsidP="00E1042C">
      <w:pPr>
        <w:pStyle w:val="3"/>
        <w:rPr>
          <w:rFonts w:eastAsiaTheme="minorEastAsia"/>
        </w:rPr>
      </w:pPr>
      <w:r>
        <w:t>Brief Description</w:t>
      </w:r>
    </w:p>
    <w:p w:rsidR="0098343C" w:rsidRDefault="008A127D" w:rsidP="001D1B8F">
      <w:pPr>
        <w:pStyle w:val="a8"/>
        <w:ind w:firstLine="400"/>
      </w:pPr>
      <w:r>
        <w:rPr>
          <w:rFonts w:hint="eastAsia"/>
        </w:rPr>
        <w:t>本用例用于</w:t>
      </w:r>
      <w:r w:rsidR="00085834">
        <w:rPr>
          <w:rFonts w:hint="eastAsia"/>
        </w:rPr>
        <w:t>处理</w:t>
      </w:r>
      <w:r w:rsidR="00AA40C1" w:rsidRPr="00837FF4">
        <w:rPr>
          <w:rFonts w:eastAsiaTheme="minorEastAsia"/>
        </w:rPr>
        <w:t>Data-Pipe</w:t>
      </w:r>
      <w:r w:rsidR="00AA40C1" w:rsidRPr="004D32D0">
        <w:rPr>
          <w:rFonts w:eastAsiaTheme="minorEastAsia" w:hint="eastAsia"/>
        </w:rPr>
        <w:t>Service Program</w:t>
      </w:r>
      <w:r w:rsidR="00AA40C1" w:rsidRPr="004D32D0">
        <w:rPr>
          <w:rFonts w:hint="eastAsia"/>
        </w:rPr>
        <w:t xml:space="preserve"> Stream</w:t>
      </w:r>
      <w:r w:rsidR="00AA40C1" w:rsidRPr="004D32D0">
        <w:rPr>
          <w:rFonts w:eastAsiaTheme="minorEastAsia" w:hint="eastAsia"/>
        </w:rPr>
        <w:t xml:space="preserve"> TS</w:t>
      </w:r>
      <w:r w:rsidR="00EE57E6">
        <w:rPr>
          <w:rFonts w:eastAsiaTheme="minorEastAsia" w:hint="eastAsia"/>
        </w:rPr>
        <w:t>(</w:t>
      </w:r>
      <w:r w:rsidR="008619C2">
        <w:rPr>
          <w:rFonts w:eastAsiaTheme="minorEastAsia"/>
        </w:rPr>
        <w:fldChar w:fldCharType="begin"/>
      </w:r>
      <w:r w:rsidR="00EE57E6">
        <w:rPr>
          <w:rFonts w:eastAsiaTheme="minorEastAsia" w:hint="eastAsia"/>
        </w:rPr>
        <w:instrText>REF _Ref448150803 \r \h</w:instrText>
      </w:r>
      <w:r w:rsidR="008619C2">
        <w:rPr>
          <w:rFonts w:eastAsiaTheme="minorEastAsia"/>
        </w:rPr>
      </w:r>
      <w:r w:rsidR="008619C2">
        <w:rPr>
          <w:rFonts w:eastAsiaTheme="minorEastAsia"/>
        </w:rPr>
        <w:fldChar w:fldCharType="separate"/>
      </w:r>
      <w:r w:rsidR="00EE57E6">
        <w:rPr>
          <w:rFonts w:eastAsiaTheme="minorEastAsia"/>
        </w:rPr>
        <w:t>5.2.9</w:t>
      </w:r>
      <w:r w:rsidR="008619C2">
        <w:rPr>
          <w:rFonts w:eastAsiaTheme="minorEastAsia"/>
        </w:rPr>
        <w:fldChar w:fldCharType="end"/>
      </w:r>
      <w:r w:rsidR="00EE57E6">
        <w:rPr>
          <w:rFonts w:eastAsiaTheme="minorEastAsia" w:hint="eastAsia"/>
        </w:rPr>
        <w:t>)</w:t>
      </w:r>
      <w:r w:rsidR="00AA40C1">
        <w:rPr>
          <w:rFonts w:eastAsiaTheme="minorEastAsia" w:hint="eastAsia"/>
        </w:rPr>
        <w:t>的发送过程</w:t>
      </w:r>
      <w:r w:rsidR="005B58F8">
        <w:rPr>
          <w:rFonts w:hint="eastAsia"/>
        </w:rPr>
        <w:t>。</w:t>
      </w:r>
      <w:r w:rsidR="0098343C">
        <w:rPr>
          <w:rFonts w:hint="eastAsia"/>
        </w:rPr>
        <w:t>其主要功能为：</w:t>
      </w:r>
    </w:p>
    <w:p w:rsidR="0098343C" w:rsidRDefault="0098343C" w:rsidP="006C196B">
      <w:pPr>
        <w:pStyle w:val="a8"/>
        <w:numPr>
          <w:ilvl w:val="0"/>
          <w:numId w:val="42"/>
        </w:numPr>
        <w:ind w:firstLineChars="0"/>
      </w:pPr>
      <w:r>
        <w:rPr>
          <w:rFonts w:hint="eastAsia"/>
        </w:rPr>
        <w:t xml:space="preserve">从Epg系统接收Nvod </w:t>
      </w:r>
      <w:r w:rsidRPr="00085834">
        <w:t xml:space="preserve">Reference </w:t>
      </w:r>
      <w:r>
        <w:rPr>
          <w:rFonts w:hint="eastAsia"/>
        </w:rPr>
        <w:t xml:space="preserve">Service Info， Nvod </w:t>
      </w:r>
      <w:r w:rsidRPr="00085834">
        <w:t xml:space="preserve">Reference </w:t>
      </w:r>
      <w:r>
        <w:rPr>
          <w:rFonts w:hint="eastAsia"/>
        </w:rPr>
        <w:t xml:space="preserve">Service Event Info。 </w:t>
      </w:r>
    </w:p>
    <w:p w:rsidR="005B58F8" w:rsidRDefault="0098343C" w:rsidP="006C196B">
      <w:pPr>
        <w:pStyle w:val="a8"/>
        <w:numPr>
          <w:ilvl w:val="0"/>
          <w:numId w:val="42"/>
        </w:numPr>
        <w:ind w:firstLineChars="0"/>
      </w:pPr>
      <w:r>
        <w:rPr>
          <w:rFonts w:hint="eastAsia"/>
        </w:rPr>
        <w:t>从Movie Repository接收Poster Information。</w:t>
      </w:r>
    </w:p>
    <w:p w:rsidR="0098343C" w:rsidRDefault="0098343C" w:rsidP="006C196B">
      <w:pPr>
        <w:pStyle w:val="a8"/>
        <w:numPr>
          <w:ilvl w:val="0"/>
          <w:numId w:val="42"/>
        </w:numPr>
        <w:ind w:firstLineChars="0"/>
      </w:pPr>
      <w:r>
        <w:rPr>
          <w:rFonts w:hint="eastAsia"/>
        </w:rPr>
        <w:t>给前端发送</w:t>
      </w:r>
      <w:r w:rsidRPr="0098343C">
        <w:rPr>
          <w:rFonts w:hint="eastAsia"/>
        </w:rPr>
        <w:t xml:space="preserve">Nvod </w:t>
      </w:r>
      <w:r w:rsidRPr="0098343C">
        <w:t>Data-Pipe</w:t>
      </w:r>
      <w:r w:rsidRPr="0098343C">
        <w:rPr>
          <w:rFonts w:hint="eastAsia"/>
        </w:rPr>
        <w:t xml:space="preserve"> Service Program Stream TS。</w:t>
      </w:r>
    </w:p>
    <w:p w:rsidR="0098343C" w:rsidRDefault="00534A3E" w:rsidP="00534A3E">
      <w:pPr>
        <w:pStyle w:val="a8"/>
        <w:ind w:firstLine="402"/>
      </w:pPr>
      <w:r w:rsidRPr="003A2E51">
        <w:rPr>
          <w:rFonts w:hint="eastAsia"/>
          <w:b/>
        </w:rPr>
        <w:t>备注</w:t>
      </w:r>
      <w:r w:rsidR="00492624">
        <w:rPr>
          <w:rFonts w:hint="eastAsia"/>
          <w:b/>
        </w:rPr>
        <w:t>1</w:t>
      </w:r>
      <w:r>
        <w:rPr>
          <w:rFonts w:hint="eastAsia"/>
        </w:rPr>
        <w:t>：</w:t>
      </w:r>
      <w:r w:rsidR="00D77870">
        <w:rPr>
          <w:rFonts w:hint="eastAsia"/>
        </w:rPr>
        <w:t>一个</w:t>
      </w:r>
      <w:r>
        <w:rPr>
          <w:rFonts w:hint="eastAsia"/>
        </w:rPr>
        <w:t xml:space="preserve">Nvod </w:t>
      </w:r>
      <w:r w:rsidRPr="00085834">
        <w:t xml:space="preserve">Reference </w:t>
      </w:r>
      <w:r>
        <w:rPr>
          <w:rFonts w:hint="eastAsia"/>
        </w:rPr>
        <w:t>Service</w:t>
      </w:r>
      <w:r w:rsidR="00D77870">
        <w:rPr>
          <w:rFonts w:hint="eastAsia"/>
        </w:rPr>
        <w:t>可以包含</w:t>
      </w:r>
      <w:r>
        <w:rPr>
          <w:rFonts w:hint="eastAsia"/>
        </w:rPr>
        <w:t>多个</w:t>
      </w:r>
      <w:r w:rsidR="00D77870">
        <w:rPr>
          <w:rFonts w:hint="eastAsia"/>
        </w:rPr>
        <w:t xml:space="preserve">Nvod </w:t>
      </w:r>
      <w:r w:rsidR="00D77870" w:rsidRPr="00085834">
        <w:t xml:space="preserve">Reference </w:t>
      </w:r>
      <w:r w:rsidR="00D77870">
        <w:rPr>
          <w:rFonts w:hint="eastAsia"/>
        </w:rPr>
        <w:t xml:space="preserve">Service </w:t>
      </w:r>
      <w:r>
        <w:rPr>
          <w:rFonts w:hint="eastAsia"/>
        </w:rPr>
        <w:t>Event，每个</w:t>
      </w:r>
      <w:r w:rsidR="00D77870">
        <w:rPr>
          <w:rFonts w:hint="eastAsia"/>
        </w:rPr>
        <w:t xml:space="preserve">Nvod </w:t>
      </w:r>
      <w:r w:rsidR="00D77870" w:rsidRPr="00085834">
        <w:t xml:space="preserve">Reference </w:t>
      </w:r>
      <w:r w:rsidR="00D77870">
        <w:rPr>
          <w:rFonts w:hint="eastAsia"/>
        </w:rPr>
        <w:t xml:space="preserve">Service </w:t>
      </w:r>
      <w:r>
        <w:rPr>
          <w:rFonts w:hint="eastAsia"/>
        </w:rPr>
        <w:t>Event又</w:t>
      </w:r>
      <w:r w:rsidR="00D77870">
        <w:rPr>
          <w:rFonts w:hint="eastAsia"/>
        </w:rPr>
        <w:t>可以</w:t>
      </w:r>
      <w:r>
        <w:rPr>
          <w:rFonts w:hint="eastAsia"/>
        </w:rPr>
        <w:t>包含多个Poster Id。</w:t>
      </w:r>
      <w:r w:rsidR="00DE28D4">
        <w:rPr>
          <w:rFonts w:hint="eastAsia"/>
        </w:rPr>
        <w:t xml:space="preserve">为了让机顶盒的用户可以看到近期所有电影的海报, </w:t>
      </w:r>
      <w:r w:rsidR="003D6AC0">
        <w:rPr>
          <w:rFonts w:hint="eastAsia"/>
        </w:rPr>
        <w:t>Nvod视频播发服务程序</w:t>
      </w:r>
      <w:r w:rsidR="00DE28D4">
        <w:rPr>
          <w:rFonts w:hint="eastAsia"/>
        </w:rPr>
        <w:t xml:space="preserve">在发送海报的时候会发送所有Nvod </w:t>
      </w:r>
      <w:r w:rsidR="00DE28D4" w:rsidRPr="00085834">
        <w:t xml:space="preserve">Reference </w:t>
      </w:r>
      <w:r w:rsidR="00DE28D4">
        <w:rPr>
          <w:rFonts w:hint="eastAsia"/>
        </w:rPr>
        <w:t>Service</w:t>
      </w:r>
      <w:r w:rsidR="000B496B">
        <w:rPr>
          <w:rFonts w:hint="eastAsia"/>
        </w:rPr>
        <w:t>的所有未</w:t>
      </w:r>
      <w:r w:rsidR="00DE28D4">
        <w:rPr>
          <w:rFonts w:hint="eastAsia"/>
        </w:rPr>
        <w:t xml:space="preserve">逾期的Nvod </w:t>
      </w:r>
      <w:r w:rsidR="00DE28D4" w:rsidRPr="00085834">
        <w:t xml:space="preserve">Reference </w:t>
      </w:r>
      <w:r w:rsidR="00DE28D4">
        <w:rPr>
          <w:rFonts w:hint="eastAsia"/>
        </w:rPr>
        <w:t>Service Event的</w:t>
      </w:r>
      <w:r w:rsidR="00A21C38">
        <w:rPr>
          <w:rFonts w:hint="eastAsia"/>
        </w:rPr>
        <w:t>第一张</w:t>
      </w:r>
      <w:r w:rsidR="00DE28D4">
        <w:rPr>
          <w:rFonts w:hint="eastAsia"/>
        </w:rPr>
        <w:t>海报</w:t>
      </w:r>
      <w:r w:rsidR="004B4E5A">
        <w:rPr>
          <w:rFonts w:hint="eastAsia"/>
        </w:rPr>
        <w:t xml:space="preserve">。 </w:t>
      </w:r>
    </w:p>
    <w:p w:rsidR="006B33BD" w:rsidRDefault="00492624" w:rsidP="005B427E">
      <w:pPr>
        <w:pStyle w:val="a8"/>
        <w:ind w:firstLine="402"/>
      </w:pPr>
      <w:r w:rsidRPr="003A2E51">
        <w:rPr>
          <w:rFonts w:hint="eastAsia"/>
          <w:b/>
        </w:rPr>
        <w:t>备注</w:t>
      </w:r>
      <w:r>
        <w:rPr>
          <w:rFonts w:hint="eastAsia"/>
          <w:b/>
        </w:rPr>
        <w:t>2</w:t>
      </w:r>
      <w:r>
        <w:rPr>
          <w:rFonts w:hint="eastAsia"/>
        </w:rPr>
        <w:t>：不同的Event可能拥有相同的海报信息。为了节约网络资源，</w:t>
      </w:r>
      <w:r w:rsidR="003D6AC0">
        <w:rPr>
          <w:rFonts w:hint="eastAsia"/>
        </w:rPr>
        <w:t>Nvod视频播发服务程序</w:t>
      </w:r>
      <w:r>
        <w:rPr>
          <w:rFonts w:hint="eastAsia"/>
        </w:rPr>
        <w:t>在发送某一张海报的时候，必须一次性携带所有相关的Service Id和Event Id，以确保在一个发送周期内同一张海报只发送一次，Ts数据格式的详细信息，请参考</w:t>
      </w:r>
      <w:r w:rsidRPr="00837FF4">
        <w:rPr>
          <w:rFonts w:eastAsiaTheme="minorEastAsia"/>
        </w:rPr>
        <w:t>Data-Pipe</w:t>
      </w:r>
      <w:r w:rsidRPr="004D32D0">
        <w:rPr>
          <w:rFonts w:eastAsiaTheme="minorEastAsia" w:hint="eastAsia"/>
        </w:rPr>
        <w:t>Service Program</w:t>
      </w:r>
      <w:r w:rsidRPr="004D32D0">
        <w:rPr>
          <w:rFonts w:hint="eastAsia"/>
        </w:rPr>
        <w:t xml:space="preserve"> Stream</w:t>
      </w:r>
      <w:r w:rsidRPr="004D32D0">
        <w:rPr>
          <w:rFonts w:eastAsiaTheme="minorEastAsia" w:hint="eastAsia"/>
        </w:rPr>
        <w:t xml:space="preserve"> TS</w:t>
      </w:r>
      <w:r>
        <w:rPr>
          <w:rFonts w:eastAsiaTheme="minorEastAsia" w:hint="eastAsia"/>
        </w:rPr>
        <w:t>(</w:t>
      </w:r>
      <w:r w:rsidR="008619C2">
        <w:rPr>
          <w:rFonts w:eastAsiaTheme="minorEastAsia"/>
        </w:rPr>
        <w:fldChar w:fldCharType="begin"/>
      </w:r>
      <w:r>
        <w:rPr>
          <w:rFonts w:eastAsiaTheme="minorEastAsia" w:hint="eastAsia"/>
        </w:rPr>
        <w:instrText>REF _Ref448150803 \r \h</w:instrText>
      </w:r>
      <w:r w:rsidR="008619C2">
        <w:rPr>
          <w:rFonts w:eastAsiaTheme="minorEastAsia"/>
        </w:rPr>
      </w:r>
      <w:r w:rsidR="008619C2">
        <w:rPr>
          <w:rFonts w:eastAsiaTheme="minorEastAsia"/>
        </w:rPr>
        <w:fldChar w:fldCharType="separate"/>
      </w:r>
      <w:r>
        <w:rPr>
          <w:rFonts w:eastAsiaTheme="minorEastAsia"/>
        </w:rPr>
        <w:t>5.2.9</w:t>
      </w:r>
      <w:r w:rsidR="008619C2">
        <w:rPr>
          <w:rFonts w:eastAsiaTheme="minorEastAsia"/>
        </w:rPr>
        <w:fldChar w:fldCharType="end"/>
      </w:r>
      <w:r>
        <w:rPr>
          <w:rFonts w:eastAsiaTheme="minorEastAsia" w:hint="eastAsia"/>
        </w:rPr>
        <w:t>)</w:t>
      </w:r>
      <w:r>
        <w:rPr>
          <w:rFonts w:hint="eastAsia"/>
        </w:rPr>
        <w:t>。</w:t>
      </w:r>
      <w:r w:rsidR="006B33BD">
        <w:rPr>
          <w:rFonts w:hint="eastAsia"/>
        </w:rPr>
        <w:t>为了</w:t>
      </w:r>
      <w:r>
        <w:rPr>
          <w:rFonts w:hint="eastAsia"/>
        </w:rPr>
        <w:t>避免</w:t>
      </w:r>
      <w:r w:rsidR="003D6AC0">
        <w:rPr>
          <w:rFonts w:hint="eastAsia"/>
        </w:rPr>
        <w:t>Nvod视频播发服务程序</w:t>
      </w:r>
      <w:r>
        <w:rPr>
          <w:rFonts w:hint="eastAsia"/>
        </w:rPr>
        <w:t>在同一时刻发送大量的数据，</w:t>
      </w:r>
      <w:r w:rsidR="003D6AC0">
        <w:rPr>
          <w:rFonts w:hint="eastAsia"/>
        </w:rPr>
        <w:t>Nvod视频播发服务程序</w:t>
      </w:r>
      <w:r w:rsidR="0096330C">
        <w:rPr>
          <w:rFonts w:hint="eastAsia"/>
        </w:rPr>
        <w:t>需要确保在不同的时间点发送不同的海</w:t>
      </w:r>
      <w:r w:rsidR="006B33BD">
        <w:rPr>
          <w:rFonts w:hint="eastAsia"/>
        </w:rPr>
        <w:t xml:space="preserve">报, </w:t>
      </w:r>
      <w:r w:rsidR="0096330C">
        <w:rPr>
          <w:rFonts w:hint="eastAsia"/>
        </w:rPr>
        <w:t>此需求暗示</w:t>
      </w:r>
      <w:r w:rsidR="003D6AC0">
        <w:rPr>
          <w:rFonts w:hint="eastAsia"/>
        </w:rPr>
        <w:t>Nvod视频播发服务程序</w:t>
      </w:r>
      <w:r w:rsidR="001540F7">
        <w:rPr>
          <w:rFonts w:hint="eastAsia"/>
        </w:rPr>
        <w:t>必须为每一张</w:t>
      </w:r>
      <w:r w:rsidR="006B33BD">
        <w:rPr>
          <w:rFonts w:hint="eastAsia"/>
        </w:rPr>
        <w:t>海报设置单独的计时器。</w:t>
      </w:r>
      <w:r w:rsidR="005B427E">
        <w:rPr>
          <w:rFonts w:hint="eastAsia"/>
        </w:rPr>
        <w:t>计时器到点时，</w:t>
      </w:r>
      <w:r w:rsidR="003D6AC0">
        <w:rPr>
          <w:rFonts w:hint="eastAsia"/>
        </w:rPr>
        <w:t>Nvod视频播发服务程序</w:t>
      </w:r>
      <w:r w:rsidR="005B427E">
        <w:rPr>
          <w:rFonts w:hint="eastAsia"/>
        </w:rPr>
        <w:t>查找出所有与当前相关的（Service Id，Event Id）二元组信息，和海报的文件内容一起封装成</w:t>
      </w:r>
      <w:r w:rsidR="005B427E" w:rsidRPr="00837FF4">
        <w:rPr>
          <w:rFonts w:eastAsiaTheme="minorEastAsia"/>
        </w:rPr>
        <w:t>Data-Pipe</w:t>
      </w:r>
      <w:r w:rsidR="005B427E" w:rsidRPr="004D32D0">
        <w:rPr>
          <w:rFonts w:eastAsiaTheme="minorEastAsia" w:hint="eastAsia"/>
        </w:rPr>
        <w:t>Service Program</w:t>
      </w:r>
      <w:r w:rsidR="005B427E" w:rsidRPr="004D32D0">
        <w:rPr>
          <w:rFonts w:hint="eastAsia"/>
        </w:rPr>
        <w:t xml:space="preserve"> Stream</w:t>
      </w:r>
      <w:r w:rsidR="005B427E" w:rsidRPr="004D32D0">
        <w:rPr>
          <w:rFonts w:eastAsiaTheme="minorEastAsia" w:hint="eastAsia"/>
        </w:rPr>
        <w:t xml:space="preserve"> TS</w:t>
      </w:r>
      <w:r w:rsidR="005B427E">
        <w:rPr>
          <w:rFonts w:eastAsiaTheme="minorEastAsia" w:hint="eastAsia"/>
        </w:rPr>
        <w:t>，并发送之。</w:t>
      </w:r>
    </w:p>
    <w:p w:rsidR="00492624" w:rsidRPr="00C07131" w:rsidRDefault="00492624" w:rsidP="00492624">
      <w:pPr>
        <w:pStyle w:val="a8"/>
        <w:ind w:firstLine="400"/>
      </w:pPr>
    </w:p>
    <w:p w:rsidR="00E1042C" w:rsidRDefault="00E1042C" w:rsidP="00E1042C">
      <w:pPr>
        <w:pStyle w:val="3"/>
      </w:pPr>
      <w:r w:rsidRPr="00D6742D">
        <w:rPr>
          <w:rFonts w:hint="eastAsia"/>
        </w:rPr>
        <w:lastRenderedPageBreak/>
        <w:t>P</w:t>
      </w:r>
      <w:r w:rsidRPr="009A506C">
        <w:t>re</w:t>
      </w:r>
      <w:r>
        <w:rPr>
          <w:rFonts w:eastAsiaTheme="minorEastAsia" w:hint="eastAsia"/>
        </w:rPr>
        <w:t>-</w:t>
      </w:r>
      <w:r w:rsidRPr="009A506C">
        <w:t>condition</w:t>
      </w:r>
    </w:p>
    <w:p w:rsidR="00CC60B0" w:rsidRDefault="003D6AC0" w:rsidP="006E750D">
      <w:pPr>
        <w:pStyle w:val="a8"/>
        <w:numPr>
          <w:ilvl w:val="0"/>
          <w:numId w:val="10"/>
        </w:numPr>
        <w:ind w:firstLineChars="0"/>
      </w:pPr>
      <w:r>
        <w:rPr>
          <w:rFonts w:hint="eastAsia"/>
        </w:rPr>
        <w:t>Nvod视频播发服务程序</w:t>
      </w:r>
      <w:r w:rsidR="0020543D">
        <w:rPr>
          <w:rFonts w:hint="eastAsia"/>
        </w:rPr>
        <w:t>，Epg系统，Movie Repository 都处于正常运行状态，且配置正确。</w:t>
      </w:r>
    </w:p>
    <w:p w:rsidR="00CC60B0" w:rsidRDefault="00CC60B0" w:rsidP="00CC60B0">
      <w:pPr>
        <w:pStyle w:val="3"/>
      </w:pPr>
      <w:r>
        <w:t>Basic Flows</w:t>
      </w:r>
    </w:p>
    <w:p w:rsidR="00E1042C" w:rsidRDefault="003D6AC0" w:rsidP="006E750D">
      <w:pPr>
        <w:pStyle w:val="a8"/>
        <w:numPr>
          <w:ilvl w:val="0"/>
          <w:numId w:val="11"/>
        </w:numPr>
        <w:ind w:firstLineChars="0"/>
      </w:pPr>
      <w:r>
        <w:rPr>
          <w:rFonts w:hint="eastAsia"/>
        </w:rPr>
        <w:t>Nvod视频播发服务程序</w:t>
      </w:r>
      <w:r w:rsidR="00E4716A">
        <w:rPr>
          <w:rFonts w:hint="eastAsia"/>
        </w:rPr>
        <w:t>从NvodProfile.xml读取发送</w:t>
      </w:r>
      <w:r w:rsidR="00E4716A" w:rsidRPr="00240ED0">
        <w:rPr>
          <w:rFonts w:hint="eastAsia"/>
        </w:rPr>
        <w:t xml:space="preserve">Nvod </w:t>
      </w:r>
      <w:r w:rsidR="00E4716A">
        <w:rPr>
          <w:rFonts w:hint="eastAsia"/>
        </w:rPr>
        <w:t>Data-Pipe</w:t>
      </w:r>
      <w:r w:rsidR="00E4716A" w:rsidRPr="00240ED0">
        <w:rPr>
          <w:rFonts w:hint="eastAsia"/>
        </w:rPr>
        <w:t xml:space="preserve"> Service Program Stream TS</w:t>
      </w:r>
      <w:r w:rsidR="00E4716A">
        <w:rPr>
          <w:rFonts w:hint="eastAsia"/>
        </w:rPr>
        <w:t>所必须的配置信息。</w:t>
      </w:r>
    </w:p>
    <w:p w:rsidR="00FD7422" w:rsidRDefault="00FD7422" w:rsidP="006E750D">
      <w:pPr>
        <w:pStyle w:val="a8"/>
        <w:numPr>
          <w:ilvl w:val="0"/>
          <w:numId w:val="11"/>
        </w:numPr>
        <w:ind w:firstLineChars="0"/>
      </w:pPr>
      <w:r>
        <w:rPr>
          <w:rFonts w:hint="eastAsia"/>
        </w:rPr>
        <w:t>Nvod 系统从Epg系统接收到</w:t>
      </w:r>
      <w:r w:rsidRPr="00FD7422">
        <w:t>Nvod Reference Service Info</w:t>
      </w:r>
      <w:r>
        <w:rPr>
          <w:rFonts w:hint="eastAsia"/>
        </w:rPr>
        <w:t>。</w:t>
      </w:r>
    </w:p>
    <w:p w:rsidR="008D1BEF" w:rsidRDefault="008D1BEF" w:rsidP="006E750D">
      <w:pPr>
        <w:pStyle w:val="a8"/>
        <w:numPr>
          <w:ilvl w:val="0"/>
          <w:numId w:val="11"/>
        </w:numPr>
        <w:ind w:firstLineChars="0"/>
      </w:pPr>
      <w:r>
        <w:rPr>
          <w:rFonts w:hint="eastAsia"/>
        </w:rPr>
        <w:t>Nvod 系统从Epg系统接收到</w:t>
      </w:r>
      <w:r w:rsidRPr="00FD7422">
        <w:t xml:space="preserve">Nvod Reference Service </w:t>
      </w:r>
      <w:r>
        <w:rPr>
          <w:rFonts w:hint="eastAsia"/>
        </w:rPr>
        <w:t xml:space="preserve">Event </w:t>
      </w:r>
      <w:r w:rsidRPr="00FD7422">
        <w:t>Info</w:t>
      </w:r>
      <w:r>
        <w:rPr>
          <w:rFonts w:hint="eastAsia"/>
        </w:rPr>
        <w:t>。</w:t>
      </w:r>
    </w:p>
    <w:p w:rsidR="007D0940" w:rsidRDefault="00FD7422" w:rsidP="006E750D">
      <w:pPr>
        <w:pStyle w:val="a8"/>
        <w:numPr>
          <w:ilvl w:val="0"/>
          <w:numId w:val="11"/>
        </w:numPr>
        <w:ind w:firstLineChars="0"/>
      </w:pPr>
      <w:r>
        <w:rPr>
          <w:rFonts w:hint="eastAsia"/>
        </w:rPr>
        <w:t>Nvod 系统从Movie Repository查询Poster Information。查询的具体过程请参考Ur-3(</w:t>
      </w:r>
      <w:r w:rsidR="008619C2">
        <w:fldChar w:fldCharType="begin"/>
      </w:r>
      <w:r>
        <w:rPr>
          <w:rFonts w:hint="eastAsia"/>
        </w:rPr>
        <w:instrText>REF _Ref446145726 \r \h</w:instrText>
      </w:r>
      <w:r w:rsidR="008619C2">
        <w:fldChar w:fldCharType="separate"/>
      </w:r>
      <w:r>
        <w:t>8.3</w:t>
      </w:r>
      <w:r w:rsidR="008619C2">
        <w:fldChar w:fldCharType="end"/>
      </w:r>
      <w:r>
        <w:rPr>
          <w:rFonts w:hint="eastAsia"/>
        </w:rPr>
        <w:t>)。</w:t>
      </w:r>
    </w:p>
    <w:p w:rsidR="00E71A6B" w:rsidRDefault="003D6AC0" w:rsidP="006E750D">
      <w:pPr>
        <w:pStyle w:val="a8"/>
        <w:numPr>
          <w:ilvl w:val="0"/>
          <w:numId w:val="11"/>
        </w:numPr>
        <w:ind w:firstLineChars="0"/>
      </w:pPr>
      <w:r>
        <w:rPr>
          <w:rFonts w:hint="eastAsia"/>
        </w:rPr>
        <w:t>Nvod视频播发服务程序</w:t>
      </w:r>
      <w:r w:rsidR="00AE246E">
        <w:rPr>
          <w:rFonts w:hint="eastAsia"/>
        </w:rPr>
        <w:t>为每一张海报设置Timer。</w:t>
      </w:r>
    </w:p>
    <w:p w:rsidR="00611F01" w:rsidRDefault="00611F01" w:rsidP="008C5A7F">
      <w:pPr>
        <w:pStyle w:val="3"/>
        <w:rPr>
          <w:rFonts w:eastAsiaTheme="minorEastAsia"/>
        </w:rPr>
      </w:pPr>
      <w:r>
        <w:rPr>
          <w:rFonts w:hint="eastAsia"/>
        </w:rPr>
        <w:t>A</w:t>
      </w:r>
      <w:r w:rsidRPr="00611F01">
        <w:t>lternative</w:t>
      </w:r>
      <w:r w:rsidR="00EA6715">
        <w:rPr>
          <w:rFonts w:hint="eastAsia"/>
        </w:rPr>
        <w:t xml:space="preserve"> Flows</w:t>
      </w:r>
    </w:p>
    <w:p w:rsidR="008C5A7F" w:rsidRDefault="00BC1AAA" w:rsidP="008C5A7F">
      <w:pPr>
        <w:pStyle w:val="4"/>
      </w:pPr>
      <w:r>
        <w:rPr>
          <w:rFonts w:asciiTheme="minorEastAsia" w:eastAsiaTheme="minorEastAsia" w:hAnsiTheme="minorEastAsia" w:hint="eastAsia"/>
        </w:rPr>
        <w:t>处理</w:t>
      </w:r>
      <w:r w:rsidR="00982017" w:rsidRPr="00982017">
        <w:t>"Nvod Profile" changed</w:t>
      </w:r>
      <w:r w:rsidR="00982017">
        <w:rPr>
          <w:rFonts w:asciiTheme="minorEastAsia" w:eastAsiaTheme="minorEastAsia" w:hAnsiTheme="minorEastAsia" w:hint="eastAsia"/>
        </w:rPr>
        <w:t>事件</w:t>
      </w:r>
    </w:p>
    <w:p w:rsidR="008C5A7F" w:rsidRDefault="00982017" w:rsidP="006C196B">
      <w:pPr>
        <w:pStyle w:val="a8"/>
        <w:numPr>
          <w:ilvl w:val="0"/>
          <w:numId w:val="19"/>
        </w:numPr>
        <w:ind w:firstLineChars="0"/>
      </w:pPr>
      <w:r>
        <w:rPr>
          <w:rFonts w:hint="eastAsia"/>
        </w:rPr>
        <w:t>在Basic Flows的第</w:t>
      </w:r>
      <w:r w:rsidR="00553814">
        <w:rPr>
          <w:rFonts w:hint="eastAsia"/>
        </w:rPr>
        <w:t>2、</w:t>
      </w:r>
      <w:r>
        <w:rPr>
          <w:rFonts w:hint="eastAsia"/>
        </w:rPr>
        <w:t>3、4</w:t>
      </w:r>
      <w:r w:rsidR="00ED5C42">
        <w:rPr>
          <w:rFonts w:hint="eastAsia"/>
        </w:rPr>
        <w:t>、5</w:t>
      </w:r>
      <w:r>
        <w:rPr>
          <w:rFonts w:hint="eastAsia"/>
        </w:rPr>
        <w:t>步，</w:t>
      </w:r>
      <w:r w:rsidR="003D6AC0">
        <w:rPr>
          <w:rFonts w:hint="eastAsia"/>
        </w:rPr>
        <w:t>Nvod视频播发服务程序</w:t>
      </w:r>
      <w:r>
        <w:rPr>
          <w:rFonts w:hint="eastAsia"/>
        </w:rPr>
        <w:t>检测到NvodProfile.xml变化事件</w:t>
      </w:r>
      <w:r w:rsidR="008C5A7F">
        <w:rPr>
          <w:rFonts w:hint="eastAsia"/>
        </w:rPr>
        <w:t>。</w:t>
      </w:r>
    </w:p>
    <w:p w:rsidR="00982017" w:rsidRDefault="003D6AC0" w:rsidP="006C196B">
      <w:pPr>
        <w:pStyle w:val="a8"/>
        <w:numPr>
          <w:ilvl w:val="0"/>
          <w:numId w:val="19"/>
        </w:numPr>
        <w:ind w:firstLineChars="0"/>
      </w:pPr>
      <w:r>
        <w:rPr>
          <w:rFonts w:hint="eastAsia"/>
        </w:rPr>
        <w:t>Nvod视频播发服务程序</w:t>
      </w:r>
      <w:r w:rsidR="002A4780">
        <w:rPr>
          <w:rFonts w:hint="eastAsia"/>
        </w:rPr>
        <w:t>保存当前已知的</w:t>
      </w:r>
      <w:r w:rsidR="002A4780">
        <w:t>”</w:t>
      </w:r>
      <w:r w:rsidR="002A4780" w:rsidRPr="00FD7422">
        <w:t>Nvod Reference Service Info</w:t>
      </w:r>
      <w:r w:rsidR="002A4780">
        <w:t>”</w:t>
      </w:r>
      <w:r w:rsidR="002A4780">
        <w:rPr>
          <w:rFonts w:hint="eastAsia"/>
        </w:rPr>
        <w:t xml:space="preserve"> 和 </w:t>
      </w:r>
      <w:r w:rsidR="002A4780">
        <w:t>“</w:t>
      </w:r>
      <w:r w:rsidR="002A4780" w:rsidRPr="00FD7422">
        <w:t xml:space="preserve">Nvod Reference Service </w:t>
      </w:r>
      <w:r w:rsidR="002A4780">
        <w:rPr>
          <w:rFonts w:hint="eastAsia"/>
        </w:rPr>
        <w:t xml:space="preserve">Event </w:t>
      </w:r>
      <w:r w:rsidR="002A4780" w:rsidRPr="00FD7422">
        <w:t>Info</w:t>
      </w:r>
      <w:r w:rsidR="002A4780">
        <w:t>”</w:t>
      </w:r>
      <w:r w:rsidR="002A4780">
        <w:rPr>
          <w:rFonts w:hint="eastAsia"/>
        </w:rPr>
        <w:t>以及其他</w:t>
      </w:r>
      <w:r w:rsidR="00902555">
        <w:rPr>
          <w:rFonts w:hint="eastAsia"/>
        </w:rPr>
        <w:t>与</w:t>
      </w:r>
      <w:r w:rsidR="002A4780">
        <w:rPr>
          <w:rFonts w:hint="eastAsia"/>
        </w:rPr>
        <w:t>本用例相关的</w:t>
      </w:r>
      <w:r w:rsidR="00AC4862">
        <w:rPr>
          <w:rFonts w:hint="eastAsia"/>
        </w:rPr>
        <w:t>临时</w:t>
      </w:r>
      <w:r w:rsidR="002A4780">
        <w:rPr>
          <w:rFonts w:hint="eastAsia"/>
        </w:rPr>
        <w:t>数据, 然后</w:t>
      </w:r>
      <w:r w:rsidR="00982017">
        <w:rPr>
          <w:rFonts w:hint="eastAsia"/>
        </w:rPr>
        <w:t>跳转到Basic Flows的第</w:t>
      </w:r>
      <w:r w:rsidR="00553814">
        <w:rPr>
          <w:rFonts w:hint="eastAsia"/>
        </w:rPr>
        <w:t>1</w:t>
      </w:r>
      <w:r w:rsidR="00982017">
        <w:rPr>
          <w:rFonts w:hint="eastAsia"/>
        </w:rPr>
        <w:t>步开始执行。</w:t>
      </w:r>
    </w:p>
    <w:p w:rsidR="002A4780" w:rsidRDefault="002A4780" w:rsidP="006C196B">
      <w:pPr>
        <w:pStyle w:val="a8"/>
        <w:numPr>
          <w:ilvl w:val="0"/>
          <w:numId w:val="19"/>
        </w:numPr>
        <w:ind w:firstLineChars="0"/>
      </w:pPr>
      <w:r>
        <w:rPr>
          <w:rFonts w:hint="eastAsia"/>
        </w:rPr>
        <w:t>重新读取了配置文件以后，Nvod利用之前保存的</w:t>
      </w:r>
      <w:r>
        <w:t>”</w:t>
      </w:r>
      <w:r w:rsidRPr="00FD7422">
        <w:t>Nvod Reference Service Info</w:t>
      </w:r>
      <w:r>
        <w:t>”</w:t>
      </w:r>
      <w:r>
        <w:rPr>
          <w:rFonts w:hint="eastAsia"/>
        </w:rPr>
        <w:t xml:space="preserve"> 和 </w:t>
      </w:r>
      <w:r>
        <w:t>“</w:t>
      </w:r>
      <w:r w:rsidRPr="00FD7422">
        <w:t xml:space="preserve">Nvod Reference Service </w:t>
      </w:r>
      <w:r>
        <w:rPr>
          <w:rFonts w:hint="eastAsia"/>
        </w:rPr>
        <w:t xml:space="preserve">Event </w:t>
      </w:r>
      <w:r w:rsidRPr="00FD7422">
        <w:t>Info</w:t>
      </w:r>
      <w:r>
        <w:t>”</w:t>
      </w:r>
      <w:r>
        <w:rPr>
          <w:rFonts w:hint="eastAsia"/>
        </w:rPr>
        <w:t>以及其他</w:t>
      </w:r>
      <w:r w:rsidR="00902555">
        <w:rPr>
          <w:rFonts w:hint="eastAsia"/>
        </w:rPr>
        <w:t>与</w:t>
      </w:r>
      <w:r>
        <w:rPr>
          <w:rFonts w:hint="eastAsia"/>
        </w:rPr>
        <w:t>本用例相关的</w:t>
      </w:r>
      <w:r w:rsidR="00AC4862">
        <w:rPr>
          <w:rFonts w:hint="eastAsia"/>
        </w:rPr>
        <w:t>临时</w:t>
      </w:r>
      <w:r>
        <w:rPr>
          <w:rFonts w:hint="eastAsia"/>
        </w:rPr>
        <w:t>数据，继续执行配置文件变化前正在执行的步骤。</w:t>
      </w:r>
    </w:p>
    <w:p w:rsidR="00786E59" w:rsidRDefault="00786E59" w:rsidP="00786E59">
      <w:pPr>
        <w:pStyle w:val="4"/>
        <w:rPr>
          <w:rFonts w:eastAsiaTheme="minorEastAsia"/>
        </w:rPr>
      </w:pPr>
      <w:r>
        <w:rPr>
          <w:rFonts w:asciiTheme="minorEastAsia" w:eastAsiaTheme="minorEastAsia" w:hAnsiTheme="minorEastAsia" w:hint="eastAsia"/>
        </w:rPr>
        <w:t>接收到不正确的</w:t>
      </w:r>
      <w:r w:rsidRPr="008D1BEF">
        <w:rPr>
          <w:rFonts w:hint="eastAsia"/>
        </w:rPr>
        <w:t>Nvod Reference Service Info</w:t>
      </w:r>
    </w:p>
    <w:p w:rsidR="00786E59" w:rsidRDefault="003D6AC0" w:rsidP="006C196B">
      <w:pPr>
        <w:pStyle w:val="a8"/>
        <w:numPr>
          <w:ilvl w:val="0"/>
          <w:numId w:val="39"/>
        </w:numPr>
        <w:ind w:firstLineChars="0"/>
      </w:pPr>
      <w:r>
        <w:rPr>
          <w:rFonts w:hint="eastAsia"/>
        </w:rPr>
        <w:t>Nvod视频播发服务程序</w:t>
      </w:r>
      <w:r w:rsidR="00786E59">
        <w:rPr>
          <w:rFonts w:hint="eastAsia"/>
        </w:rPr>
        <w:t>在Basic Flows的第二步，接收到了来自Epg系统的不正确的</w:t>
      </w:r>
      <w:r w:rsidR="00786E59" w:rsidRPr="00FD7422">
        <w:t>Nvod Reference Service Info</w:t>
      </w:r>
      <w:r w:rsidR="00786E59">
        <w:rPr>
          <w:rFonts w:hint="eastAsia"/>
        </w:rPr>
        <w:t xml:space="preserve">。 </w:t>
      </w:r>
    </w:p>
    <w:p w:rsidR="00786E59" w:rsidRPr="00786E59" w:rsidRDefault="00786E59" w:rsidP="006C196B">
      <w:pPr>
        <w:pStyle w:val="a8"/>
        <w:numPr>
          <w:ilvl w:val="0"/>
          <w:numId w:val="39"/>
        </w:numPr>
        <w:ind w:firstLineChars="0"/>
      </w:pPr>
      <w:r>
        <w:rPr>
          <w:rFonts w:hint="eastAsia"/>
        </w:rPr>
        <w:t>此时，</w:t>
      </w:r>
      <w:r w:rsidR="003D6AC0">
        <w:rPr>
          <w:rFonts w:hint="eastAsia"/>
        </w:rPr>
        <w:t>Nvod视频播发服务程序</w:t>
      </w:r>
      <w:r w:rsidR="00F203F9" w:rsidRPr="001F1AAF">
        <w:rPr>
          <w:rFonts w:hint="eastAsia"/>
        </w:rPr>
        <w:t>将给用户发送警告信息</w:t>
      </w:r>
      <w:r w:rsidR="00F203F9">
        <w:rPr>
          <w:rFonts w:hint="eastAsia"/>
        </w:rPr>
        <w:t>，</w:t>
      </w:r>
      <w:r>
        <w:rPr>
          <w:rFonts w:hint="eastAsia"/>
        </w:rPr>
        <w:t>Nvod将</w:t>
      </w:r>
      <w:r w:rsidR="00F203F9">
        <w:rPr>
          <w:rFonts w:hint="eastAsia"/>
        </w:rPr>
        <w:t>丢弃掉不正确的</w:t>
      </w:r>
      <w:r w:rsidR="00F203F9" w:rsidRPr="00FD7422">
        <w:t>Nvod Reference Service Info</w:t>
      </w:r>
      <w:r w:rsidR="00F203F9">
        <w:rPr>
          <w:rFonts w:hint="eastAsia"/>
        </w:rPr>
        <w:t>。</w:t>
      </w:r>
    </w:p>
    <w:p w:rsidR="008D1BEF" w:rsidRDefault="008D1BEF" w:rsidP="008D1BEF">
      <w:pPr>
        <w:pStyle w:val="4"/>
        <w:rPr>
          <w:rFonts w:eastAsiaTheme="minorEastAsia"/>
        </w:rPr>
      </w:pPr>
      <w:r w:rsidRPr="008D1BEF">
        <w:rPr>
          <w:rFonts w:hint="eastAsia"/>
        </w:rPr>
        <w:t>在收到了Nvod Reference Service Info之后，等待Nvod Reference Service Event Info超时</w:t>
      </w:r>
    </w:p>
    <w:p w:rsidR="008D1BEF" w:rsidRDefault="003D6AC0" w:rsidP="006C196B">
      <w:pPr>
        <w:pStyle w:val="a8"/>
        <w:numPr>
          <w:ilvl w:val="0"/>
          <w:numId w:val="37"/>
        </w:numPr>
        <w:ind w:firstLineChars="0"/>
      </w:pPr>
      <w:r>
        <w:rPr>
          <w:rFonts w:hint="eastAsia"/>
        </w:rPr>
        <w:t>Nvod视频播发服务程序</w:t>
      </w:r>
      <w:r w:rsidR="00AC4862">
        <w:rPr>
          <w:rFonts w:hint="eastAsia"/>
        </w:rPr>
        <w:t>在</w:t>
      </w:r>
      <w:r w:rsidR="003A5301">
        <w:rPr>
          <w:rFonts w:hint="eastAsia"/>
        </w:rPr>
        <w:t>完成Basic Flows的第2步</w:t>
      </w:r>
      <w:r w:rsidR="00AC4862">
        <w:rPr>
          <w:rFonts w:hint="eastAsia"/>
        </w:rPr>
        <w:t>之后， 在Event Message Response Time的时间之内没有收到对应的</w:t>
      </w:r>
      <w:r w:rsidR="00AC4862" w:rsidRPr="008D1BEF">
        <w:rPr>
          <w:rFonts w:hint="eastAsia"/>
        </w:rPr>
        <w:t>Nvod Reference Service Event Info</w:t>
      </w:r>
      <w:r w:rsidR="00AC4862">
        <w:rPr>
          <w:rFonts w:hint="eastAsia"/>
        </w:rPr>
        <w:t>。</w:t>
      </w:r>
    </w:p>
    <w:p w:rsidR="00AC4862" w:rsidRDefault="007456A9" w:rsidP="006C196B">
      <w:pPr>
        <w:pStyle w:val="a8"/>
        <w:numPr>
          <w:ilvl w:val="0"/>
          <w:numId w:val="37"/>
        </w:numPr>
        <w:ind w:firstLineChars="0"/>
      </w:pPr>
      <w:r w:rsidRPr="001F1AAF">
        <w:rPr>
          <w:rFonts w:hint="eastAsia"/>
        </w:rPr>
        <w:t>在这种情况下，</w:t>
      </w:r>
      <w:r w:rsidR="003D6AC0">
        <w:rPr>
          <w:rFonts w:hint="eastAsia"/>
        </w:rPr>
        <w:t>Nvod视频播发服务程序</w:t>
      </w:r>
      <w:r w:rsidRPr="001F1AAF">
        <w:rPr>
          <w:rFonts w:hint="eastAsia"/>
        </w:rPr>
        <w:t>将给用户发送</w:t>
      </w:r>
      <w:r>
        <w:rPr>
          <w:rFonts w:hint="eastAsia"/>
        </w:rPr>
        <w:t>一次</w:t>
      </w:r>
      <w:r w:rsidRPr="001F1AAF">
        <w:rPr>
          <w:rFonts w:hint="eastAsia"/>
        </w:rPr>
        <w:t>警告信息</w:t>
      </w:r>
      <w:r>
        <w:rPr>
          <w:rFonts w:hint="eastAsia"/>
        </w:rPr>
        <w:t>，然后继续等待来自Epg系统的</w:t>
      </w:r>
      <w:r w:rsidRPr="008D1BEF">
        <w:rPr>
          <w:rFonts w:hint="eastAsia"/>
        </w:rPr>
        <w:t>Nvod Reference Service Event Info</w:t>
      </w:r>
      <w:r>
        <w:rPr>
          <w:rFonts w:hint="eastAsia"/>
        </w:rPr>
        <w:t>。 不管最终等待的时间多长，</w:t>
      </w:r>
      <w:r w:rsidR="003D6AC0">
        <w:rPr>
          <w:rFonts w:hint="eastAsia"/>
        </w:rPr>
        <w:t>Nvod视频播发服务程序</w:t>
      </w:r>
      <w:r w:rsidR="001C7F9B">
        <w:rPr>
          <w:rFonts w:hint="eastAsia"/>
        </w:rPr>
        <w:t>不再给用户发相同的警告信息</w:t>
      </w:r>
      <w:r>
        <w:rPr>
          <w:rFonts w:hint="eastAsia"/>
        </w:rPr>
        <w:t>。</w:t>
      </w:r>
    </w:p>
    <w:p w:rsidR="001C7F9B" w:rsidRDefault="001C7F9B" w:rsidP="001C7F9B">
      <w:pPr>
        <w:pStyle w:val="4"/>
      </w:pPr>
      <w:r>
        <w:rPr>
          <w:rFonts w:asciiTheme="minorEastAsia" w:eastAsiaTheme="minorEastAsia" w:hAnsiTheme="minorEastAsia" w:hint="eastAsia"/>
        </w:rPr>
        <w:t>接收到不正确的</w:t>
      </w:r>
      <w:r w:rsidRPr="008D1BEF">
        <w:rPr>
          <w:rFonts w:hint="eastAsia"/>
        </w:rPr>
        <w:t>Nvod Reference Service Event Info</w:t>
      </w:r>
    </w:p>
    <w:p w:rsidR="001C7F9B" w:rsidRDefault="003D6AC0" w:rsidP="006C196B">
      <w:pPr>
        <w:pStyle w:val="a8"/>
        <w:numPr>
          <w:ilvl w:val="0"/>
          <w:numId w:val="40"/>
        </w:numPr>
        <w:ind w:firstLineChars="0"/>
      </w:pPr>
      <w:r>
        <w:rPr>
          <w:rFonts w:hint="eastAsia"/>
        </w:rPr>
        <w:t>Nvod视频播发服务程序</w:t>
      </w:r>
      <w:r w:rsidR="001C7F9B">
        <w:rPr>
          <w:rFonts w:hint="eastAsia"/>
        </w:rPr>
        <w:t>在Basic Flows的第3步，接收到了不正确的</w:t>
      </w:r>
      <w:r w:rsidR="001C7F9B" w:rsidRPr="008D1BEF">
        <w:rPr>
          <w:rFonts w:hint="eastAsia"/>
        </w:rPr>
        <w:t>Nvod Reference Service Event Info</w:t>
      </w:r>
      <w:r w:rsidR="001C7F9B">
        <w:rPr>
          <w:rFonts w:hint="eastAsia"/>
        </w:rPr>
        <w:t>。</w:t>
      </w:r>
    </w:p>
    <w:p w:rsidR="001C7F9B" w:rsidRPr="008D1BEF" w:rsidRDefault="001C7F9B" w:rsidP="006C196B">
      <w:pPr>
        <w:pStyle w:val="a8"/>
        <w:numPr>
          <w:ilvl w:val="0"/>
          <w:numId w:val="40"/>
        </w:numPr>
        <w:ind w:firstLineChars="0"/>
      </w:pPr>
      <w:r w:rsidRPr="001F1AAF">
        <w:rPr>
          <w:rFonts w:hint="eastAsia"/>
        </w:rPr>
        <w:t>在这种情况下，</w:t>
      </w:r>
      <w:r w:rsidR="003D6AC0">
        <w:rPr>
          <w:rFonts w:hint="eastAsia"/>
        </w:rPr>
        <w:t>Nvod视频播发服务程序</w:t>
      </w:r>
      <w:r w:rsidRPr="001F1AAF">
        <w:rPr>
          <w:rFonts w:hint="eastAsia"/>
        </w:rPr>
        <w:t>将给用户发送</w:t>
      </w:r>
      <w:r>
        <w:rPr>
          <w:rFonts w:hint="eastAsia"/>
        </w:rPr>
        <w:t>一次</w:t>
      </w:r>
      <w:r w:rsidRPr="001F1AAF">
        <w:rPr>
          <w:rFonts w:hint="eastAsia"/>
        </w:rPr>
        <w:t>警告信息</w:t>
      </w:r>
      <w:r>
        <w:rPr>
          <w:rFonts w:hint="eastAsia"/>
        </w:rPr>
        <w:t>，然后等待来自Epg系统的</w:t>
      </w:r>
      <w:r w:rsidRPr="008D1BEF">
        <w:rPr>
          <w:rFonts w:hint="eastAsia"/>
        </w:rPr>
        <w:t>Nvod Reference Service Event Info</w:t>
      </w:r>
      <w:r>
        <w:rPr>
          <w:rFonts w:hint="eastAsia"/>
        </w:rPr>
        <w:t>。 不管最终等待的时间多长，</w:t>
      </w:r>
      <w:r w:rsidR="003D6AC0">
        <w:rPr>
          <w:rFonts w:hint="eastAsia"/>
        </w:rPr>
        <w:t>Nvod视频播发服务程序</w:t>
      </w:r>
      <w:r>
        <w:rPr>
          <w:rFonts w:hint="eastAsia"/>
        </w:rPr>
        <w:t>不再给用户发相同的警告信息，除非再次收到错误的</w:t>
      </w:r>
      <w:r w:rsidRPr="008D1BEF">
        <w:rPr>
          <w:rFonts w:hint="eastAsia"/>
        </w:rPr>
        <w:t>Nvod Reference Service Event Info</w:t>
      </w:r>
      <w:r>
        <w:rPr>
          <w:rFonts w:hint="eastAsia"/>
        </w:rPr>
        <w:t>。</w:t>
      </w:r>
    </w:p>
    <w:p w:rsidR="004126A5" w:rsidRDefault="004126A5" w:rsidP="004126A5">
      <w:pPr>
        <w:pStyle w:val="4"/>
      </w:pPr>
      <w:r>
        <w:rPr>
          <w:rFonts w:hint="eastAsia"/>
        </w:rPr>
        <w:lastRenderedPageBreak/>
        <w:t>查询Poster Info</w:t>
      </w:r>
      <w:r w:rsidRPr="000E5276">
        <w:rPr>
          <w:rFonts w:hint="eastAsia"/>
        </w:rPr>
        <w:t>rmation</w:t>
      </w:r>
      <w:r w:rsidR="00CD4C37" w:rsidRPr="00CD4C37">
        <w:rPr>
          <w:rFonts w:hint="eastAsia"/>
        </w:rPr>
        <w:t>超时，或Poster Information内容不正确</w:t>
      </w:r>
    </w:p>
    <w:p w:rsidR="001E5079" w:rsidRDefault="003D6AC0" w:rsidP="006C196B">
      <w:pPr>
        <w:pStyle w:val="a8"/>
        <w:numPr>
          <w:ilvl w:val="0"/>
          <w:numId w:val="18"/>
        </w:numPr>
        <w:ind w:firstLineChars="0"/>
      </w:pPr>
      <w:r>
        <w:rPr>
          <w:rFonts w:hint="eastAsia"/>
        </w:rPr>
        <w:t>Nvod视频播发服务程序</w:t>
      </w:r>
      <w:r w:rsidR="004126A5">
        <w:rPr>
          <w:rFonts w:hint="eastAsia"/>
        </w:rPr>
        <w:t>在Basic Flows的第</w:t>
      </w:r>
      <w:r w:rsidR="00D5032C">
        <w:rPr>
          <w:rFonts w:hint="eastAsia"/>
        </w:rPr>
        <w:t>4</w:t>
      </w:r>
      <w:r w:rsidR="004126A5">
        <w:rPr>
          <w:rFonts w:hint="eastAsia"/>
        </w:rPr>
        <w:t>步</w:t>
      </w:r>
      <w:r w:rsidR="00CD4C37">
        <w:rPr>
          <w:rFonts w:hint="eastAsia"/>
        </w:rPr>
        <w:t>，</w:t>
      </w:r>
      <w:r w:rsidR="003A5301">
        <w:rPr>
          <w:rFonts w:hint="eastAsia"/>
        </w:rPr>
        <w:t>在Poster</w:t>
      </w:r>
      <w:r w:rsidR="003A5301" w:rsidRPr="00CD4C37">
        <w:rPr>
          <w:rFonts w:hint="eastAsia"/>
        </w:rPr>
        <w:t xml:space="preserve"> Message Response Time</w:t>
      </w:r>
      <w:r w:rsidR="003A5301">
        <w:rPr>
          <w:rFonts w:hint="eastAsia"/>
        </w:rPr>
        <w:t>的时间之内没有接收</w:t>
      </w:r>
      <w:r w:rsidR="00786E59">
        <w:rPr>
          <w:rFonts w:hint="eastAsia"/>
        </w:rPr>
        <w:t>对应的</w:t>
      </w:r>
      <w:r w:rsidR="003A5301">
        <w:rPr>
          <w:rFonts w:hint="eastAsia"/>
        </w:rPr>
        <w:t>到Poster</w:t>
      </w:r>
      <w:r w:rsidR="003A5301" w:rsidRPr="00CD4C37">
        <w:rPr>
          <w:rFonts w:hint="eastAsia"/>
        </w:rPr>
        <w:t xml:space="preserve"> Information</w:t>
      </w:r>
      <w:r w:rsidR="00CD4C37">
        <w:rPr>
          <w:rFonts w:hint="eastAsia"/>
        </w:rPr>
        <w:t xml:space="preserve">, </w:t>
      </w:r>
      <w:r w:rsidR="00CD4C37" w:rsidRPr="00CD4C37">
        <w:rPr>
          <w:rFonts w:hint="eastAsia"/>
        </w:rPr>
        <w:t>或者接收到的</w:t>
      </w:r>
      <w:r w:rsidR="00CD4C37">
        <w:rPr>
          <w:rFonts w:hint="eastAsia"/>
        </w:rPr>
        <w:t>Poster</w:t>
      </w:r>
      <w:r w:rsidR="00CD4C37" w:rsidRPr="00CD4C37">
        <w:rPr>
          <w:rFonts w:hint="eastAsia"/>
        </w:rPr>
        <w:t xml:space="preserve"> Information的内容不正确。</w:t>
      </w:r>
    </w:p>
    <w:p w:rsidR="004126A5" w:rsidRDefault="001F1AAF" w:rsidP="006C196B">
      <w:pPr>
        <w:pStyle w:val="a8"/>
        <w:numPr>
          <w:ilvl w:val="0"/>
          <w:numId w:val="18"/>
        </w:numPr>
        <w:ind w:firstLineChars="0"/>
      </w:pPr>
      <w:r w:rsidRPr="001F1AAF">
        <w:rPr>
          <w:rFonts w:hint="eastAsia"/>
        </w:rPr>
        <w:t>在这种情况下，Nvod将给用户发送警告信息，</w:t>
      </w:r>
      <w:r w:rsidR="00D5032C">
        <w:rPr>
          <w:rFonts w:hint="eastAsia"/>
        </w:rPr>
        <w:t>并继续等待</w:t>
      </w:r>
      <w:r w:rsidR="007D40D7">
        <w:rPr>
          <w:rFonts w:hint="eastAsia"/>
        </w:rPr>
        <w:t>Movie Repository发来正确的Movie Information</w:t>
      </w:r>
      <w:r w:rsidR="004126A5">
        <w:rPr>
          <w:rFonts w:hint="eastAsia"/>
        </w:rPr>
        <w:t>。</w:t>
      </w:r>
      <w:r w:rsidR="007D40D7">
        <w:rPr>
          <w:rFonts w:hint="eastAsia"/>
        </w:rPr>
        <w:t xml:space="preserve">  这样做的好处是，用户可以在任何时间分别配置Epg系统和Movie Repository，不管配置顺序如何，只要配置最终正确</w:t>
      </w:r>
      <w:r w:rsidR="003D6AC0">
        <w:rPr>
          <w:rFonts w:hint="eastAsia"/>
        </w:rPr>
        <w:t>Nvod视频播发服务程序</w:t>
      </w:r>
      <w:r w:rsidR="007D40D7">
        <w:rPr>
          <w:rFonts w:hint="eastAsia"/>
        </w:rPr>
        <w:t>就可以正常工作。</w:t>
      </w:r>
    </w:p>
    <w:p w:rsidR="007A5723" w:rsidRDefault="007A5723" w:rsidP="006014E6">
      <w:pPr>
        <w:pStyle w:val="4"/>
        <w:rPr>
          <w:rFonts w:eastAsiaTheme="minorEastAsia"/>
        </w:rPr>
      </w:pPr>
      <w:r>
        <w:rPr>
          <w:rFonts w:asciiTheme="minorEastAsia" w:eastAsiaTheme="minorEastAsia" w:hAnsiTheme="minorEastAsia" w:hint="eastAsia"/>
        </w:rPr>
        <w:t>在Basic Flows的第4、5步，</w:t>
      </w:r>
      <w:r w:rsidR="00520A1E">
        <w:rPr>
          <w:rFonts w:asciiTheme="minorEastAsia" w:eastAsiaTheme="minorEastAsia" w:hAnsiTheme="minorEastAsia" w:hint="eastAsia"/>
        </w:rPr>
        <w:t>某个</w:t>
      </w:r>
      <w:r w:rsidR="003E2464" w:rsidRPr="00FD7422">
        <w:t>Nvod Reference Service</w:t>
      </w:r>
      <w:r w:rsidR="003E2464" w:rsidRPr="000E5276">
        <w:rPr>
          <w:rFonts w:hint="eastAsia"/>
        </w:rPr>
        <w:t xml:space="preserve"> Event</w:t>
      </w:r>
      <w:r w:rsidR="003E2464">
        <w:rPr>
          <w:rFonts w:eastAsiaTheme="minorEastAsia" w:hint="eastAsia"/>
        </w:rPr>
        <w:t>Info</w:t>
      </w:r>
      <w:r w:rsidR="003E2464">
        <w:rPr>
          <w:rFonts w:eastAsiaTheme="minorEastAsia" w:hint="eastAsia"/>
        </w:rPr>
        <w:t>发生改变</w:t>
      </w:r>
    </w:p>
    <w:p w:rsidR="003E2464" w:rsidRDefault="00CF1654" w:rsidP="006C196B">
      <w:pPr>
        <w:pStyle w:val="a8"/>
        <w:numPr>
          <w:ilvl w:val="0"/>
          <w:numId w:val="41"/>
        </w:numPr>
        <w:ind w:firstLineChars="0"/>
      </w:pPr>
      <w:r w:rsidRPr="001F1AAF">
        <w:rPr>
          <w:rFonts w:hint="eastAsia"/>
        </w:rPr>
        <w:t>在这种情况下</w:t>
      </w:r>
      <w:r w:rsidR="00520A1E">
        <w:rPr>
          <w:rFonts w:hint="eastAsia"/>
        </w:rPr>
        <w:t>，</w:t>
      </w:r>
      <w:r w:rsidR="003D6AC0">
        <w:rPr>
          <w:rFonts w:hint="eastAsia"/>
        </w:rPr>
        <w:t>Nvod视频播发服务程序</w:t>
      </w:r>
      <w:r w:rsidR="0098343C">
        <w:rPr>
          <w:rFonts w:hint="eastAsia"/>
        </w:rPr>
        <w:t>将跳转到Basic Flows的第</w:t>
      </w:r>
      <w:r w:rsidR="00EE12CF">
        <w:rPr>
          <w:rFonts w:hint="eastAsia"/>
        </w:rPr>
        <w:t>4</w:t>
      </w:r>
      <w:r w:rsidR="0098343C">
        <w:rPr>
          <w:rFonts w:hint="eastAsia"/>
        </w:rPr>
        <w:t>步开始执行。</w:t>
      </w:r>
    </w:p>
    <w:p w:rsidR="0098343C" w:rsidRDefault="0098343C" w:rsidP="0098343C">
      <w:pPr>
        <w:pStyle w:val="4"/>
        <w:rPr>
          <w:rFonts w:eastAsiaTheme="minorEastAsia"/>
        </w:rPr>
      </w:pPr>
      <w:r>
        <w:rPr>
          <w:rFonts w:asciiTheme="minorEastAsia" w:eastAsiaTheme="minorEastAsia" w:hAnsiTheme="minorEastAsia" w:hint="eastAsia"/>
        </w:rPr>
        <w:t>在Basic Flows的第4、5步，</w:t>
      </w:r>
      <w:r w:rsidRPr="00FD7422">
        <w:t>Nvod Reference Service</w:t>
      </w:r>
      <w:r w:rsidRPr="000E5276">
        <w:rPr>
          <w:rFonts w:hint="eastAsia"/>
        </w:rPr>
        <w:t xml:space="preserve"> Event</w:t>
      </w:r>
      <w:r>
        <w:rPr>
          <w:rFonts w:eastAsiaTheme="minorEastAsia" w:hint="eastAsia"/>
        </w:rPr>
        <w:t>Info</w:t>
      </w:r>
      <w:r w:rsidR="00CF1654">
        <w:rPr>
          <w:rFonts w:eastAsiaTheme="minorEastAsia" w:hint="eastAsia"/>
        </w:rPr>
        <w:t>的结束时间逾期，</w:t>
      </w:r>
      <w:r>
        <w:rPr>
          <w:rFonts w:eastAsiaTheme="minorEastAsia" w:hint="eastAsia"/>
        </w:rPr>
        <w:t>或</w:t>
      </w:r>
      <w:r w:rsidR="00CF1654" w:rsidRPr="00FD7422">
        <w:t>Nvod Reference Service</w:t>
      </w:r>
      <w:r w:rsidR="00CF1654" w:rsidRPr="000E5276">
        <w:rPr>
          <w:rFonts w:hint="eastAsia"/>
        </w:rPr>
        <w:t xml:space="preserve"> Event</w:t>
      </w:r>
      <w:r w:rsidR="00CF1654">
        <w:rPr>
          <w:rFonts w:eastAsiaTheme="minorEastAsia" w:hint="eastAsia"/>
        </w:rPr>
        <w:t>Info</w:t>
      </w:r>
      <w:r w:rsidR="00CF1654">
        <w:rPr>
          <w:rFonts w:eastAsiaTheme="minorEastAsia" w:hint="eastAsia"/>
        </w:rPr>
        <w:t>被</w:t>
      </w:r>
      <w:r>
        <w:rPr>
          <w:rFonts w:eastAsiaTheme="minorEastAsia" w:hint="eastAsia"/>
        </w:rPr>
        <w:t>删除</w:t>
      </w:r>
    </w:p>
    <w:p w:rsidR="00CD54CC" w:rsidRDefault="00CD54CC" w:rsidP="006C196B">
      <w:pPr>
        <w:pStyle w:val="a8"/>
        <w:numPr>
          <w:ilvl w:val="0"/>
          <w:numId w:val="43"/>
        </w:numPr>
        <w:ind w:firstLineChars="0"/>
      </w:pPr>
      <w:r w:rsidRPr="001F1AAF">
        <w:rPr>
          <w:rFonts w:hint="eastAsia"/>
        </w:rPr>
        <w:t>在这种情况下</w:t>
      </w:r>
      <w:r>
        <w:rPr>
          <w:rFonts w:hint="eastAsia"/>
        </w:rPr>
        <w:t>，</w:t>
      </w:r>
      <w:r w:rsidR="00435488">
        <w:rPr>
          <w:rFonts w:hint="eastAsia"/>
        </w:rPr>
        <w:t>如果相关的海报不再属于任何未逾期的Event，</w:t>
      </w:r>
      <w:r w:rsidR="003D6AC0">
        <w:rPr>
          <w:rFonts w:hint="eastAsia"/>
        </w:rPr>
        <w:t>Nvod视频播发服务程序</w:t>
      </w:r>
      <w:r w:rsidR="00435488">
        <w:rPr>
          <w:rFonts w:hint="eastAsia"/>
        </w:rPr>
        <w:t>将删才这些海报相关的信息（包括</w:t>
      </w:r>
      <w:r w:rsidR="00230DD6">
        <w:rPr>
          <w:rFonts w:hint="eastAsia"/>
        </w:rPr>
        <w:t>本地存储的</w:t>
      </w:r>
      <w:r w:rsidR="00435488">
        <w:rPr>
          <w:rFonts w:hint="eastAsia"/>
        </w:rPr>
        <w:t>海报</w:t>
      </w:r>
      <w:r w:rsidR="00230DD6">
        <w:rPr>
          <w:rFonts w:hint="eastAsia"/>
        </w:rPr>
        <w:t>文件，海报相关的计时器</w:t>
      </w:r>
      <w:r w:rsidR="00435488">
        <w:rPr>
          <w:rFonts w:hint="eastAsia"/>
        </w:rPr>
        <w:t>）。</w:t>
      </w:r>
    </w:p>
    <w:p w:rsidR="00DA1004" w:rsidRDefault="00E35754" w:rsidP="0086263D">
      <w:pPr>
        <w:pStyle w:val="4"/>
        <w:rPr>
          <w:rFonts w:eastAsiaTheme="minorEastAsia"/>
        </w:rPr>
      </w:pPr>
      <w:r>
        <w:rPr>
          <w:rFonts w:asciiTheme="minorEastAsia" w:eastAsiaTheme="minorEastAsia" w:hAnsiTheme="minorEastAsia" w:hint="eastAsia"/>
        </w:rPr>
        <w:t>在不同的时间点</w:t>
      </w:r>
      <w:r w:rsidR="00567A15">
        <w:rPr>
          <w:rFonts w:asciiTheme="minorEastAsia" w:eastAsiaTheme="minorEastAsia" w:hAnsiTheme="minorEastAsia" w:hint="eastAsia"/>
        </w:rPr>
        <w:t>接收到来自Epg系统的</w:t>
      </w:r>
      <w:r w:rsidR="00567A15" w:rsidRPr="00FD7422">
        <w:t>Nvod Reference Service</w:t>
      </w:r>
      <w:r w:rsidR="00567A15" w:rsidRPr="00567A15">
        <w:rPr>
          <w:rFonts w:hint="eastAsia"/>
        </w:rPr>
        <w:t xml:space="preserve"> Event</w:t>
      </w:r>
      <w:r w:rsidR="00870431" w:rsidRPr="00870431">
        <w:rPr>
          <w:rFonts w:hint="eastAsia"/>
        </w:rPr>
        <w:t xml:space="preserve"> Info</w:t>
      </w:r>
    </w:p>
    <w:p w:rsidR="0086263D" w:rsidRDefault="00870431" w:rsidP="006C196B">
      <w:pPr>
        <w:pStyle w:val="a8"/>
        <w:numPr>
          <w:ilvl w:val="0"/>
          <w:numId w:val="20"/>
        </w:numPr>
        <w:ind w:firstLineChars="0"/>
      </w:pPr>
      <w:r>
        <w:rPr>
          <w:rFonts w:hint="eastAsia"/>
        </w:rPr>
        <w:t>因为Epg系统和</w:t>
      </w:r>
      <w:r w:rsidR="003D6AC0">
        <w:rPr>
          <w:rFonts w:hint="eastAsia"/>
        </w:rPr>
        <w:t>Nvod视频播发服务程序</w:t>
      </w:r>
      <w:r>
        <w:rPr>
          <w:rFonts w:hint="eastAsia"/>
        </w:rPr>
        <w:t>是两个独立的系统，所以</w:t>
      </w:r>
      <w:r w:rsidR="003D6AC0">
        <w:rPr>
          <w:rFonts w:hint="eastAsia"/>
        </w:rPr>
        <w:t>Nvod视频播发服务程序</w:t>
      </w:r>
      <w:r w:rsidR="001E5079">
        <w:rPr>
          <w:rFonts w:hint="eastAsia"/>
        </w:rPr>
        <w:t>可能在任何时候收到来自</w:t>
      </w:r>
      <w:r>
        <w:rPr>
          <w:rFonts w:hint="eastAsia"/>
        </w:rPr>
        <w:t>Epg系统的</w:t>
      </w:r>
      <w:r w:rsidRPr="00FD7422">
        <w:t>Nvod Reference Service</w:t>
      </w:r>
      <w:r w:rsidRPr="00870431">
        <w:rPr>
          <w:rFonts w:hint="eastAsia"/>
        </w:rPr>
        <w:t xml:space="preserve"> Event Info</w:t>
      </w:r>
      <w:r w:rsidR="0086263D">
        <w:rPr>
          <w:rFonts w:hint="eastAsia"/>
        </w:rPr>
        <w:t>。</w:t>
      </w:r>
    </w:p>
    <w:p w:rsidR="00870431" w:rsidRDefault="00870431" w:rsidP="006C196B">
      <w:pPr>
        <w:pStyle w:val="a8"/>
        <w:numPr>
          <w:ilvl w:val="0"/>
          <w:numId w:val="20"/>
        </w:numPr>
        <w:ind w:firstLineChars="0"/>
      </w:pPr>
      <w:r>
        <w:rPr>
          <w:rFonts w:hint="eastAsia"/>
        </w:rPr>
        <w:t>如果在Basic Flows的第1</w:t>
      </w:r>
      <w:r w:rsidR="00485BA8">
        <w:rPr>
          <w:rFonts w:hint="eastAsia"/>
        </w:rPr>
        <w:t>、 2</w:t>
      </w:r>
      <w:r>
        <w:rPr>
          <w:rFonts w:hint="eastAsia"/>
        </w:rPr>
        <w:t>步，也就是</w:t>
      </w:r>
      <w:r w:rsidR="003D6AC0">
        <w:rPr>
          <w:rFonts w:hint="eastAsia"/>
        </w:rPr>
        <w:t>Nvod视频播发服务程序</w:t>
      </w:r>
      <w:r w:rsidR="001E5079">
        <w:rPr>
          <w:rFonts w:hint="eastAsia"/>
        </w:rPr>
        <w:t>在没有接收到对应的</w:t>
      </w:r>
      <w:r w:rsidR="001E5079" w:rsidRPr="00FD7422">
        <w:t>Nvod Reference ServiceInfo</w:t>
      </w:r>
      <w:r w:rsidR="001E5079">
        <w:rPr>
          <w:rFonts w:hint="eastAsia"/>
        </w:rPr>
        <w:t>的情况下接收到了来自Epg系统的</w:t>
      </w:r>
      <w:r w:rsidR="001E5079" w:rsidRPr="00FD7422">
        <w:t>Nvod Reference Service</w:t>
      </w:r>
      <w:r w:rsidR="001E5079">
        <w:rPr>
          <w:rFonts w:hint="eastAsia"/>
        </w:rPr>
        <w:t xml:space="preserve"> Event</w:t>
      </w:r>
      <w:r w:rsidR="001E5079" w:rsidRPr="00FD7422">
        <w:t xml:space="preserve"> Info</w:t>
      </w:r>
      <w:r>
        <w:rPr>
          <w:rFonts w:hint="eastAsia"/>
        </w:rPr>
        <w:t>，</w:t>
      </w:r>
      <w:r w:rsidR="003D6AC0">
        <w:rPr>
          <w:rFonts w:hint="eastAsia"/>
        </w:rPr>
        <w:t>Nvod视频播发服务程序</w:t>
      </w:r>
      <w:r w:rsidR="001E5079">
        <w:rPr>
          <w:rFonts w:hint="eastAsia"/>
        </w:rPr>
        <w:t>将</w:t>
      </w:r>
      <w:r>
        <w:rPr>
          <w:rFonts w:hint="eastAsia"/>
        </w:rPr>
        <w:t>忽略这些</w:t>
      </w:r>
      <w:r w:rsidR="001E5079">
        <w:rPr>
          <w:rFonts w:hint="eastAsia"/>
        </w:rPr>
        <w:t>消息</w:t>
      </w:r>
      <w:r>
        <w:rPr>
          <w:rFonts w:hint="eastAsia"/>
        </w:rPr>
        <w:t>。</w:t>
      </w:r>
    </w:p>
    <w:p w:rsidR="00870431" w:rsidRDefault="00870431" w:rsidP="006C196B">
      <w:pPr>
        <w:pStyle w:val="a8"/>
        <w:numPr>
          <w:ilvl w:val="0"/>
          <w:numId w:val="20"/>
        </w:numPr>
        <w:ind w:firstLineChars="0"/>
      </w:pPr>
      <w:r>
        <w:rPr>
          <w:rFonts w:hint="eastAsia"/>
        </w:rPr>
        <w:t>如果在Basic Flows的第3、4步的处理过程中接收到了</w:t>
      </w:r>
      <w:r w:rsidR="00230DD6">
        <w:rPr>
          <w:rFonts w:hint="eastAsia"/>
        </w:rPr>
        <w:t>新</w:t>
      </w:r>
      <w:r w:rsidRPr="00FD7422">
        <w:t>Nvod Reference Service</w:t>
      </w:r>
      <w:r w:rsidRPr="00870431">
        <w:rPr>
          <w:rFonts w:hint="eastAsia"/>
        </w:rPr>
        <w:t xml:space="preserve"> Event Info</w:t>
      </w:r>
      <w:r>
        <w:rPr>
          <w:rFonts w:hint="eastAsia"/>
        </w:rPr>
        <w:t xml:space="preserve">， </w:t>
      </w:r>
      <w:r w:rsidR="003D6AC0">
        <w:rPr>
          <w:rFonts w:hint="eastAsia"/>
        </w:rPr>
        <w:t>Nvod视频播发服务程序</w:t>
      </w:r>
      <w:r>
        <w:rPr>
          <w:rFonts w:hint="eastAsia"/>
        </w:rPr>
        <w:t>将</w:t>
      </w:r>
      <w:r w:rsidRPr="00FD7422">
        <w:t>Nvod Reference Service</w:t>
      </w:r>
      <w:r w:rsidRPr="00870431">
        <w:rPr>
          <w:rFonts w:hint="eastAsia"/>
        </w:rPr>
        <w:t xml:space="preserve"> Event Info</w:t>
      </w:r>
      <w:r w:rsidR="00230DD6">
        <w:rPr>
          <w:rFonts w:hint="eastAsia"/>
        </w:rPr>
        <w:t>保存起来。 如果Event中包含了没有设置计时器的海报，</w:t>
      </w:r>
      <w:r w:rsidR="003D6AC0">
        <w:rPr>
          <w:rFonts w:hint="eastAsia"/>
        </w:rPr>
        <w:t>Nvod视频播发服务程序</w:t>
      </w:r>
      <w:r w:rsidR="00230DD6">
        <w:rPr>
          <w:rFonts w:hint="eastAsia"/>
        </w:rPr>
        <w:t>将为这些海报设置计时器</w:t>
      </w:r>
      <w:r>
        <w:rPr>
          <w:rFonts w:hint="eastAsia"/>
        </w:rPr>
        <w:t>。</w:t>
      </w:r>
    </w:p>
    <w:p w:rsidR="000E5276" w:rsidRDefault="00514197" w:rsidP="006014E6">
      <w:pPr>
        <w:pStyle w:val="4"/>
      </w:pPr>
      <w:r>
        <w:rPr>
          <w:rFonts w:asciiTheme="minorEastAsia" w:eastAsiaTheme="minorEastAsia" w:hAnsiTheme="minorEastAsia" w:hint="eastAsia"/>
        </w:rPr>
        <w:t>在不同的时间点，</w:t>
      </w:r>
      <w:r w:rsidR="006014E6">
        <w:rPr>
          <w:rFonts w:asciiTheme="minorEastAsia" w:eastAsiaTheme="minorEastAsia" w:hAnsiTheme="minorEastAsia" w:hint="eastAsia"/>
        </w:rPr>
        <w:t>接收到来自Epg系统的删除</w:t>
      </w:r>
      <w:r w:rsidR="006014E6" w:rsidRPr="00FD7422">
        <w:t>Nvod Reference Service</w:t>
      </w:r>
      <w:r w:rsidR="006014E6">
        <w:rPr>
          <w:rFonts w:asciiTheme="minorEastAsia" w:eastAsiaTheme="minorEastAsia" w:hAnsiTheme="minorEastAsia" w:hint="eastAsia"/>
        </w:rPr>
        <w:t>的消息</w:t>
      </w:r>
    </w:p>
    <w:p w:rsidR="006014E6" w:rsidRPr="006014E6" w:rsidRDefault="006014E6" w:rsidP="006C196B">
      <w:pPr>
        <w:pStyle w:val="a8"/>
        <w:numPr>
          <w:ilvl w:val="0"/>
          <w:numId w:val="26"/>
        </w:numPr>
        <w:ind w:firstLineChars="0"/>
      </w:pPr>
      <w:r>
        <w:rPr>
          <w:rFonts w:hint="eastAsia"/>
        </w:rPr>
        <w:t>在Basic Flows的第2、3、4步的处理过程中，</w:t>
      </w:r>
      <w:r w:rsidR="003D6AC0">
        <w:rPr>
          <w:rFonts w:hint="eastAsia"/>
        </w:rPr>
        <w:t>Nvod视频播发服务程序</w:t>
      </w:r>
      <w:r>
        <w:rPr>
          <w:rFonts w:hint="eastAsia"/>
        </w:rPr>
        <w:t>接收到来自Epg</w:t>
      </w:r>
      <w:r>
        <w:rPr>
          <w:rFonts w:asciiTheme="minorEastAsia" w:eastAsiaTheme="minorEastAsia" w:hAnsiTheme="minorEastAsia" w:hint="eastAsia"/>
        </w:rPr>
        <w:t>系统的删除</w:t>
      </w:r>
      <w:r w:rsidRPr="00FD7422">
        <w:t>Nvod Reference Service</w:t>
      </w:r>
      <w:r>
        <w:rPr>
          <w:rFonts w:asciiTheme="minorEastAsia" w:eastAsiaTheme="minorEastAsia" w:hAnsiTheme="minorEastAsia" w:hint="eastAsia"/>
        </w:rPr>
        <w:t>的消息。</w:t>
      </w:r>
    </w:p>
    <w:p w:rsidR="006014E6" w:rsidRDefault="003D6AC0" w:rsidP="006C196B">
      <w:pPr>
        <w:pStyle w:val="a8"/>
        <w:numPr>
          <w:ilvl w:val="0"/>
          <w:numId w:val="26"/>
        </w:numPr>
        <w:ind w:firstLineChars="0"/>
      </w:pPr>
      <w:r>
        <w:rPr>
          <w:rFonts w:hint="eastAsia"/>
        </w:rPr>
        <w:t>Nvod视频播发服务程序</w:t>
      </w:r>
      <w:r w:rsidR="00DD43DD" w:rsidRPr="00D923D0">
        <w:rPr>
          <w:rFonts w:hint="eastAsia"/>
        </w:rPr>
        <w:t>将</w:t>
      </w:r>
      <w:r w:rsidR="00DD43DD">
        <w:rPr>
          <w:rFonts w:hint="eastAsia"/>
        </w:rPr>
        <w:t>清除当前Service的信息，并退出当前Service的处理流程。</w:t>
      </w:r>
    </w:p>
    <w:p w:rsidR="00514197" w:rsidRDefault="00514197" w:rsidP="00514197">
      <w:pPr>
        <w:pStyle w:val="4"/>
        <w:rPr>
          <w:rFonts w:eastAsiaTheme="minorEastAsia"/>
        </w:rPr>
      </w:pPr>
      <w:r>
        <w:rPr>
          <w:rFonts w:asciiTheme="minorEastAsia" w:eastAsiaTheme="minorEastAsia" w:hAnsiTheme="minorEastAsia" w:hint="eastAsia"/>
        </w:rPr>
        <w:t>在不同的时间点，接收到来自</w:t>
      </w:r>
      <w:r w:rsidRPr="00876300">
        <w:rPr>
          <w:rFonts w:hint="eastAsia"/>
        </w:rPr>
        <w:t>接收到来时Epg系统的</w:t>
      </w:r>
      <w:r>
        <w:rPr>
          <w:rFonts w:eastAsiaTheme="minorEastAsia" w:hint="eastAsia"/>
        </w:rPr>
        <w:t>修改</w:t>
      </w:r>
      <w:r w:rsidRPr="00FD7422">
        <w:t xml:space="preserve">Nvod </w:t>
      </w:r>
      <w:r w:rsidRPr="00D923D0">
        <w:rPr>
          <w:rFonts w:hint="eastAsia"/>
        </w:rPr>
        <w:t>Reference</w:t>
      </w:r>
      <w:r w:rsidRPr="00FD7422">
        <w:t xml:space="preserve"> Service</w:t>
      </w:r>
      <w:r w:rsidRPr="00870431">
        <w:rPr>
          <w:rFonts w:hint="eastAsia"/>
        </w:rPr>
        <w:t>Info</w:t>
      </w:r>
      <w:r w:rsidRPr="00876300">
        <w:rPr>
          <w:rFonts w:hint="eastAsia"/>
        </w:rPr>
        <w:t>的消息</w:t>
      </w:r>
    </w:p>
    <w:p w:rsidR="00514197" w:rsidRDefault="00514197" w:rsidP="006C196B">
      <w:pPr>
        <w:pStyle w:val="a8"/>
        <w:numPr>
          <w:ilvl w:val="0"/>
          <w:numId w:val="35"/>
        </w:numPr>
        <w:ind w:firstLineChars="0"/>
      </w:pPr>
      <w:r>
        <w:rPr>
          <w:rFonts w:hint="eastAsia"/>
        </w:rPr>
        <w:t>在Basic Flows的第3、4步的过程中，接收到来自</w:t>
      </w:r>
      <w:r w:rsidRPr="00514197">
        <w:rPr>
          <w:rFonts w:hint="eastAsia"/>
        </w:rPr>
        <w:t>Epg系统的修改</w:t>
      </w:r>
      <w:r w:rsidRPr="00514197">
        <w:t xml:space="preserve">Nvod </w:t>
      </w:r>
      <w:r w:rsidRPr="00514197">
        <w:rPr>
          <w:rFonts w:hint="eastAsia"/>
        </w:rPr>
        <w:t>Reference</w:t>
      </w:r>
      <w:r w:rsidRPr="00FD7422">
        <w:t xml:space="preserve"> Service</w:t>
      </w:r>
      <w:r w:rsidRPr="00870431">
        <w:rPr>
          <w:rFonts w:hint="eastAsia"/>
        </w:rPr>
        <w:t>Info</w:t>
      </w:r>
      <w:r w:rsidRPr="000525D5">
        <w:rPr>
          <w:rFonts w:ascii="Arial" w:eastAsia="Arial" w:hAnsi="Arial" w:hint="eastAsia"/>
        </w:rPr>
        <w:t>的消息</w:t>
      </w:r>
      <w:r w:rsidRPr="000525D5">
        <w:rPr>
          <w:rFonts w:asciiTheme="minorEastAsia" w:eastAsiaTheme="minorEastAsia" w:hAnsiTheme="minorEastAsia" w:hint="eastAsia"/>
        </w:rPr>
        <w:t>。</w:t>
      </w:r>
      <w:r w:rsidR="003D6AC0">
        <w:rPr>
          <w:rFonts w:asciiTheme="minorEastAsia" w:eastAsiaTheme="minorEastAsia" w:hAnsiTheme="minorEastAsia" w:hint="eastAsia"/>
        </w:rPr>
        <w:t>Nvod视频播发服务程序</w:t>
      </w:r>
      <w:r>
        <w:rPr>
          <w:rFonts w:asciiTheme="minorEastAsia" w:eastAsiaTheme="minorEastAsia" w:hAnsiTheme="minorEastAsia" w:hint="eastAsia"/>
        </w:rPr>
        <w:t>用新收到的内容替换本地存储的内容，</w:t>
      </w:r>
      <w:r>
        <w:rPr>
          <w:rFonts w:hint="eastAsia"/>
        </w:rPr>
        <w:t>跳转到Basic Flows的第3步开始执行。</w:t>
      </w:r>
    </w:p>
    <w:p w:rsidR="003233A9" w:rsidRDefault="003233A9" w:rsidP="003233A9">
      <w:pPr>
        <w:pStyle w:val="2"/>
      </w:pPr>
      <w:bookmarkStart w:id="12" w:name="_Ref446921825"/>
      <w:r>
        <w:rPr>
          <w:rFonts w:hint="eastAsia"/>
        </w:rPr>
        <w:lastRenderedPageBreak/>
        <w:t xml:space="preserve">Ur-5, </w:t>
      </w:r>
      <w:bookmarkEnd w:id="12"/>
      <w:r w:rsidR="00D323EE" w:rsidRPr="00D323EE">
        <w:t xml:space="preserve">Send </w:t>
      </w:r>
      <w:r w:rsidR="00240ED0" w:rsidRPr="00240ED0">
        <w:rPr>
          <w:rFonts w:hint="eastAsia"/>
        </w:rPr>
        <w:t>Nvod Time-Shifted Service Program Stream TS for Nvod Time-Shifted Service</w:t>
      </w:r>
    </w:p>
    <w:p w:rsidR="0028713B" w:rsidRDefault="0028713B" w:rsidP="0028713B">
      <w:pPr>
        <w:pStyle w:val="3"/>
        <w:rPr>
          <w:rFonts w:eastAsiaTheme="minorEastAsia"/>
        </w:rPr>
      </w:pPr>
      <w:r>
        <w:t>Brief Description</w:t>
      </w:r>
    </w:p>
    <w:p w:rsidR="000D30EE" w:rsidRDefault="00A167A4" w:rsidP="000D30EE">
      <w:pPr>
        <w:pStyle w:val="a8"/>
        <w:ind w:firstLine="400"/>
        <w:jc w:val="center"/>
      </w:pPr>
      <w:r>
        <w:rPr>
          <w:noProof/>
          <w:snapToGrid/>
        </w:rPr>
        <w:drawing>
          <wp:inline distT="0" distB="0" distL="0" distR="0">
            <wp:extent cx="5274310" cy="6702883"/>
            <wp:effectExtent l="19050" t="0" r="254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74310" cy="6702883"/>
                    </a:xfrm>
                    <a:prstGeom prst="rect">
                      <a:avLst/>
                    </a:prstGeom>
                    <a:noFill/>
                    <a:ln w="9525">
                      <a:noFill/>
                      <a:miter lim="800000"/>
                      <a:headEnd/>
                      <a:tailEnd/>
                    </a:ln>
                  </pic:spPr>
                </pic:pic>
              </a:graphicData>
            </a:graphic>
          </wp:inline>
        </w:drawing>
      </w:r>
    </w:p>
    <w:p w:rsidR="0084594D" w:rsidRDefault="00AA40C1" w:rsidP="0028713B">
      <w:pPr>
        <w:pStyle w:val="a8"/>
        <w:ind w:firstLine="400"/>
      </w:pPr>
      <w:r>
        <w:rPr>
          <w:rFonts w:hint="eastAsia"/>
        </w:rPr>
        <w:t>本用例用于处理</w:t>
      </w:r>
      <w:r w:rsidRPr="00AA40C1">
        <w:rPr>
          <w:rFonts w:hint="eastAsia"/>
        </w:rPr>
        <w:t>Time-Shifted Service Program Stream TS的发送</w:t>
      </w:r>
      <w:r>
        <w:rPr>
          <w:rFonts w:eastAsiaTheme="minorEastAsia" w:hint="eastAsia"/>
        </w:rPr>
        <w:t>过程</w:t>
      </w:r>
      <w:r>
        <w:rPr>
          <w:rFonts w:hint="eastAsia"/>
        </w:rPr>
        <w:t>。</w:t>
      </w:r>
    </w:p>
    <w:p w:rsidR="00FE2FAE" w:rsidRDefault="00647108" w:rsidP="0028713B">
      <w:pPr>
        <w:pStyle w:val="a8"/>
        <w:ind w:firstLine="400"/>
      </w:pPr>
      <w:r>
        <w:rPr>
          <w:rFonts w:hint="eastAsia"/>
        </w:rPr>
        <w:t>我们为每</w:t>
      </w:r>
      <w:r w:rsidR="004728F6">
        <w:rPr>
          <w:rFonts w:hint="eastAsia"/>
        </w:rPr>
        <w:t>个</w:t>
      </w:r>
      <w:r w:rsidR="00FE2FAE">
        <w:rPr>
          <w:rFonts w:hint="eastAsia"/>
        </w:rPr>
        <w:t>Nvod Time-Shifted Service</w:t>
      </w:r>
      <w:r>
        <w:rPr>
          <w:rFonts w:hint="eastAsia"/>
        </w:rPr>
        <w:t>定义一个Task专门处理这个Service相关的事件 这个Task</w:t>
      </w:r>
      <w:r w:rsidR="00FE2FAE">
        <w:rPr>
          <w:rFonts w:hint="eastAsia"/>
        </w:rPr>
        <w:t>有以下几种状态：</w:t>
      </w:r>
    </w:p>
    <w:p w:rsidR="00603002" w:rsidRDefault="00603002" w:rsidP="006C196B">
      <w:pPr>
        <w:pStyle w:val="a8"/>
        <w:numPr>
          <w:ilvl w:val="0"/>
          <w:numId w:val="27"/>
        </w:numPr>
        <w:ind w:firstLineChars="0"/>
      </w:pPr>
      <w:r w:rsidRPr="004D4525">
        <w:t>Reading "Nvod Profile"</w:t>
      </w:r>
      <w:r>
        <w:rPr>
          <w:rFonts w:hint="eastAsia"/>
        </w:rPr>
        <w:t>: 为了从Epg系统接收到</w:t>
      </w:r>
      <w:r w:rsidRPr="004D4525">
        <w:t>"Nvod Reference Service Info"</w:t>
      </w:r>
      <w:r>
        <w:rPr>
          <w:rFonts w:hint="eastAsia"/>
        </w:rPr>
        <w:t>和</w:t>
      </w:r>
      <w:r w:rsidRPr="004D4525">
        <w:t xml:space="preserve">"Nvod </w:t>
      </w:r>
      <w:r>
        <w:rPr>
          <w:rFonts w:hint="eastAsia"/>
        </w:rPr>
        <w:t>Time-Shifted</w:t>
      </w:r>
      <w:r w:rsidRPr="004D4525">
        <w:t xml:space="preserve"> Service Info"</w:t>
      </w:r>
      <w:r>
        <w:rPr>
          <w:rFonts w:hint="eastAsia"/>
        </w:rPr>
        <w:t>, 系统刚启动时(或用户修改了NvodProfile.xml之后)，</w:t>
      </w:r>
      <w:r w:rsidR="003D6AC0">
        <w:rPr>
          <w:rFonts w:hint="eastAsia"/>
        </w:rPr>
        <w:t>Nvod视频播发服务程序</w:t>
      </w:r>
      <w:r>
        <w:rPr>
          <w:rFonts w:hint="eastAsia"/>
        </w:rPr>
        <w:t xml:space="preserve">需要首先读取配置文件的内容。读取配置文件的完成之前Nvod </w:t>
      </w:r>
      <w:r w:rsidR="00647108">
        <w:rPr>
          <w:rFonts w:hint="eastAsia"/>
        </w:rPr>
        <w:t>Task</w:t>
      </w:r>
      <w:r>
        <w:rPr>
          <w:rFonts w:hint="eastAsia"/>
        </w:rPr>
        <w:t>就处于这个状态。</w:t>
      </w:r>
      <w:r w:rsidR="005F5694">
        <w:rPr>
          <w:rFonts w:hint="eastAsia"/>
        </w:rPr>
        <w:t>本</w:t>
      </w:r>
      <w:r>
        <w:rPr>
          <w:rFonts w:hint="eastAsia"/>
        </w:rPr>
        <w:t>状态是一个虚拟的状态，因为此时我们还没有得到</w:t>
      </w:r>
      <w:r>
        <w:rPr>
          <w:rFonts w:hint="eastAsia"/>
        </w:rPr>
        <w:lastRenderedPageBreak/>
        <w:t xml:space="preserve">任何关于Nvod </w:t>
      </w:r>
      <w:r w:rsidRPr="00085834">
        <w:t>Reference</w:t>
      </w:r>
      <w:r>
        <w:rPr>
          <w:rFonts w:hint="eastAsia"/>
        </w:rPr>
        <w:t>/Time-ShiftedService相关的信息。此状态的主要作用只是为了说明配置文件的改变对</w:t>
      </w:r>
      <w:r w:rsidR="008478DD" w:rsidRPr="00240ED0">
        <w:rPr>
          <w:rFonts w:eastAsia="Arial" w:hint="eastAsia"/>
        </w:rPr>
        <w:t>Nvod Time-Shifted Service Program</w:t>
      </w:r>
      <w:r w:rsidR="008478DD" w:rsidRPr="00240ED0">
        <w:rPr>
          <w:rFonts w:hint="eastAsia"/>
        </w:rPr>
        <w:t xml:space="preserve"> Stream</w:t>
      </w:r>
      <w:r w:rsidR="008478DD" w:rsidRPr="00240ED0">
        <w:rPr>
          <w:rFonts w:eastAsia="Arial" w:hint="eastAsia"/>
        </w:rPr>
        <w:t xml:space="preserve"> TS</w:t>
      </w:r>
      <w:r>
        <w:rPr>
          <w:rFonts w:hint="eastAsia"/>
        </w:rPr>
        <w:t>发送过程所产生的影响。</w:t>
      </w:r>
    </w:p>
    <w:p w:rsidR="00B6721E" w:rsidRDefault="00B6721E" w:rsidP="00B6721E">
      <w:pPr>
        <w:pStyle w:val="a8"/>
        <w:ind w:left="840" w:firstLineChars="0" w:firstLine="0"/>
      </w:pPr>
      <w:r>
        <w:rPr>
          <w:rFonts w:hint="eastAsia"/>
        </w:rPr>
        <w:t>只要进入到本状态，</w:t>
      </w:r>
      <w:r w:rsidR="003D6AC0">
        <w:rPr>
          <w:rFonts w:hint="eastAsia"/>
        </w:rPr>
        <w:t>Nvod视频播发服务程序</w:t>
      </w:r>
      <w:r>
        <w:rPr>
          <w:rFonts w:hint="eastAsia"/>
        </w:rPr>
        <w:t xml:space="preserve">便开始读取NvodProfile.xml。如果读取配置文件的过程出现异常，如：找不到配置文件或配置文件有误，Nvod </w:t>
      </w:r>
      <w:r w:rsidRPr="00085834">
        <w:t xml:space="preserve">Reference </w:t>
      </w:r>
      <w:r>
        <w:rPr>
          <w:rFonts w:hint="eastAsia"/>
        </w:rPr>
        <w:t>Service将持续监听NvodProfile.xml，直到用户重新修改了NvodProfile.xml。</w:t>
      </w:r>
    </w:p>
    <w:p w:rsidR="00B6721E" w:rsidRDefault="00B6721E" w:rsidP="00B6721E">
      <w:pPr>
        <w:pStyle w:val="a8"/>
        <w:ind w:left="840" w:firstLineChars="0" w:firstLine="0"/>
      </w:pPr>
      <w:r>
        <w:rPr>
          <w:rFonts w:hint="eastAsia"/>
        </w:rPr>
        <w:t>完成了配置文件的读取以后，</w:t>
      </w:r>
      <w:r w:rsidR="003D6AC0">
        <w:rPr>
          <w:rFonts w:hint="eastAsia"/>
        </w:rPr>
        <w:t>Nvod视频播发服务程序</w:t>
      </w:r>
      <w:r>
        <w:rPr>
          <w:rFonts w:hint="eastAsia"/>
        </w:rPr>
        <w:t>便根据配置文件的内容，准备接收来自Epg系统的消息。Nvod 系统可能被动的等待Epg系统发过来的消息，也可能主动的到Epg系统查询</w:t>
      </w:r>
      <w:r w:rsidRPr="004D4525">
        <w:t>"Nvod Reference Service Info"</w:t>
      </w:r>
      <w:r>
        <w:rPr>
          <w:rFonts w:hint="eastAsia"/>
        </w:rPr>
        <w:t>和</w:t>
      </w:r>
      <w:r w:rsidRPr="004D4525">
        <w:t xml:space="preserve">"Nvod </w:t>
      </w:r>
      <w:r>
        <w:rPr>
          <w:rFonts w:hint="eastAsia"/>
        </w:rPr>
        <w:t>Time-Shifted</w:t>
      </w:r>
      <w:r w:rsidRPr="004D4525">
        <w:t xml:space="preserve"> Service Info"</w:t>
      </w:r>
      <w:r>
        <w:rPr>
          <w:rFonts w:hint="eastAsia"/>
        </w:rPr>
        <w:t>， 本需求</w:t>
      </w:r>
      <w:r w:rsidR="000E7978">
        <w:rPr>
          <w:rFonts w:hint="eastAsia"/>
        </w:rPr>
        <w:t>规格</w:t>
      </w:r>
      <w:r>
        <w:rPr>
          <w:rFonts w:hint="eastAsia"/>
        </w:rPr>
        <w:t>不对此做限制，具体的实现方法请参考构架设计文档。</w:t>
      </w:r>
    </w:p>
    <w:p w:rsidR="00603002" w:rsidRDefault="00FC75EE" w:rsidP="006C196B">
      <w:pPr>
        <w:pStyle w:val="a8"/>
        <w:numPr>
          <w:ilvl w:val="0"/>
          <w:numId w:val="27"/>
        </w:numPr>
        <w:ind w:firstLineChars="0"/>
      </w:pPr>
      <w:r w:rsidRPr="00FC75EE">
        <w:t>Waiting for "Nvod Reference Service Info" message</w:t>
      </w:r>
      <w:r>
        <w:rPr>
          <w:rFonts w:hint="eastAsia"/>
        </w:rPr>
        <w:t xml:space="preserve">： </w:t>
      </w:r>
      <w:r w:rsidR="00E963AC">
        <w:rPr>
          <w:rFonts w:hint="eastAsia"/>
        </w:rPr>
        <w:t>当</w:t>
      </w:r>
      <w:r w:rsidR="003D6AC0">
        <w:rPr>
          <w:rFonts w:hint="eastAsia"/>
        </w:rPr>
        <w:t>Nvod视频播发服务程序</w:t>
      </w:r>
      <w:r w:rsidR="00E963AC">
        <w:rPr>
          <w:rFonts w:hint="eastAsia"/>
        </w:rPr>
        <w:t>接收到了来自Epg系统的</w:t>
      </w:r>
      <w:r w:rsidR="00E963AC" w:rsidRPr="00E963AC">
        <w:t>"Nvod Time-Shifted Service Info"</w:t>
      </w:r>
      <w:r w:rsidR="00E963AC">
        <w:rPr>
          <w:rFonts w:hint="eastAsia"/>
        </w:rPr>
        <w:t>，但是</w:t>
      </w:r>
      <w:r w:rsidR="003D6AC0">
        <w:rPr>
          <w:rFonts w:hint="eastAsia"/>
        </w:rPr>
        <w:t>Nvod视频播发服务程序</w:t>
      </w:r>
      <w:r w:rsidR="00E963AC">
        <w:rPr>
          <w:rFonts w:hint="eastAsia"/>
        </w:rPr>
        <w:t>还没有接收到</w:t>
      </w:r>
      <w:r w:rsidR="00E963AC" w:rsidRPr="00E963AC">
        <w:t>"Nvod Reference Service</w:t>
      </w:r>
      <w:r w:rsidR="00E963AC">
        <w:rPr>
          <w:rFonts w:hint="eastAsia"/>
        </w:rPr>
        <w:t xml:space="preserve"> Info</w:t>
      </w:r>
      <w:r w:rsidR="00E963AC" w:rsidRPr="00E963AC">
        <w:t>"</w:t>
      </w:r>
      <w:r w:rsidR="00E963AC">
        <w:rPr>
          <w:rFonts w:hint="eastAsia"/>
        </w:rPr>
        <w:t>时，</w:t>
      </w:r>
      <w:r w:rsidR="00EC6C4B">
        <w:rPr>
          <w:rFonts w:hint="eastAsia"/>
        </w:rPr>
        <w:t>Task</w:t>
      </w:r>
      <w:r w:rsidR="00751456">
        <w:rPr>
          <w:rFonts w:hint="eastAsia"/>
        </w:rPr>
        <w:t>就</w:t>
      </w:r>
      <w:r w:rsidR="00E963AC">
        <w:rPr>
          <w:rFonts w:hint="eastAsia"/>
        </w:rPr>
        <w:t>处于这个状态。</w:t>
      </w:r>
      <w:r w:rsidR="00DA25D8">
        <w:rPr>
          <w:rFonts w:hint="eastAsia"/>
        </w:rPr>
        <w:t xml:space="preserve"> 在此状态下， Nvod将持续的尝试从Epg系统接收</w:t>
      </w:r>
      <w:r w:rsidR="00DA25D8" w:rsidRPr="00E963AC">
        <w:t xml:space="preserve">"Nvod </w:t>
      </w:r>
      <w:r w:rsidR="005B0CFB" w:rsidRPr="00FC75EE">
        <w:t>Reference</w:t>
      </w:r>
      <w:r w:rsidR="00DA25D8" w:rsidRPr="00E963AC">
        <w:t xml:space="preserve"> Service Info"</w:t>
      </w:r>
      <w:r w:rsidR="00DA25D8">
        <w:rPr>
          <w:rFonts w:hint="eastAsia"/>
        </w:rPr>
        <w:t>。</w:t>
      </w:r>
    </w:p>
    <w:p w:rsidR="00234060" w:rsidRDefault="00234060" w:rsidP="006C196B">
      <w:pPr>
        <w:pStyle w:val="a8"/>
        <w:numPr>
          <w:ilvl w:val="0"/>
          <w:numId w:val="27"/>
        </w:numPr>
        <w:ind w:firstLineChars="0"/>
      </w:pPr>
      <w:r w:rsidRPr="00234060">
        <w:t>Waiting for "Nvod Event Info" message</w:t>
      </w:r>
      <w:r>
        <w:rPr>
          <w:rFonts w:hint="eastAsia"/>
        </w:rPr>
        <w:t>: 当</w:t>
      </w:r>
      <w:r w:rsidR="003D6AC0">
        <w:rPr>
          <w:rFonts w:hint="eastAsia"/>
        </w:rPr>
        <w:t>Nvod视频播发服务程序</w:t>
      </w:r>
      <w:r>
        <w:rPr>
          <w:rFonts w:hint="eastAsia"/>
        </w:rPr>
        <w:t>已经接收到了</w:t>
      </w:r>
      <w:r w:rsidRPr="004D4525">
        <w:t>"Nvod Reference Service Info"</w:t>
      </w:r>
      <w:r>
        <w:rPr>
          <w:rFonts w:hint="eastAsia"/>
        </w:rPr>
        <w:t xml:space="preserve"> 和 </w:t>
      </w:r>
      <w:r w:rsidRPr="00DA25D8">
        <w:t>"Nvod Time-Shifted Service Info"</w:t>
      </w:r>
      <w:r>
        <w:rPr>
          <w:rFonts w:hint="eastAsia"/>
        </w:rPr>
        <w:t xml:space="preserve">,还没有收到对应的 </w:t>
      </w:r>
      <w:r w:rsidRPr="004D4525">
        <w:t xml:space="preserve">"Nvod Reference Service </w:t>
      </w:r>
      <w:r>
        <w:rPr>
          <w:rFonts w:hint="eastAsia"/>
        </w:rPr>
        <w:t xml:space="preserve">Event </w:t>
      </w:r>
      <w:r w:rsidRPr="004D4525">
        <w:t>Info"</w:t>
      </w:r>
      <w:r>
        <w:rPr>
          <w:rFonts w:hint="eastAsia"/>
        </w:rPr>
        <w:t xml:space="preserve"> 或 </w:t>
      </w:r>
      <w:r w:rsidRPr="00DA25D8">
        <w:t>"Nvod Time-Shifted Service Event Info"</w:t>
      </w:r>
      <w:r>
        <w:rPr>
          <w:rFonts w:hint="eastAsia"/>
        </w:rPr>
        <w:t xml:space="preserve">时, </w:t>
      </w:r>
      <w:r w:rsidR="00285BBB">
        <w:rPr>
          <w:rFonts w:hint="eastAsia"/>
        </w:rPr>
        <w:t>Task</w:t>
      </w:r>
      <w:r>
        <w:rPr>
          <w:rFonts w:hint="eastAsia"/>
        </w:rPr>
        <w:t>就处于这个状态。在此状态下， Nvod将持续的尝试从Epg系统接收</w:t>
      </w:r>
      <w:r w:rsidRPr="004D4525">
        <w:t xml:space="preserve">"Nvod Reference Service </w:t>
      </w:r>
      <w:r>
        <w:rPr>
          <w:rFonts w:hint="eastAsia"/>
        </w:rPr>
        <w:t xml:space="preserve">Event </w:t>
      </w:r>
      <w:r w:rsidRPr="004D4525">
        <w:t>Info"</w:t>
      </w:r>
      <w:r>
        <w:rPr>
          <w:rFonts w:hint="eastAsia"/>
        </w:rPr>
        <w:t>和</w:t>
      </w:r>
      <w:r w:rsidRPr="00E963AC">
        <w:t xml:space="preserve">"Nvod Time-Shifted Service </w:t>
      </w:r>
      <w:r>
        <w:rPr>
          <w:rFonts w:hint="eastAsia"/>
        </w:rPr>
        <w:t xml:space="preserve">Event </w:t>
      </w:r>
      <w:r w:rsidRPr="00E963AC">
        <w:t>Info"</w:t>
      </w:r>
      <w:r>
        <w:rPr>
          <w:rFonts w:hint="eastAsia"/>
        </w:rPr>
        <w:t>。</w:t>
      </w:r>
    </w:p>
    <w:p w:rsidR="00693EA9" w:rsidRDefault="00693EA9" w:rsidP="006C196B">
      <w:pPr>
        <w:pStyle w:val="a8"/>
        <w:numPr>
          <w:ilvl w:val="0"/>
          <w:numId w:val="27"/>
        </w:numPr>
        <w:ind w:firstLineChars="0"/>
      </w:pPr>
      <w:r w:rsidRPr="00C20B66">
        <w:t xml:space="preserve">Querying </w:t>
      </w:r>
      <w:r>
        <w:rPr>
          <w:rFonts w:hint="eastAsia"/>
        </w:rPr>
        <w:t>Movie</w:t>
      </w:r>
      <w:r w:rsidRPr="00C20B66">
        <w:t xml:space="preserve"> Information</w:t>
      </w:r>
      <w:r>
        <w:rPr>
          <w:rFonts w:hint="eastAsia"/>
        </w:rPr>
        <w:t>：当</w:t>
      </w:r>
      <w:r w:rsidR="003D6AC0">
        <w:rPr>
          <w:rFonts w:hint="eastAsia"/>
        </w:rPr>
        <w:t>Nvod视频播发服务程序</w:t>
      </w:r>
      <w:r>
        <w:rPr>
          <w:rFonts w:hint="eastAsia"/>
        </w:rPr>
        <w:t>已经接收到了</w:t>
      </w:r>
      <w:r w:rsidR="00647108">
        <w:rPr>
          <w:rFonts w:hint="eastAsia"/>
        </w:rPr>
        <w:t>完整的Service和Event的信息</w:t>
      </w:r>
      <w:r>
        <w:rPr>
          <w:rFonts w:hint="eastAsia"/>
        </w:rPr>
        <w:t xml:space="preserve">， </w:t>
      </w:r>
      <w:r w:rsidR="00546066">
        <w:rPr>
          <w:rFonts w:hint="eastAsia"/>
        </w:rPr>
        <w:t>Task</w:t>
      </w:r>
      <w:r w:rsidR="00C474EF">
        <w:rPr>
          <w:rFonts w:hint="eastAsia"/>
        </w:rPr>
        <w:t>就处于这个状态</w:t>
      </w:r>
      <w:r>
        <w:rPr>
          <w:rFonts w:hint="eastAsia"/>
        </w:rPr>
        <w:t>。此时，</w:t>
      </w:r>
      <w:r w:rsidR="003D6AC0">
        <w:rPr>
          <w:rFonts w:hint="eastAsia"/>
        </w:rPr>
        <w:t>Nvod视频播发服务程序</w:t>
      </w:r>
      <w:r>
        <w:rPr>
          <w:rFonts w:hint="eastAsia"/>
        </w:rPr>
        <w:t>开始尝试从Move Repository 查询</w:t>
      </w:r>
      <w:r>
        <w:t>”</w:t>
      </w:r>
      <w:r>
        <w:rPr>
          <w:rFonts w:hint="eastAsia"/>
        </w:rPr>
        <w:t>Movie Information</w:t>
      </w:r>
      <w:r>
        <w:t>”</w:t>
      </w:r>
      <w:r>
        <w:rPr>
          <w:rFonts w:hint="eastAsia"/>
        </w:rPr>
        <w:t>。</w:t>
      </w:r>
    </w:p>
    <w:p w:rsidR="00693EA9" w:rsidRDefault="00693EA9" w:rsidP="00693EA9">
      <w:pPr>
        <w:pStyle w:val="a8"/>
        <w:ind w:left="840" w:firstLineChars="0" w:firstLine="0"/>
      </w:pPr>
      <w:r>
        <w:rPr>
          <w:rFonts w:hint="eastAsia"/>
        </w:rPr>
        <w:t>查询过程详情，请参考Ur-3(</w:t>
      </w:r>
      <w:r w:rsidR="008619C2">
        <w:fldChar w:fldCharType="begin"/>
      </w:r>
      <w:r>
        <w:rPr>
          <w:rFonts w:hint="eastAsia"/>
        </w:rPr>
        <w:instrText>REF _Ref446145726 \r \h</w:instrText>
      </w:r>
      <w:r w:rsidR="008619C2">
        <w:fldChar w:fldCharType="separate"/>
      </w:r>
      <w:r>
        <w:t>8.3</w:t>
      </w:r>
      <w:r w:rsidR="008619C2">
        <w:fldChar w:fldCharType="end"/>
      </w:r>
      <w:r>
        <w:rPr>
          <w:rFonts w:hint="eastAsia"/>
        </w:rPr>
        <w:t>)。</w:t>
      </w:r>
    </w:p>
    <w:p w:rsidR="006D0506" w:rsidRDefault="006D0506" w:rsidP="006C196B">
      <w:pPr>
        <w:pStyle w:val="a8"/>
        <w:numPr>
          <w:ilvl w:val="0"/>
          <w:numId w:val="27"/>
        </w:numPr>
        <w:ind w:firstLineChars="0"/>
      </w:pPr>
      <w:r w:rsidRPr="006D0506">
        <w:t>Waiting</w:t>
      </w:r>
      <w:r>
        <w:rPr>
          <w:rFonts w:hint="eastAsia"/>
        </w:rPr>
        <w:t>： 当</w:t>
      </w:r>
      <w:r w:rsidR="003D6AC0">
        <w:rPr>
          <w:rFonts w:hint="eastAsia"/>
        </w:rPr>
        <w:t>Nvod视频播发服务程序</w:t>
      </w:r>
      <w:r>
        <w:rPr>
          <w:rFonts w:hint="eastAsia"/>
        </w:rPr>
        <w:t>已经知道了所有关于电影播放的信息，</w:t>
      </w:r>
      <w:r w:rsidR="00B572FC">
        <w:rPr>
          <w:rFonts w:hint="eastAsia"/>
        </w:rPr>
        <w:t>但是</w:t>
      </w:r>
      <w:r>
        <w:rPr>
          <w:rFonts w:hint="eastAsia"/>
        </w:rPr>
        <w:t>Event的开始时间</w:t>
      </w:r>
      <w:r w:rsidR="00B572FC">
        <w:rPr>
          <w:rFonts w:hint="eastAsia"/>
        </w:rPr>
        <w:t>还没有到</w:t>
      </w:r>
      <w:r>
        <w:rPr>
          <w:rFonts w:hint="eastAsia"/>
        </w:rPr>
        <w:t xml:space="preserve">， </w:t>
      </w:r>
      <w:r w:rsidR="00546066">
        <w:rPr>
          <w:rFonts w:hint="eastAsia"/>
        </w:rPr>
        <w:t>Task</w:t>
      </w:r>
      <w:r w:rsidR="00C474EF">
        <w:rPr>
          <w:rFonts w:hint="eastAsia"/>
        </w:rPr>
        <w:t>就处于这个状态</w:t>
      </w:r>
      <w:r>
        <w:rPr>
          <w:rFonts w:hint="eastAsia"/>
        </w:rPr>
        <w:t>。</w:t>
      </w:r>
    </w:p>
    <w:p w:rsidR="006D0506" w:rsidRDefault="006D0506" w:rsidP="006C196B">
      <w:pPr>
        <w:pStyle w:val="a8"/>
        <w:numPr>
          <w:ilvl w:val="0"/>
          <w:numId w:val="27"/>
        </w:numPr>
        <w:ind w:firstLineChars="0"/>
      </w:pPr>
      <w:r w:rsidRPr="006D0506">
        <w:t>Running</w:t>
      </w:r>
      <w:r>
        <w:rPr>
          <w:rFonts w:hint="eastAsia"/>
        </w:rPr>
        <w:t>：当</w:t>
      </w:r>
      <w:r w:rsidR="003D6AC0">
        <w:rPr>
          <w:rFonts w:hint="eastAsia"/>
        </w:rPr>
        <w:t>Nvod视频播发服务程序</w:t>
      </w:r>
      <w:r>
        <w:rPr>
          <w:rFonts w:hint="eastAsia"/>
        </w:rPr>
        <w:t>在Event的开始时间开始播放电影时，</w:t>
      </w:r>
      <w:r w:rsidR="000B2662">
        <w:rPr>
          <w:rFonts w:hint="eastAsia"/>
        </w:rPr>
        <w:t>Task</w:t>
      </w:r>
      <w:r w:rsidR="00C474EF">
        <w:rPr>
          <w:rFonts w:hint="eastAsia"/>
        </w:rPr>
        <w:t>就处于这个状态</w:t>
      </w:r>
      <w:r>
        <w:rPr>
          <w:rFonts w:hint="eastAsia"/>
        </w:rPr>
        <w:t>。</w:t>
      </w:r>
    </w:p>
    <w:p w:rsidR="001F0DD5" w:rsidRDefault="001F0DD5" w:rsidP="001F0DD5">
      <w:pPr>
        <w:pStyle w:val="3"/>
      </w:pPr>
      <w:r w:rsidRPr="00D6742D">
        <w:rPr>
          <w:rFonts w:hint="eastAsia"/>
        </w:rPr>
        <w:t>P</w:t>
      </w:r>
      <w:r w:rsidRPr="009A506C">
        <w:t>re</w:t>
      </w:r>
      <w:r>
        <w:rPr>
          <w:rFonts w:eastAsiaTheme="minorEastAsia" w:hint="eastAsia"/>
        </w:rPr>
        <w:t>-</w:t>
      </w:r>
      <w:r w:rsidRPr="009A506C">
        <w:t>condition</w:t>
      </w:r>
    </w:p>
    <w:p w:rsidR="00C818C9" w:rsidRDefault="003D6AC0" w:rsidP="006C196B">
      <w:pPr>
        <w:pStyle w:val="a8"/>
        <w:numPr>
          <w:ilvl w:val="0"/>
          <w:numId w:val="16"/>
        </w:numPr>
        <w:ind w:firstLineChars="0"/>
      </w:pPr>
      <w:r>
        <w:rPr>
          <w:rFonts w:hint="eastAsia"/>
        </w:rPr>
        <w:t>Nvod视频播发服务程序</w:t>
      </w:r>
      <w:r w:rsidR="003F4B25">
        <w:rPr>
          <w:rFonts w:hint="eastAsia"/>
        </w:rPr>
        <w:t>，</w:t>
      </w:r>
      <w:r w:rsidR="00C818C9">
        <w:rPr>
          <w:rFonts w:hint="eastAsia"/>
        </w:rPr>
        <w:t>Epg系统</w:t>
      </w:r>
      <w:r w:rsidR="003F4B25">
        <w:rPr>
          <w:rFonts w:hint="eastAsia"/>
        </w:rPr>
        <w:t>，Movie Repository 都处于正常运行状态，且配置正确</w:t>
      </w:r>
      <w:r w:rsidR="00C818C9">
        <w:rPr>
          <w:rFonts w:hint="eastAsia"/>
        </w:rPr>
        <w:t>。</w:t>
      </w:r>
    </w:p>
    <w:p w:rsidR="00B878C4" w:rsidRDefault="00B878C4" w:rsidP="00B878C4">
      <w:pPr>
        <w:pStyle w:val="3"/>
      </w:pPr>
      <w:r>
        <w:t>Basic Flows</w:t>
      </w:r>
    </w:p>
    <w:p w:rsidR="00B67706" w:rsidRDefault="003D6AC0" w:rsidP="006C196B">
      <w:pPr>
        <w:pStyle w:val="a8"/>
        <w:numPr>
          <w:ilvl w:val="0"/>
          <w:numId w:val="28"/>
        </w:numPr>
        <w:ind w:firstLineChars="0"/>
      </w:pPr>
      <w:r>
        <w:rPr>
          <w:rFonts w:hint="eastAsia"/>
        </w:rPr>
        <w:t>Nvod视频播发服务程序</w:t>
      </w:r>
      <w:r w:rsidR="00B67706">
        <w:rPr>
          <w:rFonts w:hint="eastAsia"/>
        </w:rPr>
        <w:t>启动，</w:t>
      </w:r>
      <w:r>
        <w:rPr>
          <w:rFonts w:hint="eastAsia"/>
        </w:rPr>
        <w:t>Nvod视频播发服务程序</w:t>
      </w:r>
      <w:r w:rsidR="00D424F4">
        <w:rPr>
          <w:rFonts w:hint="eastAsia"/>
        </w:rPr>
        <w:t>从NvodProfile.xml读取到了发送</w:t>
      </w:r>
      <w:r w:rsidR="00D424F4" w:rsidRPr="00240ED0">
        <w:rPr>
          <w:rFonts w:hint="eastAsia"/>
        </w:rPr>
        <w:t>Nvod Time-Shifted Service Program Stream TS</w:t>
      </w:r>
      <w:r w:rsidR="00D424F4">
        <w:rPr>
          <w:rFonts w:hint="eastAsia"/>
        </w:rPr>
        <w:t>所必须的配置信息</w:t>
      </w:r>
      <w:r w:rsidR="00B67706">
        <w:rPr>
          <w:rFonts w:hint="eastAsia"/>
        </w:rPr>
        <w:t>。</w:t>
      </w:r>
    </w:p>
    <w:p w:rsidR="00B67706" w:rsidRDefault="00B67706" w:rsidP="006C196B">
      <w:pPr>
        <w:pStyle w:val="a8"/>
        <w:numPr>
          <w:ilvl w:val="0"/>
          <w:numId w:val="28"/>
        </w:numPr>
        <w:ind w:firstLineChars="0"/>
      </w:pPr>
      <w:r>
        <w:rPr>
          <w:rFonts w:hint="eastAsia"/>
        </w:rPr>
        <w:t>Nvod 系统从Epg</w:t>
      </w:r>
      <w:r w:rsidR="00D3647C">
        <w:rPr>
          <w:rFonts w:hint="eastAsia"/>
        </w:rPr>
        <w:t>系统接收到</w:t>
      </w:r>
      <w:r w:rsidRPr="00FD7422">
        <w:t>Nvod Reference Service Info</w:t>
      </w:r>
      <w:r>
        <w:rPr>
          <w:rFonts w:hint="eastAsia"/>
        </w:rPr>
        <w:t>。</w:t>
      </w:r>
    </w:p>
    <w:p w:rsidR="00D3647C" w:rsidRDefault="00D3647C" w:rsidP="006C196B">
      <w:pPr>
        <w:pStyle w:val="a8"/>
        <w:numPr>
          <w:ilvl w:val="0"/>
          <w:numId w:val="28"/>
        </w:numPr>
        <w:ind w:firstLineChars="0"/>
      </w:pPr>
      <w:r>
        <w:rPr>
          <w:rFonts w:hint="eastAsia"/>
        </w:rPr>
        <w:t>Nvod 系统从Epg系统接收到</w:t>
      </w:r>
      <w:r w:rsidRPr="00FD7422">
        <w:t xml:space="preserve">Nvod </w:t>
      </w:r>
      <w:r>
        <w:rPr>
          <w:rFonts w:hint="eastAsia"/>
        </w:rPr>
        <w:t>Time-Shifted</w:t>
      </w:r>
      <w:r w:rsidRPr="00FD7422">
        <w:t xml:space="preserve"> Service Info</w:t>
      </w:r>
      <w:r>
        <w:rPr>
          <w:rFonts w:hint="eastAsia"/>
        </w:rPr>
        <w:t>。</w:t>
      </w:r>
    </w:p>
    <w:p w:rsidR="0071748B" w:rsidRDefault="0071748B" w:rsidP="006C196B">
      <w:pPr>
        <w:pStyle w:val="a8"/>
        <w:numPr>
          <w:ilvl w:val="0"/>
          <w:numId w:val="28"/>
        </w:numPr>
        <w:ind w:firstLineChars="0"/>
      </w:pPr>
      <w:r>
        <w:rPr>
          <w:rFonts w:hint="eastAsia"/>
        </w:rPr>
        <w:t>Nvod 系统从Epg系统接收到</w:t>
      </w:r>
      <w:r w:rsidRPr="00FD7422">
        <w:t>Nvod Reference Service</w:t>
      </w:r>
      <w:r>
        <w:rPr>
          <w:rFonts w:hint="eastAsia"/>
        </w:rPr>
        <w:t xml:space="preserve"> Event</w:t>
      </w:r>
      <w:r w:rsidRPr="00FD7422">
        <w:t xml:space="preserve"> Info</w:t>
      </w:r>
      <w:r>
        <w:rPr>
          <w:rFonts w:hint="eastAsia"/>
        </w:rPr>
        <w:t xml:space="preserve">， </w:t>
      </w:r>
      <w:r w:rsidRPr="00FD7422">
        <w:t xml:space="preserve">Nvod </w:t>
      </w:r>
      <w:r>
        <w:rPr>
          <w:rFonts w:hint="eastAsia"/>
        </w:rPr>
        <w:t>Time-Shifted</w:t>
      </w:r>
      <w:r w:rsidRPr="00FD7422">
        <w:t xml:space="preserve"> Service </w:t>
      </w:r>
      <w:r>
        <w:rPr>
          <w:rFonts w:hint="eastAsia"/>
        </w:rPr>
        <w:t xml:space="preserve">Event </w:t>
      </w:r>
      <w:r w:rsidRPr="00FD7422">
        <w:t>Info</w:t>
      </w:r>
      <w:r>
        <w:rPr>
          <w:rFonts w:hint="eastAsia"/>
        </w:rPr>
        <w:t>。</w:t>
      </w:r>
    </w:p>
    <w:p w:rsidR="004B3E93" w:rsidRDefault="00B67706" w:rsidP="006C196B">
      <w:pPr>
        <w:pStyle w:val="a8"/>
        <w:numPr>
          <w:ilvl w:val="0"/>
          <w:numId w:val="28"/>
        </w:numPr>
        <w:ind w:firstLineChars="0"/>
      </w:pPr>
      <w:r>
        <w:rPr>
          <w:rFonts w:hint="eastAsia"/>
        </w:rPr>
        <w:t>Nvod 系统从Movie Repository查询</w:t>
      </w:r>
      <w:r w:rsidR="00A2740C">
        <w:rPr>
          <w:rFonts w:hint="eastAsia"/>
        </w:rPr>
        <w:t xml:space="preserve">Movie </w:t>
      </w:r>
      <w:r>
        <w:rPr>
          <w:rFonts w:hint="eastAsia"/>
        </w:rPr>
        <w:t>Information。</w:t>
      </w:r>
    </w:p>
    <w:p w:rsidR="00B67706" w:rsidRDefault="00B67706" w:rsidP="004B3E93">
      <w:pPr>
        <w:pStyle w:val="a8"/>
        <w:ind w:left="840" w:firstLineChars="0" w:firstLine="0"/>
      </w:pPr>
      <w:r>
        <w:rPr>
          <w:rFonts w:hint="eastAsia"/>
        </w:rPr>
        <w:t>查询的具体过程请参考Ur-3(</w:t>
      </w:r>
      <w:r w:rsidR="008619C2">
        <w:fldChar w:fldCharType="begin"/>
      </w:r>
      <w:r>
        <w:rPr>
          <w:rFonts w:hint="eastAsia"/>
        </w:rPr>
        <w:instrText>REF _Ref446145726 \r \h</w:instrText>
      </w:r>
      <w:r w:rsidR="008619C2">
        <w:fldChar w:fldCharType="separate"/>
      </w:r>
      <w:r>
        <w:t>8.3</w:t>
      </w:r>
      <w:r w:rsidR="008619C2">
        <w:fldChar w:fldCharType="end"/>
      </w:r>
      <w:r>
        <w:rPr>
          <w:rFonts w:hint="eastAsia"/>
        </w:rPr>
        <w:t>)。</w:t>
      </w:r>
    </w:p>
    <w:p w:rsidR="0066464F" w:rsidRDefault="0066464F" w:rsidP="006C196B">
      <w:pPr>
        <w:pStyle w:val="a8"/>
        <w:numPr>
          <w:ilvl w:val="0"/>
          <w:numId w:val="28"/>
        </w:numPr>
        <w:ind w:firstLineChars="0"/>
      </w:pPr>
      <w:r>
        <w:rPr>
          <w:rFonts w:hint="eastAsia"/>
        </w:rPr>
        <w:t>Nvod 系统进入等待状态，直到电影开始的时间点。</w:t>
      </w:r>
    </w:p>
    <w:p w:rsidR="0012413E" w:rsidRDefault="003D6AC0" w:rsidP="006C196B">
      <w:pPr>
        <w:pStyle w:val="a8"/>
        <w:numPr>
          <w:ilvl w:val="0"/>
          <w:numId w:val="28"/>
        </w:numPr>
        <w:ind w:firstLineChars="0"/>
      </w:pPr>
      <w:r>
        <w:rPr>
          <w:rFonts w:hint="eastAsia"/>
        </w:rPr>
        <w:t>Nvod视频播发服务程序</w:t>
      </w:r>
      <w:r w:rsidR="00D71DEC">
        <w:rPr>
          <w:rFonts w:hint="eastAsia"/>
        </w:rPr>
        <w:t xml:space="preserve">给前端发送 </w:t>
      </w:r>
      <w:r w:rsidR="00D71DEC">
        <w:rPr>
          <w:rFonts w:eastAsiaTheme="minorEastAsia" w:hint="eastAsia"/>
        </w:rPr>
        <w:t>Nvod Time-Shifted Service Program</w:t>
      </w:r>
      <w:r w:rsidR="00D71DEC">
        <w:rPr>
          <w:rFonts w:hint="eastAsia"/>
        </w:rPr>
        <w:t xml:space="preserve"> Stream</w:t>
      </w:r>
      <w:r w:rsidR="00D71DEC">
        <w:rPr>
          <w:rFonts w:eastAsiaTheme="minorEastAsia" w:hint="eastAsia"/>
        </w:rPr>
        <w:t xml:space="preserve"> TS</w:t>
      </w:r>
      <w:r w:rsidR="00A15763">
        <w:rPr>
          <w:rFonts w:hint="eastAsia"/>
        </w:rPr>
        <w:t>。</w:t>
      </w:r>
    </w:p>
    <w:p w:rsidR="00D71DEC" w:rsidRDefault="00D71DEC" w:rsidP="00D71DEC">
      <w:pPr>
        <w:pStyle w:val="a8"/>
        <w:ind w:left="840" w:firstLineChars="0" w:firstLine="0"/>
      </w:pPr>
      <w:r>
        <w:rPr>
          <w:rFonts w:hint="eastAsia"/>
        </w:rPr>
        <w:t>发送的规则如下：</w:t>
      </w:r>
    </w:p>
    <w:p w:rsidR="00D71DEC" w:rsidRDefault="00D71DEC" w:rsidP="006C196B">
      <w:pPr>
        <w:pStyle w:val="a8"/>
        <w:numPr>
          <w:ilvl w:val="1"/>
          <w:numId w:val="28"/>
        </w:numPr>
        <w:ind w:firstLineChars="0"/>
      </w:pPr>
      <w:r>
        <w:rPr>
          <w:rFonts w:hint="eastAsia"/>
        </w:rPr>
        <w:lastRenderedPageBreak/>
        <w:t>Nvod Service Reference Eit 可能包含1个或多个Movie Id Descriptor， Nvod 系统将最后一个Movie ID Descriptor视为正片， 其余的Movie ID Descriptor视为广告。</w:t>
      </w:r>
    </w:p>
    <w:p w:rsidR="00D71DEC" w:rsidRDefault="000E1D37" w:rsidP="006C196B">
      <w:pPr>
        <w:pStyle w:val="a8"/>
        <w:numPr>
          <w:ilvl w:val="1"/>
          <w:numId w:val="28"/>
        </w:numPr>
        <w:ind w:firstLineChars="0"/>
      </w:pPr>
      <w:r>
        <w:rPr>
          <w:rFonts w:hint="eastAsia"/>
        </w:rPr>
        <w:t>读取片源ts的内容</w:t>
      </w:r>
      <w:r w:rsidR="00D71DEC">
        <w:rPr>
          <w:rFonts w:hint="eastAsia"/>
        </w:rPr>
        <w:t>得知</w:t>
      </w:r>
      <w:r>
        <w:rPr>
          <w:rFonts w:hint="eastAsia"/>
        </w:rPr>
        <w:t>Pat, Source Pmt Pid, Source Pcr Pid, Source Audio Ts Pid, Source Video Ts Pid</w:t>
      </w:r>
      <w:r w:rsidR="00D71DEC">
        <w:rPr>
          <w:rFonts w:hint="eastAsia"/>
        </w:rPr>
        <w:t>。</w:t>
      </w:r>
    </w:p>
    <w:p w:rsidR="00D71DEC" w:rsidRDefault="00D71DEC" w:rsidP="006C196B">
      <w:pPr>
        <w:pStyle w:val="a8"/>
        <w:numPr>
          <w:ilvl w:val="1"/>
          <w:numId w:val="28"/>
        </w:numPr>
        <w:ind w:firstLineChars="0"/>
      </w:pPr>
      <w:r>
        <w:rPr>
          <w:rFonts w:hint="eastAsia"/>
        </w:rPr>
        <w:t>根据Service Id从NvodProfile.xml获取片源文件中有效的</w:t>
      </w:r>
      <w:r w:rsidR="00714F12">
        <w:rPr>
          <w:rFonts w:hint="eastAsia"/>
        </w:rPr>
        <w:t xml:space="preserve">Target Pmt Pid, Target Pcr Pid, </w:t>
      </w:r>
      <w:r>
        <w:rPr>
          <w:rFonts w:hint="eastAsia"/>
        </w:rPr>
        <w:t>Target Audio Pid， Target Video Pid。</w:t>
      </w:r>
    </w:p>
    <w:p w:rsidR="00D71DEC" w:rsidRDefault="003D6AC0" w:rsidP="006C196B">
      <w:pPr>
        <w:pStyle w:val="a8"/>
        <w:numPr>
          <w:ilvl w:val="1"/>
          <w:numId w:val="28"/>
        </w:numPr>
        <w:ind w:firstLineChars="0"/>
      </w:pPr>
      <w:r>
        <w:rPr>
          <w:rFonts w:hint="eastAsia"/>
        </w:rPr>
        <w:t>Nvod视频播发服务程序</w:t>
      </w:r>
      <w:r w:rsidR="00D71DEC">
        <w:rPr>
          <w:rFonts w:hint="eastAsia"/>
        </w:rPr>
        <w:t>读取片源文件， 并根据Source Audio Pid，Source Video Pid筛选出音频数据和视频数据。</w:t>
      </w:r>
    </w:p>
    <w:p w:rsidR="00D71DEC" w:rsidRDefault="00D71DEC" w:rsidP="006C196B">
      <w:pPr>
        <w:pStyle w:val="a8"/>
        <w:numPr>
          <w:ilvl w:val="1"/>
          <w:numId w:val="28"/>
        </w:numPr>
        <w:ind w:firstLineChars="0"/>
      </w:pPr>
      <w:r>
        <w:rPr>
          <w:rFonts w:hint="eastAsia"/>
        </w:rPr>
        <w:t>Nvod 系统将音视频数据的Source Audio Pid，Source Video Pid 替换为Target Audio Pid， Target Video Pid。</w:t>
      </w:r>
    </w:p>
    <w:p w:rsidR="00D71DEC" w:rsidRPr="00D71DEC" w:rsidRDefault="00D71DEC" w:rsidP="00D71DEC">
      <w:pPr>
        <w:pStyle w:val="a8"/>
        <w:ind w:left="840" w:firstLineChars="0" w:firstLine="0"/>
      </w:pPr>
    </w:p>
    <w:p w:rsidR="009B68C3" w:rsidRDefault="009B68C3" w:rsidP="009B68C3">
      <w:pPr>
        <w:pStyle w:val="3"/>
        <w:rPr>
          <w:rFonts w:eastAsiaTheme="minorEastAsia"/>
        </w:rPr>
      </w:pPr>
      <w:r>
        <w:rPr>
          <w:rFonts w:hint="eastAsia"/>
        </w:rPr>
        <w:t>A</w:t>
      </w:r>
      <w:r w:rsidRPr="00611F01">
        <w:t>lternative</w:t>
      </w:r>
      <w:r>
        <w:rPr>
          <w:rFonts w:hint="eastAsia"/>
        </w:rPr>
        <w:t xml:space="preserve"> Flows</w:t>
      </w:r>
    </w:p>
    <w:p w:rsidR="008D6397" w:rsidRDefault="008D6397" w:rsidP="00D13A01">
      <w:pPr>
        <w:pStyle w:val="4"/>
        <w:rPr>
          <w:rFonts w:eastAsiaTheme="minorEastAsia"/>
        </w:rPr>
      </w:pPr>
      <w:r w:rsidRPr="008D6397">
        <w:rPr>
          <w:rFonts w:hint="eastAsia"/>
        </w:rPr>
        <w:t>处理"Nvod Profile" changed事件</w:t>
      </w:r>
    </w:p>
    <w:p w:rsidR="008D6397" w:rsidRDefault="008D6397" w:rsidP="006C196B">
      <w:pPr>
        <w:pStyle w:val="a8"/>
        <w:numPr>
          <w:ilvl w:val="0"/>
          <w:numId w:val="17"/>
        </w:numPr>
        <w:ind w:firstLineChars="0"/>
      </w:pPr>
      <w:r w:rsidRPr="008D6397">
        <w:rPr>
          <w:rFonts w:hint="eastAsia"/>
        </w:rPr>
        <w:t>在Basic Flows的第2、3、4</w:t>
      </w:r>
      <w:r>
        <w:rPr>
          <w:rFonts w:hint="eastAsia"/>
        </w:rPr>
        <w:t>、5、6</w:t>
      </w:r>
      <w:r w:rsidRPr="008D6397">
        <w:rPr>
          <w:rFonts w:hint="eastAsia"/>
        </w:rPr>
        <w:t>步，</w:t>
      </w:r>
      <w:r w:rsidR="003D6AC0">
        <w:rPr>
          <w:rFonts w:hint="eastAsia"/>
        </w:rPr>
        <w:t>Nvod视频播发服务程序</w:t>
      </w:r>
      <w:r w:rsidRPr="008D6397">
        <w:rPr>
          <w:rFonts w:hint="eastAsia"/>
        </w:rPr>
        <w:t>检测到NvodProfile.xml变化事件。</w:t>
      </w:r>
    </w:p>
    <w:p w:rsidR="008D6397" w:rsidRPr="008D6397" w:rsidRDefault="003D6AC0" w:rsidP="006C196B">
      <w:pPr>
        <w:pStyle w:val="a8"/>
        <w:numPr>
          <w:ilvl w:val="0"/>
          <w:numId w:val="17"/>
        </w:numPr>
        <w:ind w:firstLineChars="0"/>
      </w:pPr>
      <w:r>
        <w:rPr>
          <w:rFonts w:hint="eastAsia"/>
        </w:rPr>
        <w:t>Nvod视频播发服务程序</w:t>
      </w:r>
      <w:r w:rsidR="008D6397" w:rsidRPr="008D6397">
        <w:rPr>
          <w:rFonts w:hint="eastAsia"/>
        </w:rPr>
        <w:t>跳转到Basic Flows的第1步开始执行。</w:t>
      </w:r>
    </w:p>
    <w:p w:rsidR="00D13A01" w:rsidRPr="002222FF" w:rsidRDefault="00D13A01" w:rsidP="00D13A01">
      <w:pPr>
        <w:pStyle w:val="4"/>
      </w:pPr>
      <w:r>
        <w:rPr>
          <w:rFonts w:hint="eastAsia"/>
        </w:rPr>
        <w:t>在收到</w:t>
      </w:r>
      <w:r w:rsidRPr="00FD7422">
        <w:t>Nvod Reference Service Info</w:t>
      </w:r>
      <w:r w:rsidR="006621B0">
        <w:rPr>
          <w:rFonts w:asciiTheme="minorEastAsia" w:eastAsiaTheme="minorEastAsia" w:hAnsiTheme="minorEastAsia" w:hint="eastAsia"/>
        </w:rPr>
        <w:t>之</w:t>
      </w:r>
      <w:r>
        <w:rPr>
          <w:rFonts w:hint="eastAsia"/>
        </w:rPr>
        <w:t>前，先收到了</w:t>
      </w:r>
      <w:r w:rsidRPr="00FD7422">
        <w:t xml:space="preserve">Nvod </w:t>
      </w:r>
      <w:r>
        <w:rPr>
          <w:rFonts w:hint="eastAsia"/>
        </w:rPr>
        <w:t>Time-Shifted</w:t>
      </w:r>
      <w:r w:rsidRPr="00FD7422">
        <w:t xml:space="preserve"> Service Info</w:t>
      </w:r>
    </w:p>
    <w:p w:rsidR="00D13A01" w:rsidRDefault="00D13A01" w:rsidP="006C196B">
      <w:pPr>
        <w:pStyle w:val="a8"/>
        <w:numPr>
          <w:ilvl w:val="0"/>
          <w:numId w:val="38"/>
        </w:numPr>
        <w:ind w:firstLineChars="0"/>
      </w:pPr>
      <w:r>
        <w:rPr>
          <w:rFonts w:hint="eastAsia"/>
        </w:rPr>
        <w:t>在这种情况下，</w:t>
      </w:r>
      <w:r w:rsidR="003D6AC0">
        <w:rPr>
          <w:rFonts w:hint="eastAsia"/>
        </w:rPr>
        <w:t>Nvod视频播发服务程序</w:t>
      </w:r>
      <w:r>
        <w:rPr>
          <w:rFonts w:hint="eastAsia"/>
        </w:rPr>
        <w:t>先将</w:t>
      </w:r>
      <w:r w:rsidRPr="00FD7422">
        <w:t xml:space="preserve">Nvod </w:t>
      </w:r>
      <w:r>
        <w:rPr>
          <w:rFonts w:hint="eastAsia"/>
        </w:rPr>
        <w:t>Time-Shifted</w:t>
      </w:r>
      <w:r w:rsidRPr="00FD7422">
        <w:t xml:space="preserve"> Service Info</w:t>
      </w:r>
      <w:r>
        <w:rPr>
          <w:rFonts w:hint="eastAsia"/>
        </w:rPr>
        <w:t>在本地保存起来，等收到</w:t>
      </w:r>
      <w:r w:rsidRPr="00FD7422">
        <w:t xml:space="preserve">Nvod </w:t>
      </w:r>
      <w:r>
        <w:rPr>
          <w:rFonts w:hint="eastAsia"/>
        </w:rPr>
        <w:t>Time-Shifted</w:t>
      </w:r>
      <w:r w:rsidRPr="00FD7422">
        <w:t xml:space="preserve"> Service Info</w:t>
      </w:r>
      <w:r>
        <w:rPr>
          <w:rFonts w:hint="eastAsia"/>
        </w:rPr>
        <w:t>之后，直接进入到Basic Flows的第3步开始执行。</w:t>
      </w:r>
    </w:p>
    <w:p w:rsidR="006621B0" w:rsidRDefault="006621B0" w:rsidP="006621B0">
      <w:pPr>
        <w:pStyle w:val="4"/>
        <w:rPr>
          <w:rFonts w:eastAsiaTheme="minorEastAsia"/>
        </w:rPr>
      </w:pPr>
      <w:r>
        <w:rPr>
          <w:rFonts w:asciiTheme="minorEastAsia" w:eastAsiaTheme="minorEastAsia" w:hAnsiTheme="minorEastAsia" w:hint="eastAsia"/>
        </w:rPr>
        <w:t>在收到了</w:t>
      </w:r>
      <w:r w:rsidRPr="00FD7422">
        <w:t>Nvod Reference Service Info</w:t>
      </w:r>
      <w:r w:rsidR="00D551B5">
        <w:rPr>
          <w:rFonts w:asciiTheme="minorEastAsia" w:eastAsiaTheme="minorEastAsia" w:hAnsiTheme="minorEastAsia" w:hint="eastAsia"/>
        </w:rPr>
        <w:t>和</w:t>
      </w:r>
      <w:r w:rsidR="00D551B5" w:rsidRPr="00FD7422">
        <w:t xml:space="preserve">Nvod </w:t>
      </w:r>
      <w:r w:rsidR="00D551B5">
        <w:rPr>
          <w:rFonts w:hint="eastAsia"/>
        </w:rPr>
        <w:t>Time-Shifted</w:t>
      </w:r>
      <w:r w:rsidR="00D551B5" w:rsidRPr="00FD7422">
        <w:t xml:space="preserve"> Service Info</w:t>
      </w:r>
      <w:r w:rsidR="00D551B5">
        <w:rPr>
          <w:rFonts w:asciiTheme="minorEastAsia" w:eastAsiaTheme="minorEastAsia" w:hAnsiTheme="minorEastAsia" w:hint="eastAsia"/>
        </w:rPr>
        <w:t>的其中之一</w:t>
      </w:r>
      <w:r w:rsidR="00510345">
        <w:rPr>
          <w:rFonts w:asciiTheme="minorEastAsia" w:eastAsiaTheme="minorEastAsia" w:hAnsiTheme="minorEastAsia" w:hint="eastAsia"/>
        </w:rPr>
        <w:t>后，</w:t>
      </w:r>
      <w:r w:rsidR="009C7DB0">
        <w:rPr>
          <w:rFonts w:hint="eastAsia"/>
        </w:rPr>
        <w:t>Service Message Response Time</w:t>
      </w:r>
      <w:r w:rsidR="00F9015B">
        <w:rPr>
          <w:rFonts w:asciiTheme="minorEastAsia" w:eastAsiaTheme="minorEastAsia" w:hAnsiTheme="minorEastAsia" w:hint="eastAsia"/>
        </w:rPr>
        <w:t>秒</w:t>
      </w:r>
      <w:r>
        <w:rPr>
          <w:rFonts w:asciiTheme="minorEastAsia" w:eastAsiaTheme="minorEastAsia" w:hAnsiTheme="minorEastAsia" w:hint="eastAsia"/>
        </w:rPr>
        <w:t>内没能收到</w:t>
      </w:r>
      <w:r w:rsidR="00D551B5">
        <w:rPr>
          <w:rFonts w:asciiTheme="minorEastAsia" w:eastAsiaTheme="minorEastAsia" w:hAnsiTheme="minorEastAsia" w:hint="eastAsia"/>
        </w:rPr>
        <w:t>另一个</w:t>
      </w:r>
      <w:r w:rsidR="00041A10">
        <w:rPr>
          <w:rFonts w:asciiTheme="minorEastAsia" w:eastAsiaTheme="minorEastAsia" w:hAnsiTheme="minorEastAsia" w:hint="eastAsia"/>
        </w:rPr>
        <w:t>（或另一个消息内容有误）</w:t>
      </w:r>
    </w:p>
    <w:p w:rsidR="00041A10" w:rsidRDefault="003D6AC0" w:rsidP="006C196B">
      <w:pPr>
        <w:pStyle w:val="a8"/>
        <w:numPr>
          <w:ilvl w:val="0"/>
          <w:numId w:val="30"/>
        </w:numPr>
        <w:ind w:firstLineChars="0"/>
      </w:pPr>
      <w:r>
        <w:rPr>
          <w:rFonts w:hint="eastAsia"/>
        </w:rPr>
        <w:t>Nvod视频播发服务程序</w:t>
      </w:r>
      <w:r w:rsidR="00041A10">
        <w:rPr>
          <w:rFonts w:hint="eastAsia"/>
        </w:rPr>
        <w:t>正确的完成Basic Flows的第2步，但是第3步的处理超时。反之亦然</w:t>
      </w:r>
      <w:r w:rsidR="0079520A">
        <w:rPr>
          <w:rFonts w:hint="eastAsia"/>
        </w:rPr>
        <w:t>。</w:t>
      </w:r>
    </w:p>
    <w:p w:rsidR="006621B0" w:rsidRDefault="00F9015B" w:rsidP="006C196B">
      <w:pPr>
        <w:pStyle w:val="a8"/>
        <w:numPr>
          <w:ilvl w:val="0"/>
          <w:numId w:val="30"/>
        </w:numPr>
        <w:ind w:firstLineChars="0"/>
      </w:pPr>
      <w:r>
        <w:rPr>
          <w:rFonts w:hint="eastAsia"/>
        </w:rPr>
        <w:t>在这种情况下，Nvod将给用户发送警告信息</w:t>
      </w:r>
      <w:r w:rsidR="002C4878">
        <w:rPr>
          <w:rFonts w:hint="eastAsia"/>
        </w:rPr>
        <w:t>，清除当前Service的信息，并退出当前</w:t>
      </w:r>
      <w:r w:rsidR="00CC20B1">
        <w:rPr>
          <w:rFonts w:hint="eastAsia"/>
        </w:rPr>
        <w:t>Task</w:t>
      </w:r>
      <w:r w:rsidR="002C4878">
        <w:rPr>
          <w:rFonts w:hint="eastAsia"/>
        </w:rPr>
        <w:t>。</w:t>
      </w:r>
    </w:p>
    <w:p w:rsidR="00574B8F" w:rsidRDefault="00574B8F" w:rsidP="000A57AF">
      <w:pPr>
        <w:pStyle w:val="4"/>
        <w:rPr>
          <w:rFonts w:eastAsiaTheme="minorEastAsia"/>
        </w:rPr>
      </w:pPr>
      <w:r>
        <w:rPr>
          <w:rFonts w:asciiTheme="minorEastAsia" w:eastAsiaTheme="minorEastAsia" w:hAnsiTheme="minorEastAsia" w:hint="eastAsia"/>
        </w:rPr>
        <w:t>在收到了</w:t>
      </w:r>
      <w:r w:rsidRPr="00FD7422">
        <w:t>Nvod Reference Service Info</w:t>
      </w:r>
      <w:r>
        <w:rPr>
          <w:rFonts w:asciiTheme="minorEastAsia" w:eastAsiaTheme="minorEastAsia" w:hAnsiTheme="minorEastAsia" w:hint="eastAsia"/>
        </w:rPr>
        <w:t>和</w:t>
      </w:r>
      <w:r w:rsidRPr="00FD7422">
        <w:t xml:space="preserve">Nvod </w:t>
      </w:r>
      <w:r>
        <w:rPr>
          <w:rFonts w:hint="eastAsia"/>
        </w:rPr>
        <w:t>Time-Shifted</w:t>
      </w:r>
      <w:r w:rsidRPr="00FD7422">
        <w:t xml:space="preserve"> Service Info</w:t>
      </w:r>
      <w:r>
        <w:rPr>
          <w:rFonts w:asciiTheme="minorEastAsia" w:eastAsiaTheme="minorEastAsia" w:hAnsiTheme="minorEastAsia" w:hint="eastAsia"/>
        </w:rPr>
        <w:t>之后，等待</w:t>
      </w:r>
      <w:r w:rsidRPr="00FD7422">
        <w:t>Nvod Reference Service</w:t>
      </w:r>
      <w:r>
        <w:rPr>
          <w:rFonts w:hint="eastAsia"/>
        </w:rPr>
        <w:t xml:space="preserve"> Event</w:t>
      </w:r>
      <w:r w:rsidRPr="00FD7422">
        <w:t xml:space="preserve"> Info</w:t>
      </w:r>
      <w:r>
        <w:rPr>
          <w:rFonts w:asciiTheme="minorEastAsia" w:eastAsiaTheme="minorEastAsia" w:hAnsiTheme="minorEastAsia" w:hint="eastAsia"/>
        </w:rPr>
        <w:t>或</w:t>
      </w:r>
      <w:r w:rsidRPr="00FD7422">
        <w:t xml:space="preserve">Nvod </w:t>
      </w:r>
      <w:r>
        <w:rPr>
          <w:rFonts w:hint="eastAsia"/>
        </w:rPr>
        <w:t>Time-Shifted</w:t>
      </w:r>
      <w:r w:rsidRPr="00FD7422">
        <w:t xml:space="preserve"> Service </w:t>
      </w:r>
      <w:r>
        <w:rPr>
          <w:rFonts w:hint="eastAsia"/>
        </w:rPr>
        <w:t xml:space="preserve">Event </w:t>
      </w:r>
      <w:r w:rsidRPr="00FD7422">
        <w:t>Info</w:t>
      </w:r>
      <w:r>
        <w:rPr>
          <w:rFonts w:asciiTheme="minorEastAsia" w:eastAsiaTheme="minorEastAsia" w:hAnsiTheme="minorEastAsia" w:hint="eastAsia"/>
        </w:rPr>
        <w:t>超时</w:t>
      </w:r>
    </w:p>
    <w:p w:rsidR="00574B8F" w:rsidRDefault="003D6AC0" w:rsidP="006C196B">
      <w:pPr>
        <w:pStyle w:val="a8"/>
        <w:numPr>
          <w:ilvl w:val="0"/>
          <w:numId w:val="31"/>
        </w:numPr>
        <w:ind w:firstLineChars="0"/>
      </w:pPr>
      <w:r>
        <w:rPr>
          <w:rFonts w:hint="eastAsia"/>
        </w:rPr>
        <w:t>Nvod视频播发服务程序</w:t>
      </w:r>
      <w:r w:rsidR="00574B8F">
        <w:rPr>
          <w:rFonts w:hint="eastAsia"/>
        </w:rPr>
        <w:t xml:space="preserve">在Basic Flows的第4步的处理过程中超时（Event </w:t>
      </w:r>
      <w:r w:rsidR="009C7DB0">
        <w:rPr>
          <w:rFonts w:hint="eastAsia"/>
        </w:rPr>
        <w:t>Message Response Time</w:t>
      </w:r>
      <w:r w:rsidR="00574B8F">
        <w:rPr>
          <w:rFonts w:hint="eastAsia"/>
        </w:rPr>
        <w:t>）。</w:t>
      </w:r>
    </w:p>
    <w:p w:rsidR="00574B8F" w:rsidRDefault="00574B8F" w:rsidP="006C196B">
      <w:pPr>
        <w:pStyle w:val="a8"/>
        <w:numPr>
          <w:ilvl w:val="0"/>
          <w:numId w:val="31"/>
        </w:numPr>
        <w:ind w:firstLineChars="0"/>
      </w:pPr>
      <w:r>
        <w:rPr>
          <w:rFonts w:hint="eastAsia"/>
        </w:rPr>
        <w:t>在这种情况下，Nvod将给用户发送警告信息，清除当前Service的信息，并退出当前</w:t>
      </w:r>
      <w:r w:rsidR="00CC20B1">
        <w:rPr>
          <w:rFonts w:hint="eastAsia"/>
        </w:rPr>
        <w:t>Task</w:t>
      </w:r>
      <w:r>
        <w:rPr>
          <w:rFonts w:hint="eastAsia"/>
        </w:rPr>
        <w:t>。</w:t>
      </w:r>
    </w:p>
    <w:p w:rsidR="00A2740C" w:rsidRPr="000A57AF" w:rsidRDefault="00A2740C" w:rsidP="000A57AF">
      <w:pPr>
        <w:pStyle w:val="4"/>
      </w:pPr>
      <w:r w:rsidRPr="000A57AF">
        <w:rPr>
          <w:rFonts w:hint="eastAsia"/>
        </w:rPr>
        <w:t>查询</w:t>
      </w:r>
      <w:r>
        <w:rPr>
          <w:rFonts w:hint="eastAsia"/>
        </w:rPr>
        <w:t>Movie Information</w:t>
      </w:r>
      <w:r w:rsidRPr="000A57AF">
        <w:rPr>
          <w:rFonts w:hint="eastAsia"/>
        </w:rPr>
        <w:t>超时，或</w:t>
      </w:r>
      <w:r>
        <w:rPr>
          <w:rFonts w:hint="eastAsia"/>
        </w:rPr>
        <w:t>Movie Information</w:t>
      </w:r>
      <w:r w:rsidRPr="000A57AF">
        <w:rPr>
          <w:rFonts w:hint="eastAsia"/>
        </w:rPr>
        <w:t>内容不正确</w:t>
      </w:r>
    </w:p>
    <w:p w:rsidR="00A2740C" w:rsidRDefault="003D6AC0" w:rsidP="006C196B">
      <w:pPr>
        <w:pStyle w:val="a8"/>
        <w:numPr>
          <w:ilvl w:val="0"/>
          <w:numId w:val="32"/>
        </w:numPr>
        <w:ind w:firstLineChars="0"/>
      </w:pPr>
      <w:r>
        <w:rPr>
          <w:rFonts w:hint="eastAsia"/>
        </w:rPr>
        <w:t>Nvod视频播发服务程序</w:t>
      </w:r>
      <w:r w:rsidR="009C7DB0">
        <w:rPr>
          <w:rFonts w:hint="eastAsia"/>
        </w:rPr>
        <w:t>在Basic Flows的第5步，等待Movie Repository的响应超时（Movie Message Response Time），或者接收到的Movie Information的内容不正确。</w:t>
      </w:r>
    </w:p>
    <w:p w:rsidR="009C7DB0" w:rsidRPr="00A2740C" w:rsidRDefault="009C7DB0" w:rsidP="006C196B">
      <w:pPr>
        <w:pStyle w:val="a8"/>
        <w:numPr>
          <w:ilvl w:val="0"/>
          <w:numId w:val="32"/>
        </w:numPr>
        <w:ind w:firstLineChars="0"/>
      </w:pPr>
      <w:r>
        <w:rPr>
          <w:rFonts w:hint="eastAsia"/>
        </w:rPr>
        <w:t>在这种情况下，Nvod将给用户发送警告信息，清除当前Service的信息，并退出当前</w:t>
      </w:r>
      <w:r w:rsidR="00CC20B1">
        <w:rPr>
          <w:rFonts w:hint="eastAsia"/>
        </w:rPr>
        <w:t>Task</w:t>
      </w:r>
      <w:r>
        <w:rPr>
          <w:rFonts w:hint="eastAsia"/>
        </w:rPr>
        <w:t>。</w:t>
      </w:r>
    </w:p>
    <w:p w:rsidR="00D13A01" w:rsidRDefault="00E35754" w:rsidP="00D13A01">
      <w:pPr>
        <w:pStyle w:val="4"/>
        <w:rPr>
          <w:rFonts w:eastAsiaTheme="minorEastAsia"/>
        </w:rPr>
      </w:pPr>
      <w:r>
        <w:rPr>
          <w:rFonts w:asciiTheme="minorEastAsia" w:eastAsiaTheme="minorEastAsia" w:hAnsiTheme="minorEastAsia" w:hint="eastAsia"/>
        </w:rPr>
        <w:lastRenderedPageBreak/>
        <w:t>在不同的时间点</w:t>
      </w:r>
      <w:r w:rsidR="00D13A01">
        <w:rPr>
          <w:rFonts w:asciiTheme="minorEastAsia" w:eastAsiaTheme="minorEastAsia" w:hAnsiTheme="minorEastAsia" w:hint="eastAsia"/>
        </w:rPr>
        <w:t>接收到来自Epg系统的</w:t>
      </w:r>
      <w:r w:rsidR="00CC20B1" w:rsidRPr="00FD7422">
        <w:t xml:space="preserve">Nvod </w:t>
      </w:r>
      <w:r w:rsidR="00CC20B1">
        <w:rPr>
          <w:rFonts w:eastAsiaTheme="minorEastAsia" w:hint="eastAsia"/>
        </w:rPr>
        <w:t>Reference</w:t>
      </w:r>
      <w:r w:rsidR="00CC20B1" w:rsidRPr="00FD7422">
        <w:t xml:space="preserve"> Service</w:t>
      </w:r>
      <w:r w:rsidR="00CC20B1" w:rsidRPr="00567A15">
        <w:rPr>
          <w:rFonts w:hint="eastAsia"/>
        </w:rPr>
        <w:t xml:space="preserve"> Event</w:t>
      </w:r>
      <w:r w:rsidR="00CC20B1" w:rsidRPr="00870431">
        <w:rPr>
          <w:rFonts w:hint="eastAsia"/>
        </w:rPr>
        <w:t xml:space="preserve"> Info</w:t>
      </w:r>
      <w:r w:rsidR="00CC20B1">
        <w:rPr>
          <w:rFonts w:eastAsiaTheme="minorEastAsia" w:hint="eastAsia"/>
        </w:rPr>
        <w:t xml:space="preserve">, </w:t>
      </w:r>
      <w:r w:rsidR="00D13A01" w:rsidRPr="00FD7422">
        <w:t xml:space="preserve">Nvod </w:t>
      </w:r>
      <w:r w:rsidR="00D13A01" w:rsidRPr="00D13A01">
        <w:rPr>
          <w:rFonts w:hint="eastAsia"/>
        </w:rPr>
        <w:t>Time-Shif</w:t>
      </w:r>
      <w:r w:rsidR="00D13A01">
        <w:rPr>
          <w:rFonts w:eastAsiaTheme="minorEastAsia" w:hint="eastAsia"/>
        </w:rPr>
        <w:t>t</w:t>
      </w:r>
      <w:r w:rsidR="00D13A01" w:rsidRPr="00FD7422">
        <w:t xml:space="preserve"> Service</w:t>
      </w:r>
      <w:r w:rsidR="00D13A01" w:rsidRPr="00567A15">
        <w:rPr>
          <w:rFonts w:hint="eastAsia"/>
        </w:rPr>
        <w:t xml:space="preserve"> Event</w:t>
      </w:r>
      <w:r w:rsidR="00D13A01" w:rsidRPr="00870431">
        <w:rPr>
          <w:rFonts w:hint="eastAsia"/>
        </w:rPr>
        <w:t xml:space="preserve"> Info</w:t>
      </w:r>
    </w:p>
    <w:p w:rsidR="00D13A01" w:rsidRDefault="00D13A01" w:rsidP="006C196B">
      <w:pPr>
        <w:pStyle w:val="a8"/>
        <w:numPr>
          <w:ilvl w:val="0"/>
          <w:numId w:val="29"/>
        </w:numPr>
        <w:ind w:firstLineChars="0"/>
      </w:pPr>
      <w:r>
        <w:rPr>
          <w:rFonts w:hint="eastAsia"/>
        </w:rPr>
        <w:t>因为Epg系统和</w:t>
      </w:r>
      <w:r w:rsidR="003D6AC0">
        <w:rPr>
          <w:rFonts w:hint="eastAsia"/>
        </w:rPr>
        <w:t>Nvod视频播发服务程序</w:t>
      </w:r>
      <w:r>
        <w:rPr>
          <w:rFonts w:hint="eastAsia"/>
        </w:rPr>
        <w:t>是两个独立的系统，所以</w:t>
      </w:r>
      <w:r w:rsidR="003D6AC0">
        <w:rPr>
          <w:rFonts w:hint="eastAsia"/>
        </w:rPr>
        <w:t>Nvod视频播发服务程序</w:t>
      </w:r>
      <w:r>
        <w:rPr>
          <w:rFonts w:hint="eastAsia"/>
        </w:rPr>
        <w:t>可能在任何时候收到来自Epg系统的</w:t>
      </w:r>
      <w:r w:rsidRPr="00FD7422">
        <w:t xml:space="preserve">Nvod </w:t>
      </w:r>
      <w:r w:rsidR="00C953E7" w:rsidRPr="00FF5BF5">
        <w:rPr>
          <w:rFonts w:hint="eastAsia"/>
        </w:rPr>
        <w:t>Time-Sh</w:t>
      </w:r>
      <w:r w:rsidR="00C953E7" w:rsidRPr="00D13A01">
        <w:rPr>
          <w:rFonts w:eastAsia="Arial" w:hint="eastAsia"/>
        </w:rPr>
        <w:t>if</w:t>
      </w:r>
      <w:r w:rsidR="00C953E7">
        <w:rPr>
          <w:rFonts w:eastAsiaTheme="minorEastAsia" w:hint="eastAsia"/>
        </w:rPr>
        <w:t>t</w:t>
      </w:r>
      <w:r w:rsidRPr="00FD7422">
        <w:t>Service</w:t>
      </w:r>
      <w:r w:rsidRPr="00870431">
        <w:rPr>
          <w:rFonts w:hint="eastAsia"/>
        </w:rPr>
        <w:t xml:space="preserve"> Event Info</w:t>
      </w:r>
      <w:r>
        <w:rPr>
          <w:rFonts w:hint="eastAsia"/>
        </w:rPr>
        <w:t>。</w:t>
      </w:r>
    </w:p>
    <w:p w:rsidR="00D13A01" w:rsidRDefault="00D13A01" w:rsidP="006C196B">
      <w:pPr>
        <w:pStyle w:val="a8"/>
        <w:numPr>
          <w:ilvl w:val="0"/>
          <w:numId w:val="29"/>
        </w:numPr>
        <w:ind w:firstLineChars="0"/>
      </w:pPr>
      <w:r>
        <w:rPr>
          <w:rFonts w:hint="eastAsia"/>
        </w:rPr>
        <w:t>如果在Basic Flows的第1</w:t>
      </w:r>
      <w:r w:rsidR="00FF5BF5">
        <w:rPr>
          <w:rFonts w:hint="eastAsia"/>
        </w:rPr>
        <w:t>、2</w:t>
      </w:r>
      <w:r w:rsidR="00CC20B1">
        <w:rPr>
          <w:rFonts w:hint="eastAsia"/>
        </w:rPr>
        <w:t>、3</w:t>
      </w:r>
      <w:r>
        <w:rPr>
          <w:rFonts w:hint="eastAsia"/>
        </w:rPr>
        <w:t>步，也就是</w:t>
      </w:r>
      <w:r w:rsidR="003D6AC0">
        <w:rPr>
          <w:rFonts w:hint="eastAsia"/>
        </w:rPr>
        <w:t>Nvod视频播发服务程序</w:t>
      </w:r>
      <w:r w:rsidR="00CC20B1">
        <w:rPr>
          <w:rFonts w:hint="eastAsia"/>
        </w:rPr>
        <w:t>或在没有接收到对应的</w:t>
      </w:r>
      <w:r w:rsidR="00CC20B1" w:rsidRPr="00E35754">
        <w:rPr>
          <w:rFonts w:eastAsiaTheme="minorEastAsia"/>
        </w:rPr>
        <w:t xml:space="preserve">Nvod </w:t>
      </w:r>
      <w:r w:rsidR="00CC20B1">
        <w:rPr>
          <w:rFonts w:eastAsiaTheme="minorEastAsia" w:hint="eastAsia"/>
        </w:rPr>
        <w:t xml:space="preserve">Reference </w:t>
      </w:r>
      <w:r w:rsidR="00CC20B1" w:rsidRPr="00FD7422">
        <w:t>Service</w:t>
      </w:r>
      <w:r w:rsidR="00CC20B1" w:rsidRPr="00870431">
        <w:rPr>
          <w:rFonts w:hint="eastAsia"/>
        </w:rPr>
        <w:t>Info</w:t>
      </w:r>
      <w:r w:rsidR="00CC20B1">
        <w:rPr>
          <w:rFonts w:hint="eastAsia"/>
        </w:rPr>
        <w:t>的情况下接收到了来自Epg系统的</w:t>
      </w:r>
      <w:r w:rsidR="00CC20B1" w:rsidRPr="00FD7422">
        <w:t xml:space="preserve">Nvod </w:t>
      </w:r>
      <w:r w:rsidR="00CC20B1">
        <w:rPr>
          <w:rFonts w:eastAsiaTheme="minorEastAsia" w:hint="eastAsia"/>
        </w:rPr>
        <w:t>Reference</w:t>
      </w:r>
      <w:r w:rsidR="00CC20B1" w:rsidRPr="00FD7422">
        <w:t xml:space="preserve"> Service</w:t>
      </w:r>
      <w:r w:rsidR="00CC20B1">
        <w:rPr>
          <w:rFonts w:hint="eastAsia"/>
        </w:rPr>
        <w:t xml:space="preserve"> Event</w:t>
      </w:r>
      <w:r w:rsidR="00CC20B1" w:rsidRPr="00FD7422">
        <w:t xml:space="preserve"> Info</w:t>
      </w:r>
      <w:r w:rsidR="00CC20B1">
        <w:rPr>
          <w:rFonts w:hint="eastAsia"/>
        </w:rPr>
        <w:t>，或</w:t>
      </w:r>
      <w:r>
        <w:rPr>
          <w:rFonts w:hint="eastAsia"/>
        </w:rPr>
        <w:t>在没有接收到对应的</w:t>
      </w:r>
      <w:r w:rsidR="00E35754" w:rsidRPr="00E35754">
        <w:rPr>
          <w:rFonts w:eastAsiaTheme="minorEastAsia"/>
        </w:rPr>
        <w:t xml:space="preserve">Nvod </w:t>
      </w:r>
      <w:r w:rsidR="00E35754" w:rsidRPr="00E35754">
        <w:rPr>
          <w:rFonts w:eastAsiaTheme="minorEastAsia" w:hint="eastAsia"/>
        </w:rPr>
        <w:t>Time-Shi</w:t>
      </w:r>
      <w:r w:rsidR="00E35754" w:rsidRPr="00D13A01">
        <w:rPr>
          <w:rFonts w:eastAsia="Arial" w:hint="eastAsia"/>
        </w:rPr>
        <w:t>f</w:t>
      </w:r>
      <w:r w:rsidR="00E35754">
        <w:rPr>
          <w:rFonts w:eastAsiaTheme="minorEastAsia" w:hint="eastAsia"/>
        </w:rPr>
        <w:t xml:space="preserve">t </w:t>
      </w:r>
      <w:r w:rsidR="00E35754" w:rsidRPr="00FD7422">
        <w:t>Service</w:t>
      </w:r>
      <w:r w:rsidR="00E35754" w:rsidRPr="00870431">
        <w:rPr>
          <w:rFonts w:hint="eastAsia"/>
        </w:rPr>
        <w:t>Info</w:t>
      </w:r>
      <w:r>
        <w:rPr>
          <w:rFonts w:hint="eastAsia"/>
        </w:rPr>
        <w:t>的情况下接收到了来自Epg系统的</w:t>
      </w:r>
      <w:r w:rsidRPr="00FD7422">
        <w:t xml:space="preserve">Nvod </w:t>
      </w:r>
      <w:r w:rsidR="00E35754" w:rsidRPr="00E35754">
        <w:rPr>
          <w:rFonts w:hint="eastAsia"/>
        </w:rPr>
        <w:t>Time-Shift</w:t>
      </w:r>
      <w:r w:rsidRPr="00FD7422">
        <w:t>Service</w:t>
      </w:r>
      <w:r>
        <w:rPr>
          <w:rFonts w:hint="eastAsia"/>
        </w:rPr>
        <w:t xml:space="preserve"> Event</w:t>
      </w:r>
      <w:r w:rsidRPr="00FD7422">
        <w:t xml:space="preserve"> Info</w:t>
      </w:r>
      <w:r>
        <w:rPr>
          <w:rFonts w:hint="eastAsia"/>
        </w:rPr>
        <w:t>，</w:t>
      </w:r>
      <w:r w:rsidR="003D6AC0">
        <w:rPr>
          <w:rFonts w:hint="eastAsia"/>
        </w:rPr>
        <w:t>Nvod视频播发服务程序</w:t>
      </w:r>
      <w:r>
        <w:rPr>
          <w:rFonts w:hint="eastAsia"/>
        </w:rPr>
        <w:t>将忽略这些消息。</w:t>
      </w:r>
    </w:p>
    <w:p w:rsidR="00D13A01" w:rsidRDefault="00D13A01" w:rsidP="006C196B">
      <w:pPr>
        <w:pStyle w:val="a8"/>
        <w:numPr>
          <w:ilvl w:val="0"/>
          <w:numId w:val="29"/>
        </w:numPr>
        <w:ind w:firstLineChars="0"/>
      </w:pPr>
      <w:r>
        <w:rPr>
          <w:rFonts w:hint="eastAsia"/>
        </w:rPr>
        <w:t>如果在Basic Flows的第4</w:t>
      </w:r>
      <w:r w:rsidR="00FF5BF5">
        <w:rPr>
          <w:rFonts w:hint="eastAsia"/>
        </w:rPr>
        <w:t>、5、6</w:t>
      </w:r>
      <w:r>
        <w:rPr>
          <w:rFonts w:hint="eastAsia"/>
        </w:rPr>
        <w:t>步的处理过程中接收到了</w:t>
      </w:r>
      <w:r w:rsidR="00CC20B1" w:rsidRPr="00FD7422">
        <w:t xml:space="preserve">Nvod </w:t>
      </w:r>
      <w:r w:rsidR="00CC20B1">
        <w:rPr>
          <w:rFonts w:eastAsiaTheme="minorEastAsia" w:hint="eastAsia"/>
        </w:rPr>
        <w:t>Reference</w:t>
      </w:r>
      <w:r w:rsidR="00CC20B1" w:rsidRPr="00FD7422">
        <w:t xml:space="preserve"> Service</w:t>
      </w:r>
      <w:r w:rsidR="00CC20B1" w:rsidRPr="00567A15">
        <w:rPr>
          <w:rFonts w:hint="eastAsia"/>
        </w:rPr>
        <w:t xml:space="preserve"> Event</w:t>
      </w:r>
      <w:r w:rsidR="00CC20B1" w:rsidRPr="00870431">
        <w:rPr>
          <w:rFonts w:hint="eastAsia"/>
        </w:rPr>
        <w:t xml:space="preserve"> Info</w:t>
      </w:r>
      <w:r w:rsidR="00CC20B1">
        <w:rPr>
          <w:rFonts w:hint="eastAsia"/>
        </w:rPr>
        <w:t xml:space="preserve">, </w:t>
      </w:r>
      <w:r w:rsidRPr="00FD7422">
        <w:t xml:space="preserve">Nvod </w:t>
      </w:r>
      <w:r w:rsidR="009113FE" w:rsidRPr="00FF5BF5">
        <w:rPr>
          <w:rFonts w:hint="eastAsia"/>
        </w:rPr>
        <w:t>Time-Sh</w:t>
      </w:r>
      <w:r w:rsidR="009113FE" w:rsidRPr="00D13A01">
        <w:rPr>
          <w:rFonts w:eastAsia="Arial" w:hint="eastAsia"/>
        </w:rPr>
        <w:t>if</w:t>
      </w:r>
      <w:r w:rsidR="009113FE">
        <w:rPr>
          <w:rFonts w:eastAsiaTheme="minorEastAsia" w:hint="eastAsia"/>
        </w:rPr>
        <w:t>t</w:t>
      </w:r>
      <w:r w:rsidRPr="00FD7422">
        <w:t>Service</w:t>
      </w:r>
      <w:r w:rsidRPr="00870431">
        <w:rPr>
          <w:rFonts w:hint="eastAsia"/>
        </w:rPr>
        <w:t xml:space="preserve"> Event Info</w:t>
      </w:r>
      <w:r>
        <w:rPr>
          <w:rFonts w:hint="eastAsia"/>
        </w:rPr>
        <w:t xml:space="preserve">， </w:t>
      </w:r>
      <w:r w:rsidR="003D6AC0">
        <w:rPr>
          <w:rFonts w:hint="eastAsia"/>
        </w:rPr>
        <w:t>Nvod视频播发服务程序</w:t>
      </w:r>
      <w:r>
        <w:rPr>
          <w:rFonts w:hint="eastAsia"/>
        </w:rPr>
        <w:t>将</w:t>
      </w:r>
      <w:r w:rsidRPr="00FD7422">
        <w:t>Nvod Reference Service</w:t>
      </w:r>
      <w:r w:rsidRPr="00870431">
        <w:rPr>
          <w:rFonts w:hint="eastAsia"/>
        </w:rPr>
        <w:t xml:space="preserve"> Event Info</w:t>
      </w:r>
      <w:r>
        <w:rPr>
          <w:rFonts w:hint="eastAsia"/>
        </w:rPr>
        <w:t>保存起来，同时不中断之前正在进行的处理。</w:t>
      </w:r>
    </w:p>
    <w:p w:rsidR="00876300" w:rsidRPr="00876300" w:rsidRDefault="00876300" w:rsidP="00876300">
      <w:pPr>
        <w:pStyle w:val="4"/>
      </w:pPr>
      <w:r w:rsidRPr="00876300">
        <w:rPr>
          <w:rFonts w:hint="eastAsia"/>
        </w:rPr>
        <w:t>在不同的时间点，接收到来时Epg系统的删除</w:t>
      </w:r>
      <w:r w:rsidRPr="00FD7422">
        <w:t xml:space="preserve">Nvod </w:t>
      </w:r>
      <w:r w:rsidRPr="00D13A01">
        <w:rPr>
          <w:rFonts w:hint="eastAsia"/>
        </w:rPr>
        <w:t>Time-Shif</w:t>
      </w:r>
      <w:r w:rsidRPr="00876300">
        <w:rPr>
          <w:rFonts w:hint="eastAsia"/>
        </w:rPr>
        <w:t>t</w:t>
      </w:r>
      <w:r w:rsidRPr="00FD7422">
        <w:t xml:space="preserve"> Service</w:t>
      </w:r>
      <w:r w:rsidRPr="00567A15">
        <w:rPr>
          <w:rFonts w:hint="eastAsia"/>
        </w:rPr>
        <w:t xml:space="preserve"> Event</w:t>
      </w:r>
      <w:r w:rsidRPr="00870431">
        <w:rPr>
          <w:rFonts w:hint="eastAsia"/>
        </w:rPr>
        <w:t xml:space="preserve"> Info</w:t>
      </w:r>
      <w:r w:rsidRPr="00876300">
        <w:rPr>
          <w:rFonts w:hint="eastAsia"/>
        </w:rPr>
        <w:t>的消息</w:t>
      </w:r>
    </w:p>
    <w:p w:rsidR="00876300" w:rsidRDefault="00876300" w:rsidP="006C196B">
      <w:pPr>
        <w:pStyle w:val="a8"/>
        <w:numPr>
          <w:ilvl w:val="0"/>
          <w:numId w:val="33"/>
        </w:numPr>
        <w:ind w:firstLineChars="0"/>
      </w:pPr>
      <w:r>
        <w:rPr>
          <w:rFonts w:hint="eastAsia"/>
        </w:rPr>
        <w:t>因为Epg系统和</w:t>
      </w:r>
      <w:r w:rsidR="003D6AC0">
        <w:rPr>
          <w:rFonts w:hint="eastAsia"/>
        </w:rPr>
        <w:t>Nvod视频播发服务程序</w:t>
      </w:r>
      <w:r>
        <w:rPr>
          <w:rFonts w:hint="eastAsia"/>
        </w:rPr>
        <w:t>是两个独立的系统，所以</w:t>
      </w:r>
      <w:r w:rsidR="003D6AC0">
        <w:rPr>
          <w:rFonts w:hint="eastAsia"/>
        </w:rPr>
        <w:t>Nvod视频播发服务程序</w:t>
      </w:r>
      <w:r>
        <w:rPr>
          <w:rFonts w:hint="eastAsia"/>
        </w:rPr>
        <w:t>可能在任何时候收到来自Epg系统的</w:t>
      </w:r>
      <w:r w:rsidR="00ED30D1">
        <w:rPr>
          <w:rFonts w:hint="eastAsia"/>
        </w:rPr>
        <w:t>删除</w:t>
      </w:r>
      <w:r w:rsidRPr="00FD7422">
        <w:t xml:space="preserve">Nvod </w:t>
      </w:r>
      <w:r w:rsidRPr="00FF5BF5">
        <w:rPr>
          <w:rFonts w:hint="eastAsia"/>
        </w:rPr>
        <w:t>Time-Sh</w:t>
      </w:r>
      <w:r w:rsidRPr="00D13A01">
        <w:rPr>
          <w:rFonts w:eastAsia="Arial" w:hint="eastAsia"/>
        </w:rPr>
        <w:t>if</w:t>
      </w:r>
      <w:r>
        <w:rPr>
          <w:rFonts w:eastAsiaTheme="minorEastAsia" w:hint="eastAsia"/>
        </w:rPr>
        <w:t>t</w:t>
      </w:r>
      <w:r w:rsidRPr="00FD7422">
        <w:t xml:space="preserve"> Service</w:t>
      </w:r>
      <w:r w:rsidRPr="00870431">
        <w:rPr>
          <w:rFonts w:hint="eastAsia"/>
        </w:rPr>
        <w:t xml:space="preserve"> Event Info</w:t>
      </w:r>
      <w:r w:rsidR="00ED30D1">
        <w:rPr>
          <w:rFonts w:hint="eastAsia"/>
        </w:rPr>
        <w:t>的消息</w:t>
      </w:r>
      <w:r>
        <w:rPr>
          <w:rFonts w:hint="eastAsia"/>
        </w:rPr>
        <w:t>。</w:t>
      </w:r>
    </w:p>
    <w:p w:rsidR="00C74C03" w:rsidRDefault="00C74C03" w:rsidP="006C196B">
      <w:pPr>
        <w:pStyle w:val="a8"/>
        <w:numPr>
          <w:ilvl w:val="0"/>
          <w:numId w:val="33"/>
        </w:numPr>
        <w:ind w:firstLineChars="0"/>
      </w:pPr>
      <w:r>
        <w:rPr>
          <w:rFonts w:hint="eastAsia"/>
        </w:rPr>
        <w:t>如果</w:t>
      </w:r>
      <w:r w:rsidR="0066464F">
        <w:rPr>
          <w:rFonts w:hint="eastAsia"/>
        </w:rPr>
        <w:t>Task</w:t>
      </w:r>
      <w:r>
        <w:rPr>
          <w:rFonts w:hint="eastAsia"/>
        </w:rPr>
        <w:t>在Basic Flows的第6</w:t>
      </w:r>
      <w:r w:rsidR="0066464F">
        <w:rPr>
          <w:rFonts w:hint="eastAsia"/>
        </w:rPr>
        <w:t>、7</w:t>
      </w:r>
      <w:r>
        <w:rPr>
          <w:rFonts w:hint="eastAsia"/>
        </w:rPr>
        <w:t>的处理过程中</w:t>
      </w:r>
      <w:r w:rsidR="0066464F">
        <w:rPr>
          <w:rFonts w:hint="eastAsia"/>
        </w:rPr>
        <w:t>接收到删除消息</w:t>
      </w:r>
      <w:r>
        <w:rPr>
          <w:rFonts w:hint="eastAsia"/>
        </w:rPr>
        <w:t>，</w:t>
      </w:r>
      <w:r w:rsidR="0066464F">
        <w:rPr>
          <w:rFonts w:hint="eastAsia"/>
        </w:rPr>
        <w:t>且被删除的电影是当前正在等待/播放的电影，</w:t>
      </w:r>
      <w:r w:rsidR="003D6AC0">
        <w:rPr>
          <w:rFonts w:hint="eastAsia"/>
        </w:rPr>
        <w:t>Nvod视频播发服务程序</w:t>
      </w:r>
      <w:r>
        <w:rPr>
          <w:rFonts w:hint="eastAsia"/>
        </w:rPr>
        <w:t>将跳转到Basic Flows的第5步开始执行。 否则，</w:t>
      </w:r>
      <w:r w:rsidR="003D6AC0">
        <w:rPr>
          <w:rFonts w:hint="eastAsia"/>
        </w:rPr>
        <w:t>Nvod视频播发服务程序</w:t>
      </w:r>
      <w:r>
        <w:rPr>
          <w:rFonts w:hint="eastAsia"/>
        </w:rPr>
        <w:t>将相应的Event从本地存储中删除，然后</w:t>
      </w:r>
      <w:r w:rsidR="000525D5">
        <w:rPr>
          <w:rFonts w:hint="eastAsia"/>
        </w:rPr>
        <w:t>继续</w:t>
      </w:r>
      <w:r w:rsidR="005D0D5C">
        <w:rPr>
          <w:rFonts w:hint="eastAsia"/>
        </w:rPr>
        <w:t>执行</w:t>
      </w:r>
      <w:r>
        <w:rPr>
          <w:rFonts w:hint="eastAsia"/>
        </w:rPr>
        <w:t>删除动作</w:t>
      </w:r>
      <w:r w:rsidR="000525D5">
        <w:rPr>
          <w:rFonts w:hint="eastAsia"/>
        </w:rPr>
        <w:t>之</w:t>
      </w:r>
      <w:r>
        <w:rPr>
          <w:rFonts w:hint="eastAsia"/>
        </w:rPr>
        <w:t>前的</w:t>
      </w:r>
      <w:r w:rsidR="005D0D5C">
        <w:rPr>
          <w:rFonts w:hint="eastAsia"/>
        </w:rPr>
        <w:t>步骤</w:t>
      </w:r>
      <w:r>
        <w:rPr>
          <w:rFonts w:hint="eastAsia"/>
        </w:rPr>
        <w:t>。</w:t>
      </w:r>
    </w:p>
    <w:p w:rsidR="00876300" w:rsidRDefault="00D923D0" w:rsidP="00D923D0">
      <w:pPr>
        <w:pStyle w:val="4"/>
        <w:rPr>
          <w:rFonts w:eastAsiaTheme="minorEastAsia"/>
        </w:rPr>
      </w:pPr>
      <w:r>
        <w:rPr>
          <w:rFonts w:asciiTheme="minorEastAsia" w:eastAsiaTheme="minorEastAsia" w:hAnsiTheme="minorEastAsia" w:hint="eastAsia"/>
        </w:rPr>
        <w:t>在不同的时间点，接收到来自</w:t>
      </w:r>
      <w:r w:rsidRPr="00876300">
        <w:rPr>
          <w:rFonts w:hint="eastAsia"/>
        </w:rPr>
        <w:t>接收到来时Epg系统的删除</w:t>
      </w:r>
      <w:r w:rsidRPr="00FD7422">
        <w:t xml:space="preserve">Nvod </w:t>
      </w:r>
      <w:r w:rsidRPr="00D923D0">
        <w:rPr>
          <w:rFonts w:hint="eastAsia"/>
        </w:rPr>
        <w:t>Reference</w:t>
      </w:r>
      <w:r w:rsidRPr="00FD7422">
        <w:t xml:space="preserve"> Service</w:t>
      </w:r>
      <w:r w:rsidRPr="00870431">
        <w:rPr>
          <w:rFonts w:hint="eastAsia"/>
        </w:rPr>
        <w:t>Info</w:t>
      </w:r>
      <w:r>
        <w:rPr>
          <w:rFonts w:asciiTheme="minorEastAsia" w:eastAsiaTheme="minorEastAsia" w:hAnsiTheme="minorEastAsia" w:hint="eastAsia"/>
        </w:rPr>
        <w:t xml:space="preserve">， </w:t>
      </w:r>
      <w:r w:rsidRPr="00FD7422">
        <w:t xml:space="preserve">Nvod </w:t>
      </w:r>
      <w:r w:rsidRPr="00D13A01">
        <w:rPr>
          <w:rFonts w:hint="eastAsia"/>
        </w:rPr>
        <w:t>Time-Shif</w:t>
      </w:r>
      <w:r w:rsidRPr="00876300">
        <w:rPr>
          <w:rFonts w:hint="eastAsia"/>
        </w:rPr>
        <w:t>t</w:t>
      </w:r>
      <w:r w:rsidRPr="00FD7422">
        <w:t xml:space="preserve"> Service</w:t>
      </w:r>
      <w:r w:rsidRPr="00870431">
        <w:rPr>
          <w:rFonts w:hint="eastAsia"/>
        </w:rPr>
        <w:t>Info</w:t>
      </w:r>
      <w:r w:rsidRPr="00876300">
        <w:rPr>
          <w:rFonts w:hint="eastAsia"/>
        </w:rPr>
        <w:t>的消息</w:t>
      </w:r>
    </w:p>
    <w:p w:rsidR="00D923D0" w:rsidRPr="00D923D0" w:rsidRDefault="00D923D0" w:rsidP="006C196B">
      <w:pPr>
        <w:pStyle w:val="a8"/>
        <w:numPr>
          <w:ilvl w:val="0"/>
          <w:numId w:val="34"/>
        </w:numPr>
        <w:ind w:firstLineChars="0"/>
      </w:pPr>
      <w:r>
        <w:rPr>
          <w:rFonts w:hint="eastAsia"/>
        </w:rPr>
        <w:t>在Basic Flows的第2、3、4、5、6的过程中，接收到来自</w:t>
      </w:r>
      <w:r w:rsidRPr="00876300">
        <w:rPr>
          <w:rFonts w:ascii="Arial" w:eastAsia="Arial" w:hAnsi="Arial" w:hint="eastAsia"/>
        </w:rPr>
        <w:t>Epg系统的删除</w:t>
      </w:r>
      <w:r w:rsidRPr="00FD7422">
        <w:t xml:space="preserve">Nvod </w:t>
      </w:r>
      <w:r w:rsidRPr="00D923D0">
        <w:rPr>
          <w:rFonts w:ascii="Arial" w:eastAsia="Arial" w:hAnsi="Arial" w:hint="eastAsia"/>
        </w:rPr>
        <w:t>Reference</w:t>
      </w:r>
      <w:r w:rsidRPr="00FD7422">
        <w:t xml:space="preserve"> Service</w:t>
      </w:r>
      <w:r w:rsidRPr="00870431">
        <w:rPr>
          <w:rFonts w:hint="eastAsia"/>
        </w:rPr>
        <w:t>Info</w:t>
      </w:r>
      <w:r>
        <w:rPr>
          <w:rFonts w:asciiTheme="minorEastAsia" w:eastAsiaTheme="minorEastAsia" w:hAnsiTheme="minorEastAsia" w:hint="eastAsia"/>
        </w:rPr>
        <w:t xml:space="preserve">， </w:t>
      </w:r>
      <w:r w:rsidRPr="00FD7422">
        <w:t xml:space="preserve">Nvod </w:t>
      </w:r>
      <w:r w:rsidRPr="00D13A01">
        <w:rPr>
          <w:rFonts w:hint="eastAsia"/>
        </w:rPr>
        <w:t>Time-Shif</w:t>
      </w:r>
      <w:r w:rsidRPr="00876300">
        <w:rPr>
          <w:rFonts w:eastAsia="Arial" w:hint="eastAsia"/>
        </w:rPr>
        <w:t>t</w:t>
      </w:r>
      <w:r w:rsidRPr="00FD7422">
        <w:t xml:space="preserve"> Service</w:t>
      </w:r>
      <w:r w:rsidRPr="00870431">
        <w:rPr>
          <w:rFonts w:hint="eastAsia"/>
        </w:rPr>
        <w:t>Info</w:t>
      </w:r>
      <w:r w:rsidRPr="00876300">
        <w:rPr>
          <w:rFonts w:ascii="Arial" w:eastAsia="Arial" w:hAnsi="Arial" w:hint="eastAsia"/>
        </w:rPr>
        <w:t>的消息</w:t>
      </w:r>
      <w:r>
        <w:rPr>
          <w:rFonts w:asciiTheme="minorEastAsia" w:eastAsiaTheme="minorEastAsia" w:hAnsiTheme="minorEastAsia" w:hint="eastAsia"/>
        </w:rPr>
        <w:t>。</w:t>
      </w:r>
    </w:p>
    <w:p w:rsidR="00D923D0" w:rsidRDefault="003D6AC0" w:rsidP="006C196B">
      <w:pPr>
        <w:pStyle w:val="a8"/>
        <w:numPr>
          <w:ilvl w:val="0"/>
          <w:numId w:val="34"/>
        </w:numPr>
        <w:ind w:firstLineChars="0"/>
      </w:pPr>
      <w:r>
        <w:rPr>
          <w:rFonts w:hint="eastAsia"/>
        </w:rPr>
        <w:t>Nvod视频播发服务程序</w:t>
      </w:r>
      <w:r w:rsidR="00D923D0" w:rsidRPr="00D923D0">
        <w:rPr>
          <w:rFonts w:hint="eastAsia"/>
        </w:rPr>
        <w:t>将</w:t>
      </w:r>
      <w:r w:rsidR="00D923D0">
        <w:rPr>
          <w:rFonts w:hint="eastAsia"/>
        </w:rPr>
        <w:t>清除当前Service的信息，并退出当前</w:t>
      </w:r>
      <w:r w:rsidR="001B477B">
        <w:rPr>
          <w:rFonts w:hint="eastAsia"/>
        </w:rPr>
        <w:t>Task</w:t>
      </w:r>
      <w:r w:rsidR="00D923D0">
        <w:rPr>
          <w:rFonts w:hint="eastAsia"/>
        </w:rPr>
        <w:t>。</w:t>
      </w:r>
    </w:p>
    <w:p w:rsidR="000525D5" w:rsidRDefault="000525D5" w:rsidP="000525D5">
      <w:pPr>
        <w:pStyle w:val="4"/>
        <w:rPr>
          <w:rFonts w:eastAsiaTheme="minorEastAsia"/>
        </w:rPr>
      </w:pPr>
      <w:r>
        <w:rPr>
          <w:rFonts w:asciiTheme="minorEastAsia" w:eastAsiaTheme="minorEastAsia" w:hAnsiTheme="minorEastAsia" w:hint="eastAsia"/>
        </w:rPr>
        <w:t>在不同的时间点，接收到来自</w:t>
      </w:r>
      <w:r w:rsidRPr="00876300">
        <w:rPr>
          <w:rFonts w:hint="eastAsia"/>
        </w:rPr>
        <w:t>接收到来时Epg系统的</w:t>
      </w:r>
      <w:r>
        <w:rPr>
          <w:rFonts w:eastAsiaTheme="minorEastAsia" w:hint="eastAsia"/>
        </w:rPr>
        <w:t>修改</w:t>
      </w:r>
      <w:r w:rsidRPr="00FD7422">
        <w:t xml:space="preserve">Nvod </w:t>
      </w:r>
      <w:r w:rsidRPr="00D923D0">
        <w:rPr>
          <w:rFonts w:hint="eastAsia"/>
        </w:rPr>
        <w:t>Reference</w:t>
      </w:r>
      <w:r w:rsidRPr="00FD7422">
        <w:t xml:space="preserve"> Service</w:t>
      </w:r>
      <w:r w:rsidRPr="00870431">
        <w:rPr>
          <w:rFonts w:hint="eastAsia"/>
        </w:rPr>
        <w:t>Info</w:t>
      </w:r>
      <w:r>
        <w:rPr>
          <w:rFonts w:asciiTheme="minorEastAsia" w:eastAsiaTheme="minorEastAsia" w:hAnsiTheme="minorEastAsia" w:hint="eastAsia"/>
        </w:rPr>
        <w:t xml:space="preserve">， </w:t>
      </w:r>
      <w:r w:rsidRPr="00FD7422">
        <w:t xml:space="preserve">Nvod </w:t>
      </w:r>
      <w:r w:rsidRPr="00D13A01">
        <w:rPr>
          <w:rFonts w:hint="eastAsia"/>
        </w:rPr>
        <w:t>Time-Shif</w:t>
      </w:r>
      <w:r w:rsidRPr="00876300">
        <w:rPr>
          <w:rFonts w:hint="eastAsia"/>
        </w:rPr>
        <w:t>t</w:t>
      </w:r>
      <w:r w:rsidRPr="00FD7422">
        <w:t xml:space="preserve"> Service</w:t>
      </w:r>
      <w:r w:rsidRPr="00870431">
        <w:rPr>
          <w:rFonts w:hint="eastAsia"/>
        </w:rPr>
        <w:t>Info</w:t>
      </w:r>
      <w:r w:rsidRPr="00876300">
        <w:rPr>
          <w:rFonts w:hint="eastAsia"/>
        </w:rPr>
        <w:t>的消息</w:t>
      </w:r>
    </w:p>
    <w:p w:rsidR="000525D5" w:rsidRDefault="000525D5" w:rsidP="006C196B">
      <w:pPr>
        <w:pStyle w:val="a8"/>
        <w:numPr>
          <w:ilvl w:val="0"/>
          <w:numId w:val="36"/>
        </w:numPr>
        <w:ind w:firstLineChars="0"/>
      </w:pPr>
      <w:r>
        <w:rPr>
          <w:rFonts w:hint="eastAsia"/>
        </w:rPr>
        <w:t>在Basic Flows的第2、3步的过程中，接收到来自</w:t>
      </w:r>
      <w:r w:rsidRPr="00310F94">
        <w:rPr>
          <w:rFonts w:hint="eastAsia"/>
        </w:rPr>
        <w:t>Epg系统的修改</w:t>
      </w:r>
      <w:r w:rsidRPr="00310F94">
        <w:t xml:space="preserve">Nvod </w:t>
      </w:r>
      <w:r w:rsidRPr="00310F94">
        <w:rPr>
          <w:rFonts w:hint="eastAsia"/>
        </w:rPr>
        <w:t>Reference</w:t>
      </w:r>
      <w:r w:rsidRPr="00FD7422">
        <w:t xml:space="preserve"> Service</w:t>
      </w:r>
      <w:r w:rsidRPr="00870431">
        <w:rPr>
          <w:rFonts w:hint="eastAsia"/>
        </w:rPr>
        <w:t>Info</w:t>
      </w:r>
      <w:r w:rsidRPr="00310F94">
        <w:rPr>
          <w:rFonts w:hint="eastAsia"/>
        </w:rPr>
        <w:t xml:space="preserve">， </w:t>
      </w:r>
      <w:r w:rsidRPr="00FD7422">
        <w:t xml:space="preserve">Nvod </w:t>
      </w:r>
      <w:r w:rsidRPr="00D13A01">
        <w:rPr>
          <w:rFonts w:hint="eastAsia"/>
        </w:rPr>
        <w:t>Time-Shif</w:t>
      </w:r>
      <w:r w:rsidRPr="00310F94">
        <w:rPr>
          <w:rFonts w:hint="eastAsia"/>
        </w:rPr>
        <w:t>t</w:t>
      </w:r>
      <w:r w:rsidRPr="00FD7422">
        <w:t xml:space="preserve"> Service</w:t>
      </w:r>
      <w:r w:rsidRPr="00870431">
        <w:rPr>
          <w:rFonts w:hint="eastAsia"/>
        </w:rPr>
        <w:t>Info</w:t>
      </w:r>
      <w:r w:rsidRPr="00310F94">
        <w:rPr>
          <w:rFonts w:hint="eastAsia"/>
        </w:rPr>
        <w:t>的消息。</w:t>
      </w:r>
      <w:r w:rsidR="003D6AC0">
        <w:rPr>
          <w:rFonts w:hint="eastAsia"/>
        </w:rPr>
        <w:t>Nvod视频播发服务程序</w:t>
      </w:r>
      <w:r>
        <w:rPr>
          <w:rFonts w:asciiTheme="minorEastAsia" w:eastAsiaTheme="minorEastAsia" w:hAnsiTheme="minorEastAsia" w:hint="eastAsia"/>
        </w:rPr>
        <w:t>用新收到的内容替换本地存储的内容，</w:t>
      </w:r>
      <w:r>
        <w:rPr>
          <w:rFonts w:hint="eastAsia"/>
        </w:rPr>
        <w:t>然后继续</w:t>
      </w:r>
      <w:r w:rsidR="005D0D5C">
        <w:rPr>
          <w:rFonts w:hint="eastAsia"/>
        </w:rPr>
        <w:t>执行</w:t>
      </w:r>
      <w:r>
        <w:rPr>
          <w:rFonts w:hint="eastAsia"/>
        </w:rPr>
        <w:t>修改动作之前的</w:t>
      </w:r>
      <w:r w:rsidR="005D0D5C">
        <w:rPr>
          <w:rFonts w:hint="eastAsia"/>
        </w:rPr>
        <w:t>步骤</w:t>
      </w:r>
      <w:r>
        <w:rPr>
          <w:rFonts w:hint="eastAsia"/>
        </w:rPr>
        <w:t>。</w:t>
      </w:r>
    </w:p>
    <w:p w:rsidR="000525D5" w:rsidRPr="000525D5" w:rsidRDefault="000525D5" w:rsidP="006C196B">
      <w:pPr>
        <w:pStyle w:val="a8"/>
        <w:numPr>
          <w:ilvl w:val="0"/>
          <w:numId w:val="36"/>
        </w:numPr>
        <w:ind w:firstLineChars="0"/>
      </w:pPr>
      <w:r>
        <w:rPr>
          <w:rFonts w:hint="eastAsia"/>
        </w:rPr>
        <w:t>在Basic Flows的第4、5、6</w:t>
      </w:r>
      <w:r w:rsidR="00310F94">
        <w:rPr>
          <w:rFonts w:hint="eastAsia"/>
        </w:rPr>
        <w:t>、7</w:t>
      </w:r>
      <w:r>
        <w:rPr>
          <w:rFonts w:hint="eastAsia"/>
        </w:rPr>
        <w:t>步的过程中，接收到来自</w:t>
      </w:r>
      <w:r w:rsidRPr="00310F94">
        <w:rPr>
          <w:rFonts w:hint="eastAsia"/>
        </w:rPr>
        <w:t>Epg系统的修改</w:t>
      </w:r>
      <w:r w:rsidRPr="00310F94">
        <w:t xml:space="preserve">Nvod </w:t>
      </w:r>
      <w:r w:rsidRPr="00310F94">
        <w:rPr>
          <w:rFonts w:hint="eastAsia"/>
        </w:rPr>
        <w:t>Reference</w:t>
      </w:r>
      <w:r w:rsidRPr="00FD7422">
        <w:t xml:space="preserve"> Service</w:t>
      </w:r>
      <w:r w:rsidRPr="00870431">
        <w:rPr>
          <w:rFonts w:hint="eastAsia"/>
        </w:rPr>
        <w:t>Info</w:t>
      </w:r>
      <w:r w:rsidRPr="00310F94">
        <w:rPr>
          <w:rFonts w:hint="eastAsia"/>
        </w:rPr>
        <w:t xml:space="preserve">， </w:t>
      </w:r>
      <w:r w:rsidRPr="00FD7422">
        <w:t xml:space="preserve">Nvod </w:t>
      </w:r>
      <w:r w:rsidRPr="00D13A01">
        <w:rPr>
          <w:rFonts w:hint="eastAsia"/>
        </w:rPr>
        <w:t>Time-Shif</w:t>
      </w:r>
      <w:r w:rsidRPr="00310F94">
        <w:rPr>
          <w:rFonts w:hint="eastAsia"/>
        </w:rPr>
        <w:t>t</w:t>
      </w:r>
      <w:r w:rsidRPr="00FD7422">
        <w:t xml:space="preserve"> Service</w:t>
      </w:r>
      <w:r w:rsidRPr="00870431">
        <w:rPr>
          <w:rFonts w:hint="eastAsia"/>
        </w:rPr>
        <w:t>Info</w:t>
      </w:r>
      <w:r w:rsidRPr="00310F94">
        <w:rPr>
          <w:rFonts w:hint="eastAsia"/>
        </w:rPr>
        <w:t>的消息。</w:t>
      </w:r>
      <w:r>
        <w:rPr>
          <w:rFonts w:hint="eastAsia"/>
        </w:rPr>
        <w:t>如果相应的Event Info存在，</w:t>
      </w:r>
      <w:r w:rsidR="003D6AC0">
        <w:rPr>
          <w:rFonts w:hint="eastAsia"/>
        </w:rPr>
        <w:t>Nvod视频播发服务程序</w:t>
      </w:r>
      <w:r>
        <w:rPr>
          <w:rFonts w:hint="eastAsia"/>
        </w:rPr>
        <w:t>跳转到Basic Flows的第5部开始执行。否则，</w:t>
      </w:r>
      <w:r w:rsidR="003D6AC0">
        <w:rPr>
          <w:rFonts w:hint="eastAsia"/>
        </w:rPr>
        <w:t>Nvod视频播发服务程序</w:t>
      </w:r>
      <w:r>
        <w:rPr>
          <w:rFonts w:hint="eastAsia"/>
        </w:rPr>
        <w:t>跳转到Basic Flows的第4步开始执行。</w:t>
      </w:r>
    </w:p>
    <w:p w:rsidR="00D71DEC" w:rsidRPr="00054331" w:rsidRDefault="00D71DEC" w:rsidP="00D71DEC">
      <w:pPr>
        <w:pStyle w:val="4"/>
      </w:pPr>
      <w:r>
        <w:rPr>
          <w:rFonts w:hint="eastAsia"/>
        </w:rPr>
        <w:t>播放电影前，Event 已经开始了一段时间</w:t>
      </w:r>
    </w:p>
    <w:p w:rsidR="00D71DEC" w:rsidRDefault="00D71DEC" w:rsidP="006C196B">
      <w:pPr>
        <w:pStyle w:val="a8"/>
        <w:numPr>
          <w:ilvl w:val="0"/>
          <w:numId w:val="21"/>
        </w:numPr>
        <w:ind w:firstLineChars="0"/>
      </w:pPr>
      <w:r>
        <w:rPr>
          <w:rFonts w:hint="eastAsia"/>
        </w:rPr>
        <w:t>Nvod 系统在</w:t>
      </w:r>
      <w:r w:rsidR="000E37F4">
        <w:rPr>
          <w:rFonts w:hint="eastAsia"/>
        </w:rPr>
        <w:t>刚进入到Basic Flows的第6步时</w:t>
      </w:r>
      <w:r>
        <w:rPr>
          <w:rFonts w:hint="eastAsia"/>
        </w:rPr>
        <w:t>，有可能Nvod Service的Event就已经开始一段时间了。如果遇到这种情况，Nvod 将所有的广告和正片视为一个整体， 跳过已经过了的时间，开始播放电影。</w:t>
      </w:r>
    </w:p>
    <w:p w:rsidR="002A2E76" w:rsidRDefault="002A2E76" w:rsidP="00282EAB"/>
    <w:p w:rsidR="006370EA" w:rsidRDefault="006370EA" w:rsidP="006370EA">
      <w:pPr>
        <w:pStyle w:val="2"/>
      </w:pPr>
      <w:r>
        <w:rPr>
          <w:rFonts w:hint="eastAsia"/>
        </w:rPr>
        <w:lastRenderedPageBreak/>
        <w:t xml:space="preserve">Ur-6, </w:t>
      </w:r>
      <w:r w:rsidRPr="006370EA">
        <w:t>Statistic</w:t>
      </w:r>
    </w:p>
    <w:p w:rsidR="006370EA" w:rsidRDefault="006370EA" w:rsidP="006370EA">
      <w:pPr>
        <w:pStyle w:val="3"/>
        <w:rPr>
          <w:rFonts w:eastAsiaTheme="minorEastAsia"/>
        </w:rPr>
      </w:pPr>
      <w:r>
        <w:t>Brief Description</w:t>
      </w:r>
    </w:p>
    <w:p w:rsidR="006370EA" w:rsidRDefault="006370EA" w:rsidP="006370EA">
      <w:pPr>
        <w:pStyle w:val="a8"/>
        <w:ind w:firstLine="400"/>
      </w:pPr>
      <w:r>
        <w:rPr>
          <w:rFonts w:hint="eastAsia"/>
        </w:rPr>
        <w:t>为了让网络管理员可以实时的了解</w:t>
      </w:r>
      <w:r w:rsidR="003D6AC0">
        <w:rPr>
          <w:rFonts w:hint="eastAsia"/>
        </w:rPr>
        <w:t>Nvod视频播发服务程序</w:t>
      </w:r>
      <w:r>
        <w:rPr>
          <w:rFonts w:hint="eastAsia"/>
        </w:rPr>
        <w:t xml:space="preserve">运行的状态, </w:t>
      </w:r>
      <w:r w:rsidR="003D6AC0">
        <w:rPr>
          <w:rFonts w:hint="eastAsia"/>
        </w:rPr>
        <w:t>Nvod视频播发服务程序</w:t>
      </w:r>
      <w:r>
        <w:rPr>
          <w:rFonts w:hint="eastAsia"/>
        </w:rPr>
        <w:t>需要提供一系列接口</w:t>
      </w:r>
      <w:r w:rsidR="008E7B3A">
        <w:rPr>
          <w:rFonts w:hint="eastAsia"/>
        </w:rPr>
        <w:t>让外部程序查询</w:t>
      </w:r>
      <w:r w:rsidR="003D6AC0">
        <w:rPr>
          <w:rFonts w:hint="eastAsia"/>
        </w:rPr>
        <w:t>Nvod视频播发服务程序</w:t>
      </w:r>
      <w:r w:rsidR="008E7B3A">
        <w:rPr>
          <w:rFonts w:hint="eastAsia"/>
        </w:rPr>
        <w:t>的实时的状态。</w:t>
      </w:r>
    </w:p>
    <w:p w:rsidR="008E7B3A" w:rsidRDefault="00FD75A8" w:rsidP="006370EA">
      <w:pPr>
        <w:pStyle w:val="a8"/>
        <w:ind w:firstLine="400"/>
      </w:pPr>
      <w:r>
        <w:rPr>
          <w:rFonts w:hint="eastAsia"/>
        </w:rPr>
        <w:t>本需求规格只规定了统计信息必须包含的内容。 本需求规格不对Nvod视频播发服务程序同外部程序交互的具体方式以及交互的数据的格式做任何要求，如需了解相关信息，请参考构架设计文档。</w:t>
      </w:r>
    </w:p>
    <w:p w:rsidR="008E7B3A" w:rsidRDefault="008E7B3A" w:rsidP="006370EA">
      <w:pPr>
        <w:pStyle w:val="a8"/>
        <w:ind w:firstLine="400"/>
      </w:pPr>
      <w:r>
        <w:rPr>
          <w:rFonts w:hint="eastAsia"/>
        </w:rPr>
        <w:t>关于</w:t>
      </w:r>
      <w:r w:rsidR="003D6AC0">
        <w:rPr>
          <w:rFonts w:hint="eastAsia"/>
        </w:rPr>
        <w:t>Nvod视频播发服务程序</w:t>
      </w:r>
      <w:r>
        <w:rPr>
          <w:rFonts w:hint="eastAsia"/>
        </w:rPr>
        <w:t>提供的可供查询的数据的内容，请参考</w:t>
      </w:r>
      <w:r w:rsidR="00A009E3">
        <w:rPr>
          <w:rFonts w:eastAsiaTheme="minorEastAsia" w:hint="eastAsia"/>
        </w:rPr>
        <w:t>Statistic Info</w:t>
      </w:r>
      <w:r w:rsidR="00A009E3">
        <w:rPr>
          <w:rFonts w:hint="eastAsia"/>
        </w:rPr>
        <w:t>(</w:t>
      </w:r>
      <w:r w:rsidR="008619C2">
        <w:fldChar w:fldCharType="begin"/>
      </w:r>
      <w:r w:rsidR="00A009E3">
        <w:rPr>
          <w:rFonts w:hint="eastAsia"/>
        </w:rPr>
        <w:instrText>REF _Ref449022645 \r \h</w:instrText>
      </w:r>
      <w:r w:rsidR="008619C2">
        <w:fldChar w:fldCharType="separate"/>
      </w:r>
      <w:r w:rsidR="00A009E3">
        <w:t>5.2.10</w:t>
      </w:r>
      <w:r w:rsidR="008619C2">
        <w:fldChar w:fldCharType="end"/>
      </w:r>
      <w:r w:rsidR="00A009E3">
        <w:rPr>
          <w:rFonts w:hint="eastAsia"/>
        </w:rPr>
        <w:t>)。</w:t>
      </w:r>
    </w:p>
    <w:p w:rsidR="00AD1D86" w:rsidRDefault="00AD1D86" w:rsidP="00AD1D86">
      <w:pPr>
        <w:pStyle w:val="3"/>
      </w:pPr>
      <w:r w:rsidRPr="00D6742D">
        <w:rPr>
          <w:rFonts w:hint="eastAsia"/>
        </w:rPr>
        <w:t>P</w:t>
      </w:r>
      <w:r w:rsidRPr="009A506C">
        <w:t>re</w:t>
      </w:r>
      <w:r>
        <w:rPr>
          <w:rFonts w:eastAsiaTheme="minorEastAsia" w:hint="eastAsia"/>
        </w:rPr>
        <w:t>-</w:t>
      </w:r>
      <w:r w:rsidRPr="009A506C">
        <w:t>condition</w:t>
      </w:r>
    </w:p>
    <w:p w:rsidR="00AD1D86" w:rsidRDefault="00AD1D86" w:rsidP="006C196B">
      <w:pPr>
        <w:pStyle w:val="a8"/>
        <w:numPr>
          <w:ilvl w:val="0"/>
          <w:numId w:val="44"/>
        </w:numPr>
        <w:ind w:firstLineChars="0"/>
      </w:pPr>
      <w:r>
        <w:rPr>
          <w:rFonts w:hint="eastAsia"/>
        </w:rPr>
        <w:t>Nvod视频播发服务程序正常运行状态，且配置正确。</w:t>
      </w:r>
    </w:p>
    <w:p w:rsidR="00AD1D86" w:rsidRDefault="00AD1D86" w:rsidP="00AD1D86">
      <w:pPr>
        <w:pStyle w:val="3"/>
      </w:pPr>
      <w:r>
        <w:t>Basic Flows</w:t>
      </w:r>
    </w:p>
    <w:p w:rsidR="006370EA" w:rsidRDefault="00FD75A8" w:rsidP="006C196B">
      <w:pPr>
        <w:pStyle w:val="a8"/>
        <w:numPr>
          <w:ilvl w:val="0"/>
          <w:numId w:val="45"/>
        </w:numPr>
        <w:ind w:firstLineChars="0"/>
      </w:pPr>
      <w:r>
        <w:rPr>
          <w:rFonts w:hint="eastAsia"/>
        </w:rPr>
        <w:t>外部程序给Nvod视频播发服务程序</w:t>
      </w:r>
      <w:r w:rsidR="00A7465C">
        <w:rPr>
          <w:rFonts w:hint="eastAsia"/>
        </w:rPr>
        <w:t>发送查询请求。</w:t>
      </w:r>
    </w:p>
    <w:p w:rsidR="00A7465C" w:rsidRPr="004347AC" w:rsidRDefault="00A7465C" w:rsidP="006C196B">
      <w:pPr>
        <w:pStyle w:val="a8"/>
        <w:numPr>
          <w:ilvl w:val="0"/>
          <w:numId w:val="45"/>
        </w:numPr>
        <w:ind w:firstLineChars="0"/>
      </w:pPr>
      <w:r>
        <w:rPr>
          <w:rFonts w:hint="eastAsia"/>
        </w:rPr>
        <w:t>Nvod视频播发服务程序给外部程序返回</w:t>
      </w:r>
      <w:r>
        <w:rPr>
          <w:rFonts w:eastAsiaTheme="minorEastAsia" w:hint="eastAsia"/>
        </w:rPr>
        <w:t>Statistic Info。</w:t>
      </w:r>
    </w:p>
    <w:p w:rsidR="004347AC" w:rsidRDefault="004347AC" w:rsidP="004347AC">
      <w:pPr>
        <w:pStyle w:val="3"/>
        <w:rPr>
          <w:rFonts w:eastAsiaTheme="minorEastAsia"/>
        </w:rPr>
      </w:pPr>
      <w:r>
        <w:rPr>
          <w:rFonts w:hint="eastAsia"/>
        </w:rPr>
        <w:t>A</w:t>
      </w:r>
      <w:r w:rsidRPr="00611F01">
        <w:t>lternative</w:t>
      </w:r>
      <w:r>
        <w:rPr>
          <w:rFonts w:hint="eastAsia"/>
        </w:rPr>
        <w:t xml:space="preserve"> Flows</w:t>
      </w:r>
    </w:p>
    <w:p w:rsidR="004347AC" w:rsidRPr="00A537DE" w:rsidRDefault="00A537DE" w:rsidP="006C196B">
      <w:pPr>
        <w:pStyle w:val="a8"/>
        <w:numPr>
          <w:ilvl w:val="0"/>
          <w:numId w:val="46"/>
        </w:numPr>
        <w:ind w:firstLineChars="0"/>
      </w:pPr>
      <w:r>
        <w:rPr>
          <w:rFonts w:hint="eastAsia"/>
        </w:rPr>
        <w:t>Nvod视频播发服务程序按照一定的时间间隔把</w:t>
      </w:r>
      <w:r>
        <w:rPr>
          <w:rFonts w:eastAsiaTheme="minorEastAsia" w:hint="eastAsia"/>
        </w:rPr>
        <w:t>Statistic Info写入某个外部存储器。</w:t>
      </w:r>
    </w:p>
    <w:p w:rsidR="00A537DE" w:rsidRDefault="00A537DE" w:rsidP="006C196B">
      <w:pPr>
        <w:pStyle w:val="a8"/>
        <w:numPr>
          <w:ilvl w:val="0"/>
          <w:numId w:val="46"/>
        </w:numPr>
        <w:ind w:firstLineChars="0"/>
      </w:pPr>
      <w:r>
        <w:rPr>
          <w:rFonts w:hint="eastAsia"/>
        </w:rPr>
        <w:t>外部程序在需要的时候</w:t>
      </w:r>
      <w:r>
        <w:rPr>
          <w:rFonts w:eastAsiaTheme="minorEastAsia" w:hint="eastAsia"/>
        </w:rPr>
        <w:t>从外部存储器读取Statistic Info。</w:t>
      </w:r>
    </w:p>
    <w:p w:rsidR="00A009E3" w:rsidRPr="006370EA" w:rsidRDefault="00A009E3" w:rsidP="00282EAB"/>
    <w:p w:rsidR="00CC0D01" w:rsidRPr="00F839F0" w:rsidRDefault="00DC00D6" w:rsidP="00CC0D01">
      <w:pPr>
        <w:pStyle w:val="1"/>
      </w:pPr>
      <w:r>
        <w:rPr>
          <w:rFonts w:asciiTheme="minorEastAsia" w:eastAsiaTheme="minorEastAsia" w:hAnsiTheme="minorEastAsia" w:hint="eastAsia"/>
        </w:rPr>
        <w:t>功能和数据需求</w:t>
      </w:r>
    </w:p>
    <w:p w:rsidR="00CC0D01" w:rsidRPr="00AD3B55" w:rsidRDefault="00DC00D6" w:rsidP="00CC0D01">
      <w:pPr>
        <w:pStyle w:val="2"/>
      </w:pPr>
      <w:r>
        <w:rPr>
          <w:rFonts w:asciiTheme="minorEastAsia" w:eastAsiaTheme="minorEastAsia" w:hAnsiTheme="minorEastAsia" w:hint="eastAsia"/>
        </w:rPr>
        <w:t>功能需求</w:t>
      </w:r>
    </w:p>
    <w:p w:rsidR="009B498B" w:rsidRDefault="009C5183" w:rsidP="009B498B">
      <w:pPr>
        <w:pStyle w:val="3"/>
      </w:pPr>
      <w:r>
        <w:rPr>
          <w:rFonts w:asciiTheme="minorEastAsia" w:eastAsiaTheme="minorEastAsia" w:hAnsiTheme="minorEastAsia" w:hint="eastAsia"/>
        </w:rPr>
        <w:t>Fr-1，</w:t>
      </w:r>
    </w:p>
    <w:p w:rsidR="009B498B" w:rsidRDefault="009B498B" w:rsidP="009B498B">
      <w:pPr>
        <w:pStyle w:val="a8"/>
        <w:ind w:firstLine="400"/>
      </w:pPr>
      <w:r>
        <w:rPr>
          <w:rFonts w:hint="eastAsia"/>
        </w:rPr>
        <w:t>需求#:</w:t>
      </w:r>
    </w:p>
    <w:p w:rsidR="009B498B" w:rsidRDefault="009B498B" w:rsidP="009B498B">
      <w:pPr>
        <w:pStyle w:val="a8"/>
        <w:ind w:firstLine="400"/>
      </w:pPr>
      <w:r>
        <w:rPr>
          <w:rFonts w:hint="eastAsia"/>
        </w:rPr>
        <w:t>需求类型:</w:t>
      </w:r>
    </w:p>
    <w:p w:rsidR="009B498B" w:rsidRDefault="009B498B" w:rsidP="009B498B">
      <w:pPr>
        <w:pStyle w:val="a8"/>
        <w:ind w:firstLine="400"/>
      </w:pPr>
      <w:r>
        <w:rPr>
          <w:rFonts w:hint="eastAsia"/>
        </w:rPr>
        <w:t xml:space="preserve">事件/用况#: </w:t>
      </w:r>
    </w:p>
    <w:p w:rsidR="009B498B" w:rsidRDefault="009B498B" w:rsidP="009B498B">
      <w:pPr>
        <w:pStyle w:val="a8"/>
        <w:ind w:firstLine="400"/>
      </w:pPr>
      <w:r>
        <w:rPr>
          <w:rFonts w:hint="eastAsia"/>
        </w:rPr>
        <w:t>描述:</w:t>
      </w:r>
    </w:p>
    <w:p w:rsidR="009B498B" w:rsidRDefault="009B498B" w:rsidP="009B498B">
      <w:pPr>
        <w:pStyle w:val="a8"/>
        <w:ind w:firstLine="400"/>
      </w:pPr>
      <w:r>
        <w:rPr>
          <w:rFonts w:hint="eastAsia"/>
        </w:rPr>
        <w:t>理由:</w:t>
      </w:r>
    </w:p>
    <w:p w:rsidR="009B498B" w:rsidRDefault="009B498B" w:rsidP="009B498B">
      <w:pPr>
        <w:pStyle w:val="a8"/>
        <w:ind w:firstLine="400"/>
      </w:pPr>
      <w:r>
        <w:rPr>
          <w:rFonts w:hint="eastAsia"/>
        </w:rPr>
        <w:t>来源:</w:t>
      </w:r>
    </w:p>
    <w:p w:rsidR="009B498B" w:rsidRDefault="009B498B" w:rsidP="009B498B">
      <w:pPr>
        <w:pStyle w:val="a8"/>
        <w:ind w:firstLine="400"/>
      </w:pPr>
      <w:r>
        <w:rPr>
          <w:rFonts w:hint="eastAsia"/>
        </w:rPr>
        <w:t>验收标准:</w:t>
      </w:r>
    </w:p>
    <w:p w:rsidR="009B498B" w:rsidRDefault="009B498B" w:rsidP="009B498B">
      <w:pPr>
        <w:pStyle w:val="a8"/>
        <w:ind w:firstLine="400"/>
      </w:pPr>
      <w:r>
        <w:rPr>
          <w:rFonts w:hint="eastAsia"/>
        </w:rPr>
        <w:t>依赖关系:</w:t>
      </w:r>
    </w:p>
    <w:p w:rsidR="009B498B" w:rsidRDefault="009B498B" w:rsidP="009B498B">
      <w:pPr>
        <w:pStyle w:val="a8"/>
        <w:ind w:firstLine="400"/>
      </w:pPr>
      <w:r>
        <w:rPr>
          <w:rFonts w:hint="eastAsia"/>
        </w:rPr>
        <w:t>冲突:</w:t>
      </w:r>
    </w:p>
    <w:p w:rsidR="009B498B" w:rsidRDefault="009B498B" w:rsidP="009B498B">
      <w:pPr>
        <w:pStyle w:val="a8"/>
        <w:ind w:firstLine="400"/>
      </w:pPr>
      <w:r>
        <w:rPr>
          <w:rFonts w:hint="eastAsia"/>
        </w:rPr>
        <w:t>支持材料:</w:t>
      </w:r>
    </w:p>
    <w:p w:rsidR="00F256C0" w:rsidRDefault="009B498B" w:rsidP="00F256C0">
      <w:pPr>
        <w:pStyle w:val="a8"/>
        <w:ind w:firstLine="400"/>
      </w:pPr>
      <w:r>
        <w:rPr>
          <w:rFonts w:hint="eastAsia"/>
        </w:rPr>
        <w:t>历史:</w:t>
      </w:r>
    </w:p>
    <w:p w:rsidR="00FA61E0" w:rsidRDefault="00FA61E0" w:rsidP="00F256C0">
      <w:pPr>
        <w:pStyle w:val="a8"/>
        <w:ind w:firstLine="400"/>
      </w:pPr>
    </w:p>
    <w:p w:rsidR="00CC0D01" w:rsidRDefault="00DC00D6" w:rsidP="00CC0D01">
      <w:pPr>
        <w:pStyle w:val="2"/>
      </w:pPr>
      <w:r>
        <w:rPr>
          <w:rFonts w:asciiTheme="minorEastAsia" w:eastAsiaTheme="minorEastAsia" w:hAnsiTheme="minorEastAsia" w:hint="eastAsia"/>
        </w:rPr>
        <w:t>数据需求</w:t>
      </w:r>
    </w:p>
    <w:p w:rsidR="0023710A" w:rsidRDefault="0023710A" w:rsidP="0023710A"/>
    <w:p w:rsidR="00877FB8" w:rsidRDefault="00877FB8">
      <w:pPr>
        <w:widowControl/>
        <w:spacing w:line="240" w:lineRule="auto"/>
        <w:rPr>
          <w:b/>
          <w:sz w:val="36"/>
        </w:rPr>
      </w:pPr>
      <w:r>
        <w:br w:type="page"/>
      </w:r>
    </w:p>
    <w:p w:rsidR="00877FB8" w:rsidRDefault="00877FB8" w:rsidP="00877FB8">
      <w:pPr>
        <w:pStyle w:val="a6"/>
      </w:pPr>
      <w:r>
        <w:lastRenderedPageBreak/>
        <w:t>Nonfunctional Requirements</w:t>
      </w:r>
    </w:p>
    <w:p w:rsidR="0023710A" w:rsidRDefault="0023710A" w:rsidP="0023710A"/>
    <w:p w:rsidR="00877FB8" w:rsidRDefault="00DC00D6" w:rsidP="00877FB8">
      <w:pPr>
        <w:pStyle w:val="1"/>
      </w:pPr>
      <w:r>
        <w:rPr>
          <w:rFonts w:asciiTheme="minorEastAsia" w:eastAsiaTheme="minorEastAsia" w:hAnsiTheme="minorEastAsia" w:hint="eastAsia"/>
        </w:rPr>
        <w:t>外观/界面需求</w:t>
      </w:r>
    </w:p>
    <w:p w:rsidR="00877FB8" w:rsidRDefault="00877FB8" w:rsidP="0023710A"/>
    <w:p w:rsidR="003863CA" w:rsidRDefault="00DC00D6" w:rsidP="003863CA">
      <w:pPr>
        <w:pStyle w:val="1"/>
      </w:pPr>
      <w:r>
        <w:rPr>
          <w:rFonts w:asciiTheme="minorEastAsia" w:eastAsiaTheme="minorEastAsia" w:hAnsiTheme="minorEastAsia" w:hint="eastAsia"/>
        </w:rPr>
        <w:t>可用性需求</w:t>
      </w:r>
    </w:p>
    <w:p w:rsidR="003863CA" w:rsidRDefault="003863CA" w:rsidP="0023710A"/>
    <w:p w:rsidR="00891685" w:rsidRDefault="00DC00D6" w:rsidP="00891685">
      <w:pPr>
        <w:pStyle w:val="1"/>
      </w:pPr>
      <w:r>
        <w:rPr>
          <w:rFonts w:asciiTheme="minorEastAsia" w:eastAsiaTheme="minorEastAsia" w:hAnsiTheme="minorEastAsia" w:hint="eastAsia"/>
        </w:rPr>
        <w:t>性能需求</w:t>
      </w:r>
    </w:p>
    <w:p w:rsidR="00891685" w:rsidRDefault="003035E0" w:rsidP="00205A38">
      <w:pPr>
        <w:pStyle w:val="2"/>
      </w:pPr>
      <w:r>
        <w:rPr>
          <w:rFonts w:asciiTheme="minorEastAsia" w:eastAsiaTheme="minorEastAsia" w:hAnsiTheme="minorEastAsia" w:hint="eastAsia"/>
        </w:rPr>
        <w:t>最大</w:t>
      </w:r>
      <w:r w:rsidR="00CA0BAB">
        <w:rPr>
          <w:rFonts w:asciiTheme="minorEastAsia" w:eastAsiaTheme="minorEastAsia" w:hAnsiTheme="minorEastAsia" w:hint="eastAsia"/>
        </w:rPr>
        <w:t xml:space="preserve">Nvod </w:t>
      </w:r>
      <w:r>
        <w:rPr>
          <w:rFonts w:asciiTheme="minorEastAsia" w:eastAsiaTheme="minorEastAsia" w:hAnsiTheme="minorEastAsia" w:hint="eastAsia"/>
        </w:rPr>
        <w:t>Time-Shifted Service的数量及码率</w:t>
      </w:r>
    </w:p>
    <w:p w:rsidR="00CA0BAB" w:rsidRDefault="00CA0BAB" w:rsidP="003035E0">
      <w:pPr>
        <w:pStyle w:val="a8"/>
        <w:ind w:firstLine="400"/>
        <w:rPr>
          <w:rFonts w:asciiTheme="minorEastAsia" w:eastAsiaTheme="minorEastAsia" w:hAnsiTheme="minorEastAsia"/>
        </w:rPr>
      </w:pPr>
      <w:r>
        <w:rPr>
          <w:rFonts w:hint="eastAsia"/>
        </w:rPr>
        <w:t>在CPU性能高于</w:t>
      </w:r>
      <w:r w:rsidR="003035E0">
        <w:rPr>
          <w:rFonts w:hint="eastAsia"/>
        </w:rPr>
        <w:t>Intel第6代I5的</w:t>
      </w:r>
      <w:r>
        <w:rPr>
          <w:rFonts w:hint="eastAsia"/>
        </w:rPr>
        <w:t>情况下，Nvod视频播发程序可同时支持160个</w:t>
      </w:r>
      <w:r>
        <w:rPr>
          <w:rFonts w:asciiTheme="minorEastAsia" w:eastAsiaTheme="minorEastAsia" w:hAnsiTheme="minorEastAsia" w:hint="eastAsia"/>
        </w:rPr>
        <w:t>Time-Shifted Service。</w:t>
      </w:r>
    </w:p>
    <w:p w:rsidR="00205A38" w:rsidRDefault="00CA0BAB" w:rsidP="003035E0">
      <w:pPr>
        <w:pStyle w:val="a8"/>
        <w:ind w:firstLine="400"/>
        <w:rPr>
          <w:rFonts w:asciiTheme="minorEastAsia" w:eastAsiaTheme="minorEastAsia" w:hAnsiTheme="minorEastAsia"/>
        </w:rPr>
      </w:pPr>
      <w:r>
        <w:rPr>
          <w:rFonts w:hint="eastAsia"/>
        </w:rPr>
        <w:t>Nvod视频播发程序对单个</w:t>
      </w:r>
      <w:r>
        <w:rPr>
          <w:rFonts w:asciiTheme="minorEastAsia" w:eastAsiaTheme="minorEastAsia" w:hAnsiTheme="minorEastAsia" w:hint="eastAsia"/>
        </w:rPr>
        <w:t>Time-Shifted Service的输出码率没有任何限制，只对所有Time-Shifted Service输出的总的码率又限制。在单个前兆网卡上，</w:t>
      </w:r>
      <w:r>
        <w:rPr>
          <w:rFonts w:hint="eastAsia"/>
        </w:rPr>
        <w:t>Nvod视频播发程序输出的</w:t>
      </w:r>
      <w:r w:rsidR="00142425">
        <w:rPr>
          <w:rFonts w:hint="eastAsia"/>
        </w:rPr>
        <w:t>最大</w:t>
      </w:r>
      <w:r>
        <w:rPr>
          <w:rFonts w:hint="eastAsia"/>
        </w:rPr>
        <w:t>码率</w:t>
      </w:r>
      <w:r w:rsidR="00142425">
        <w:rPr>
          <w:rFonts w:hint="eastAsia"/>
        </w:rPr>
        <w:t>为</w:t>
      </w:r>
      <w:r>
        <w:rPr>
          <w:rFonts w:hint="eastAsia"/>
        </w:rPr>
        <w:t>750 Mbps，如果服务器配置了多张网卡，Nvod视频播发程序可在每张网卡上输出750 Mbps的码率。</w:t>
      </w:r>
    </w:p>
    <w:p w:rsidR="00CA0BAB" w:rsidRDefault="00CA0BAB" w:rsidP="00CA0BAB">
      <w:pPr>
        <w:pStyle w:val="2"/>
      </w:pPr>
      <w:r>
        <w:rPr>
          <w:rFonts w:asciiTheme="minorEastAsia" w:eastAsiaTheme="minorEastAsia" w:hAnsiTheme="minorEastAsia" w:hint="eastAsia"/>
        </w:rPr>
        <w:t>最大Nvod Reference Service</w:t>
      </w:r>
    </w:p>
    <w:p w:rsidR="00CA0BAB" w:rsidRDefault="00EA7E43" w:rsidP="003035E0">
      <w:pPr>
        <w:pStyle w:val="a8"/>
        <w:ind w:firstLine="400"/>
        <w:rPr>
          <w:rFonts w:asciiTheme="minorEastAsia" w:eastAsiaTheme="minorEastAsia" w:hAnsiTheme="minorEastAsia"/>
        </w:rPr>
      </w:pPr>
      <w:r>
        <w:rPr>
          <w:rFonts w:hint="eastAsia"/>
        </w:rPr>
        <w:t>Nvod视频播发程序所需要的内存 = 所有正在播放的不同的电影的大小。 其中，如果多个</w:t>
      </w:r>
      <w:r>
        <w:rPr>
          <w:rFonts w:asciiTheme="minorEastAsia" w:eastAsiaTheme="minorEastAsia" w:hAnsiTheme="minorEastAsia" w:hint="eastAsia"/>
        </w:rPr>
        <w:t xml:space="preserve">Nvod Reference Service Event 播放的是同一部电影， 本程序只会在内存中保存一个副本。 所以， </w:t>
      </w:r>
      <w:r>
        <w:rPr>
          <w:rFonts w:hint="eastAsia"/>
        </w:rPr>
        <w:t>Nvod视频播发程序能支持的最大</w:t>
      </w:r>
      <w:r>
        <w:rPr>
          <w:rFonts w:asciiTheme="minorEastAsia" w:eastAsiaTheme="minorEastAsia" w:hAnsiTheme="minorEastAsia" w:hint="eastAsia"/>
        </w:rPr>
        <w:t>Nvod Reference Service取决于不同电影的大小和当前系统中所剩余的可用的内存。</w:t>
      </w:r>
    </w:p>
    <w:p w:rsidR="002412A6" w:rsidRDefault="002412A6" w:rsidP="00216E3F">
      <w:pPr>
        <w:pStyle w:val="2"/>
      </w:pPr>
      <w:r>
        <w:rPr>
          <w:rFonts w:ascii="宋体" w:eastAsia="宋体" w:hAnsi="宋体" w:cs="宋体" w:hint="eastAsia"/>
        </w:rPr>
        <w:t>音视频码流的抖动率</w:t>
      </w:r>
    </w:p>
    <w:p w:rsidR="00CA0BAB" w:rsidRDefault="002412A6" w:rsidP="002412A6">
      <w:pPr>
        <w:pStyle w:val="a8"/>
      </w:pPr>
      <w:r>
        <w:rPr>
          <w:rFonts w:ascii="Times New Roman" w:hint="eastAsia"/>
          <w:sz w:val="21"/>
          <w:szCs w:val="21"/>
        </w:rPr>
        <w:t>单个节目音视频传输码率应保持恒定，确保电视节目的观众感觉不到电视画面的抖动，且保证节目流</w:t>
      </w:r>
      <w:r>
        <w:rPr>
          <w:rFonts w:ascii="Times New Roman" w:hint="eastAsia"/>
          <w:sz w:val="21"/>
          <w:szCs w:val="21"/>
        </w:rPr>
        <w:t>PCR</w:t>
      </w:r>
      <w:r>
        <w:rPr>
          <w:rFonts w:ascii="Times New Roman" w:hint="eastAsia"/>
          <w:sz w:val="21"/>
          <w:szCs w:val="21"/>
        </w:rPr>
        <w:t>抖动在</w:t>
      </w:r>
      <w:r>
        <w:rPr>
          <w:rFonts w:ascii="Times New Roman" w:hint="eastAsia"/>
          <w:sz w:val="21"/>
          <w:szCs w:val="21"/>
        </w:rPr>
        <w:t>MPEG-2</w:t>
      </w:r>
      <w:r>
        <w:rPr>
          <w:rFonts w:ascii="Times New Roman" w:hint="eastAsia"/>
          <w:sz w:val="21"/>
          <w:szCs w:val="21"/>
        </w:rPr>
        <w:t>标准规定范围之内。</w:t>
      </w:r>
    </w:p>
    <w:p w:rsidR="00216E3F" w:rsidRDefault="00216E3F" w:rsidP="00216E3F">
      <w:pPr>
        <w:pStyle w:val="2"/>
        <w:rPr>
          <w:rFonts w:eastAsiaTheme="minorEastAsia"/>
        </w:rPr>
      </w:pPr>
      <w:r>
        <w:rPr>
          <w:rFonts w:eastAsiaTheme="minorEastAsia" w:hint="eastAsia"/>
        </w:rPr>
        <w:t>容错，健壮性需求</w:t>
      </w:r>
    </w:p>
    <w:p w:rsidR="001A7772" w:rsidRDefault="00013DCC" w:rsidP="001A7772">
      <w:pPr>
        <w:pStyle w:val="a8"/>
        <w:ind w:firstLine="400"/>
      </w:pPr>
      <w:r>
        <w:rPr>
          <w:rFonts w:hint="eastAsia"/>
        </w:rPr>
        <w:t>E</w:t>
      </w:r>
      <w:r w:rsidR="00216E3F">
        <w:rPr>
          <w:rFonts w:hint="eastAsia"/>
        </w:rPr>
        <w:t>pg系统</w:t>
      </w:r>
      <w:r>
        <w:rPr>
          <w:rFonts w:hint="eastAsia"/>
        </w:rPr>
        <w:t>和Movie Repository可能出现的异常情况及具体的处理办法已经在相关功能的</w:t>
      </w:r>
      <w:r w:rsidRPr="00D318EE">
        <w:rPr>
          <w:rFonts w:ascii="Times New Roman" w:hint="eastAsia"/>
          <w:sz w:val="21"/>
          <w:szCs w:val="21"/>
        </w:rPr>
        <w:t>功能需求</w:t>
      </w:r>
      <w:r>
        <w:rPr>
          <w:rFonts w:hint="eastAsia"/>
        </w:rPr>
        <w:t>中做了详细的描述，这里不再重复。 我们再这里仅仅提出处理错误的指导方针：Epg系统和Movie Repository可能出现的异常情况不应该对与错误无关的电影/海报的播放产生负面影响。</w:t>
      </w:r>
    </w:p>
    <w:p w:rsidR="00216E3F" w:rsidRDefault="001A7772" w:rsidP="001A7772">
      <w:pPr>
        <w:pStyle w:val="a8"/>
        <w:ind w:firstLine="400"/>
      </w:pPr>
      <w:r>
        <w:rPr>
          <w:rFonts w:hint="eastAsia"/>
        </w:rPr>
        <w:t>任何时候，Nvod视频播发程序应当能够正确的处理内存分配失败的情况。内存分配失败不应该对无关的Service产生任何负面的影响。</w:t>
      </w:r>
    </w:p>
    <w:p w:rsidR="00013DCC" w:rsidRDefault="00D318EE" w:rsidP="00D318EE">
      <w:pPr>
        <w:pStyle w:val="2"/>
      </w:pPr>
      <w:r>
        <w:rPr>
          <w:rFonts w:asciiTheme="minorEastAsia" w:eastAsiaTheme="minorEastAsia" w:hAnsiTheme="minorEastAsia" w:hint="eastAsia"/>
        </w:rPr>
        <w:t>可靠性需求</w:t>
      </w:r>
    </w:p>
    <w:p w:rsidR="00D318EE" w:rsidRPr="00D318EE" w:rsidRDefault="00D318EE" w:rsidP="00D318EE">
      <w:pPr>
        <w:pStyle w:val="example"/>
        <w:ind w:left="320"/>
        <w:rPr>
          <w:rFonts w:ascii="宋体" w:eastAsia="宋体" w:hAnsi="Times New Roman"/>
          <w:snapToGrid w:val="0"/>
          <w:color w:val="auto"/>
          <w:sz w:val="20"/>
          <w:lang w:eastAsia="zh-CN"/>
        </w:rPr>
      </w:pPr>
      <w:r w:rsidRPr="00D318EE">
        <w:rPr>
          <w:rFonts w:ascii="宋体" w:eastAsia="宋体" w:hAnsi="Times New Roman" w:hint="eastAsia"/>
          <w:snapToGrid w:val="0"/>
          <w:color w:val="auto"/>
          <w:sz w:val="20"/>
          <w:lang w:eastAsia="zh-CN"/>
        </w:rPr>
        <w:t>连续无故障工作时间</w:t>
      </w:r>
      <w:r>
        <w:rPr>
          <w:rFonts w:ascii="宋体" w:eastAsia="宋体" w:hAnsi="Times New Roman" w:hint="eastAsia"/>
          <w:snapToGrid w:val="0"/>
          <w:color w:val="auto"/>
          <w:sz w:val="20"/>
          <w:lang w:eastAsia="zh-CN"/>
        </w:rPr>
        <w:t>大于10000小时。</w:t>
      </w:r>
    </w:p>
    <w:p w:rsidR="00D318EE" w:rsidRPr="00D318EE" w:rsidRDefault="00D318EE" w:rsidP="00216E3F">
      <w:pPr>
        <w:pStyle w:val="a8"/>
        <w:ind w:firstLine="400"/>
      </w:pPr>
    </w:p>
    <w:p w:rsidR="00891685" w:rsidRDefault="00DC00D6" w:rsidP="00891685">
      <w:pPr>
        <w:pStyle w:val="1"/>
      </w:pPr>
      <w:r>
        <w:rPr>
          <w:rFonts w:asciiTheme="minorEastAsia" w:eastAsiaTheme="minorEastAsia" w:hAnsiTheme="minorEastAsia" w:hint="eastAsia"/>
        </w:rPr>
        <w:t>操作环境需求</w:t>
      </w:r>
    </w:p>
    <w:p w:rsidR="00891685" w:rsidRDefault="00891685" w:rsidP="0023710A"/>
    <w:p w:rsidR="00891685" w:rsidRDefault="00DC00D6" w:rsidP="00891685">
      <w:pPr>
        <w:pStyle w:val="1"/>
      </w:pPr>
      <w:r>
        <w:rPr>
          <w:rFonts w:asciiTheme="minorEastAsia" w:eastAsiaTheme="minorEastAsia" w:hAnsiTheme="minorEastAsia" w:hint="eastAsia"/>
        </w:rPr>
        <w:t>可维护性需求</w:t>
      </w:r>
    </w:p>
    <w:p w:rsidR="00536C0E" w:rsidRDefault="00536C0E" w:rsidP="00536C0E">
      <w:pPr>
        <w:pStyle w:val="2"/>
        <w:rPr>
          <w:rFonts w:eastAsiaTheme="minorEastAsia"/>
        </w:rPr>
      </w:pPr>
      <w:r>
        <w:rPr>
          <w:rFonts w:eastAsiaTheme="minorEastAsia" w:hint="eastAsia"/>
        </w:rPr>
        <w:t>可方便的移植到</w:t>
      </w:r>
      <w:r>
        <w:rPr>
          <w:rFonts w:eastAsiaTheme="minorEastAsia" w:hint="eastAsia"/>
        </w:rPr>
        <w:t xml:space="preserve">Linux </w:t>
      </w:r>
      <w:r>
        <w:rPr>
          <w:rFonts w:eastAsiaTheme="minorEastAsia" w:hint="eastAsia"/>
        </w:rPr>
        <w:t>平台</w:t>
      </w:r>
    </w:p>
    <w:p w:rsidR="00536C0E" w:rsidRDefault="00536C0E" w:rsidP="00536C0E">
      <w:pPr>
        <w:pStyle w:val="a8"/>
        <w:ind w:firstLine="400"/>
      </w:pPr>
      <w:r>
        <w:rPr>
          <w:rFonts w:hint="eastAsia"/>
        </w:rPr>
        <w:t>Nvod视频播发程序相关的所有代码必须兼容Linux平台，必要的时候，只需重新编译就可</w:t>
      </w:r>
      <w:r>
        <w:rPr>
          <w:rFonts w:hint="eastAsia"/>
        </w:rPr>
        <w:lastRenderedPageBreak/>
        <w:t>以得到运行于Linux平台的可执行程序， 不需要对代码做任何修改。</w:t>
      </w:r>
    </w:p>
    <w:p w:rsidR="00536C0E" w:rsidRDefault="00536C0E" w:rsidP="00536C0E">
      <w:pPr>
        <w:pStyle w:val="a8"/>
        <w:ind w:firstLine="400"/>
      </w:pPr>
    </w:p>
    <w:p w:rsidR="00536C0E" w:rsidRDefault="00536C0E" w:rsidP="00536C0E">
      <w:pPr>
        <w:pStyle w:val="2"/>
      </w:pPr>
      <w:r>
        <w:rPr>
          <w:rFonts w:asciiTheme="minorEastAsia" w:eastAsiaTheme="minorEastAsia" w:hAnsiTheme="minorEastAsia" w:hint="eastAsia"/>
        </w:rPr>
        <w:t>安装/升级/卸载</w:t>
      </w:r>
    </w:p>
    <w:p w:rsidR="00536C0E" w:rsidRDefault="006F168A" w:rsidP="00536C0E">
      <w:pPr>
        <w:pStyle w:val="a8"/>
        <w:ind w:firstLine="400"/>
      </w:pPr>
      <w:r>
        <w:rPr>
          <w:rFonts w:hint="eastAsia"/>
        </w:rPr>
        <w:t>所有的</w:t>
      </w:r>
      <w:r w:rsidR="00536C0E">
        <w:rPr>
          <w:rFonts w:hint="eastAsia"/>
        </w:rPr>
        <w:t>Nvod视频播发程序</w:t>
      </w:r>
      <w:r>
        <w:rPr>
          <w:rFonts w:hint="eastAsia"/>
        </w:rPr>
        <w:t>版本都</w:t>
      </w:r>
      <w:r w:rsidR="00536C0E">
        <w:rPr>
          <w:rFonts w:hint="eastAsia"/>
        </w:rPr>
        <w:t>支持</w:t>
      </w:r>
      <w:r>
        <w:rPr>
          <w:rFonts w:hint="eastAsia"/>
        </w:rPr>
        <w:t>一键式安装/卸载。</w:t>
      </w:r>
    </w:p>
    <w:p w:rsidR="006F168A" w:rsidRDefault="006F168A" w:rsidP="00536C0E">
      <w:pPr>
        <w:pStyle w:val="a8"/>
        <w:ind w:firstLine="400"/>
      </w:pPr>
      <w:r>
        <w:rPr>
          <w:rFonts w:hint="eastAsia"/>
        </w:rPr>
        <w:t>因为不同版本的Nvod视频播发程序可能会需要不同内容的配置文件，所以一键式升级操作只</w:t>
      </w:r>
      <w:r w:rsidR="007F19F5">
        <w:rPr>
          <w:rFonts w:hint="eastAsia"/>
        </w:rPr>
        <w:t>能</w:t>
      </w:r>
      <w:r w:rsidR="005B5060">
        <w:rPr>
          <w:rFonts w:hint="eastAsia"/>
        </w:rPr>
        <w:t>应市场的需求</w:t>
      </w:r>
      <w:r w:rsidR="007F19F5">
        <w:rPr>
          <w:rFonts w:hint="eastAsia"/>
        </w:rPr>
        <w:t>定制开发</w:t>
      </w:r>
      <w:r>
        <w:rPr>
          <w:rFonts w:hint="eastAsia"/>
        </w:rPr>
        <w:t>。</w:t>
      </w:r>
    </w:p>
    <w:p w:rsidR="00536C0E" w:rsidRDefault="00536C0E" w:rsidP="00536C0E">
      <w:pPr>
        <w:pStyle w:val="a8"/>
        <w:ind w:firstLine="400"/>
      </w:pPr>
    </w:p>
    <w:p w:rsidR="00D73060" w:rsidRDefault="00CE163F" w:rsidP="00D73060">
      <w:pPr>
        <w:pStyle w:val="2"/>
      </w:pPr>
      <w:r>
        <w:rPr>
          <w:rFonts w:asciiTheme="minorEastAsia" w:eastAsiaTheme="minorEastAsia" w:hAnsiTheme="minorEastAsia" w:hint="eastAsia"/>
        </w:rPr>
        <w:t>多语言支持</w:t>
      </w:r>
    </w:p>
    <w:p w:rsidR="00D73060" w:rsidRDefault="00CE163F" w:rsidP="00536C0E">
      <w:pPr>
        <w:pStyle w:val="a8"/>
        <w:ind w:firstLine="400"/>
      </w:pPr>
      <w:r>
        <w:rPr>
          <w:rFonts w:hint="eastAsia"/>
        </w:rPr>
        <w:t>本软件将来可能会卖到非中文为母语的国家，所以需要确保将来可以方便的让Nvod视频播发程序支持新的语言。</w:t>
      </w:r>
    </w:p>
    <w:p w:rsidR="00EE7CFE" w:rsidRDefault="00EE7CFE" w:rsidP="00536C0E">
      <w:pPr>
        <w:pStyle w:val="a8"/>
        <w:ind w:firstLine="400"/>
      </w:pPr>
    </w:p>
    <w:p w:rsidR="00EE7CFE" w:rsidRDefault="00EE7CFE" w:rsidP="00EE7CFE">
      <w:pPr>
        <w:pStyle w:val="2"/>
      </w:pPr>
      <w:r>
        <w:rPr>
          <w:rFonts w:hint="eastAsia"/>
        </w:rPr>
        <w:t>安全的</w:t>
      </w:r>
      <w:r w:rsidRPr="00EE7CFE">
        <w:rPr>
          <w:rFonts w:asciiTheme="minorEastAsia" w:eastAsiaTheme="minorEastAsia" w:hAnsiTheme="minorEastAsia" w:hint="eastAsia"/>
        </w:rPr>
        <w:t>修改</w:t>
      </w:r>
      <w:r>
        <w:rPr>
          <w:rFonts w:hint="eastAsia"/>
        </w:rPr>
        <w:t>代码</w:t>
      </w:r>
    </w:p>
    <w:p w:rsidR="00CE163F" w:rsidRDefault="00EE7CFE" w:rsidP="00536C0E">
      <w:pPr>
        <w:pStyle w:val="a8"/>
        <w:ind w:firstLine="400"/>
      </w:pPr>
      <w:r>
        <w:rPr>
          <w:rFonts w:hint="eastAsia"/>
        </w:rPr>
        <w:t>本软件为商业软件，在软件出现bug的时候将有大量的用户受到牵连。因此，在出现bug的时候，90%的情况下，熟悉本软件的软件工程师应该在12小时内找到问题并完成代码的修改。 另外，任何对代码的修改都不会导致曾经出现过的bug再此出现。</w:t>
      </w:r>
    </w:p>
    <w:p w:rsidR="00EE7CFE" w:rsidRPr="00536C0E" w:rsidRDefault="00EE7CFE" w:rsidP="00536C0E">
      <w:pPr>
        <w:pStyle w:val="a8"/>
        <w:ind w:firstLine="400"/>
      </w:pPr>
    </w:p>
    <w:p w:rsidR="003227FB" w:rsidRDefault="00DC00D6" w:rsidP="003227FB">
      <w:pPr>
        <w:pStyle w:val="1"/>
      </w:pPr>
      <w:r>
        <w:rPr>
          <w:rFonts w:asciiTheme="minorEastAsia" w:eastAsiaTheme="minorEastAsia" w:hAnsiTheme="minorEastAsia" w:hint="eastAsia"/>
        </w:rPr>
        <w:t>安全性需求</w:t>
      </w:r>
    </w:p>
    <w:p w:rsidR="003227FB" w:rsidRDefault="003227FB" w:rsidP="0023710A"/>
    <w:p w:rsidR="002D09A2" w:rsidRDefault="00DC00D6" w:rsidP="002D09A2">
      <w:pPr>
        <w:pStyle w:val="1"/>
      </w:pPr>
      <w:r>
        <w:rPr>
          <w:rFonts w:asciiTheme="minorEastAsia" w:eastAsiaTheme="minorEastAsia" w:hAnsiTheme="minorEastAsia" w:hint="eastAsia"/>
        </w:rPr>
        <w:t>文化及政治需求</w:t>
      </w:r>
    </w:p>
    <w:p w:rsidR="002D09A2" w:rsidRDefault="002D09A2" w:rsidP="0023710A"/>
    <w:p w:rsidR="00520B93" w:rsidRDefault="00520B93" w:rsidP="00520B93">
      <w:pPr>
        <w:pStyle w:val="1"/>
      </w:pPr>
      <w:bookmarkStart w:id="13" w:name="_Toc535947497"/>
      <w:r>
        <w:rPr>
          <w:rFonts w:hint="eastAsia"/>
        </w:rPr>
        <w:t>参考资料</w:t>
      </w:r>
      <w:bookmarkEnd w:id="13"/>
    </w:p>
    <w:p w:rsidR="00520B93" w:rsidRDefault="00520B93" w:rsidP="00520B93">
      <w:pPr>
        <w:pStyle w:val="a8"/>
        <w:ind w:firstLine="400"/>
      </w:pPr>
      <w:r>
        <w:t>ETSI EN 300 468</w:t>
      </w:r>
      <w:r>
        <w:rPr>
          <w:rFonts w:hint="eastAsia"/>
        </w:rPr>
        <w:t xml:space="preserve">: </w:t>
      </w:r>
      <w:r>
        <w:t>“</w:t>
      </w:r>
      <w:r w:rsidRPr="00C51638">
        <w:rPr>
          <w:i/>
        </w:rPr>
        <w:t>Digital Video Broadcasting (DVB)</w:t>
      </w:r>
      <w:r>
        <w:rPr>
          <w:rFonts w:hint="eastAsia"/>
          <w:i/>
        </w:rPr>
        <w:t>;</w:t>
      </w:r>
      <w:r w:rsidRPr="00C51638">
        <w:rPr>
          <w:i/>
        </w:rPr>
        <w:t>Specification for Service Information (SI) in DVB systems</w:t>
      </w:r>
      <w:r>
        <w:t>”</w:t>
      </w:r>
    </w:p>
    <w:p w:rsidR="00520B93" w:rsidRDefault="00520B93" w:rsidP="00520B93">
      <w:pPr>
        <w:pStyle w:val="a8"/>
        <w:ind w:firstLine="400"/>
      </w:pPr>
      <w:r w:rsidRPr="00775B80">
        <w:t>ISO/IEC13818-1</w:t>
      </w:r>
      <w:r>
        <w:rPr>
          <w:rFonts w:hint="eastAsia"/>
        </w:rPr>
        <w:t xml:space="preserve">: </w:t>
      </w:r>
      <w:r>
        <w:t>“</w:t>
      </w:r>
      <w:r w:rsidRPr="00775B80">
        <w:rPr>
          <w:i/>
        </w:rPr>
        <w:t xml:space="preserve">Information technology </w:t>
      </w:r>
      <w:r w:rsidRPr="00775B80">
        <w:rPr>
          <w:i/>
        </w:rPr>
        <w:t>—</w:t>
      </w:r>
      <w:r w:rsidRPr="00775B80">
        <w:rPr>
          <w:i/>
        </w:rPr>
        <w:t>Generic coding of moving pictures and associated audio information: Systems</w:t>
      </w:r>
      <w:r>
        <w:t>”</w:t>
      </w:r>
    </w:p>
    <w:p w:rsidR="00520B93" w:rsidRPr="00520B93" w:rsidRDefault="00520B93" w:rsidP="0023710A"/>
    <w:sectPr w:rsidR="00520B93" w:rsidRPr="00520B93" w:rsidSect="000A79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5E94" w:rsidRDefault="00F55E94" w:rsidP="00C67442">
      <w:pPr>
        <w:spacing w:line="240" w:lineRule="auto"/>
      </w:pPr>
      <w:r>
        <w:separator/>
      </w:r>
    </w:p>
  </w:endnote>
  <w:endnote w:type="continuationSeparator" w:id="1">
    <w:p w:rsidR="00F55E94" w:rsidRDefault="00F55E94" w:rsidP="00C6744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5E94" w:rsidRDefault="00F55E94" w:rsidP="00C67442">
      <w:pPr>
        <w:spacing w:line="240" w:lineRule="auto"/>
      </w:pPr>
      <w:r>
        <w:separator/>
      </w:r>
    </w:p>
  </w:footnote>
  <w:footnote w:type="continuationSeparator" w:id="1">
    <w:p w:rsidR="00F55E94" w:rsidRDefault="00F55E94" w:rsidP="00C6744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8F2F16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AC0744"/>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0F44B16"/>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12E5F61"/>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3E92DF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46E22D2"/>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7DE0098"/>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C682E46"/>
    <w:multiLevelType w:val="hybridMultilevel"/>
    <w:tmpl w:val="EB0E334C"/>
    <w:lvl w:ilvl="0" w:tplc="7AD226B0">
      <w:start w:val="1"/>
      <w:numFmt w:val="decimal"/>
      <w:lvlText w:val="%1."/>
      <w:lvlJc w:val="left"/>
      <w:pPr>
        <w:ind w:left="820" w:hanging="420"/>
      </w:pPr>
      <w:rPr>
        <w:rFonts w:hint="eastAsia"/>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8">
    <w:nsid w:val="0CC8049A"/>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CE8644B"/>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E8D7186"/>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0ED771A0"/>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B0B26A9"/>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B2165AD"/>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BE55E02"/>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06F0C7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0AC286A"/>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1D073C7"/>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2234FFB"/>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35A65CA"/>
    <w:multiLevelType w:val="hybridMultilevel"/>
    <w:tmpl w:val="EB0E334C"/>
    <w:lvl w:ilvl="0" w:tplc="7AD226B0">
      <w:start w:val="1"/>
      <w:numFmt w:val="decimal"/>
      <w:lvlText w:val="%1."/>
      <w:lvlJc w:val="left"/>
      <w:pPr>
        <w:ind w:left="820" w:hanging="420"/>
      </w:pPr>
      <w:rPr>
        <w:rFonts w:hint="eastAsia"/>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0">
    <w:nsid w:val="25235BB1"/>
    <w:multiLevelType w:val="hybridMultilevel"/>
    <w:tmpl w:val="45D09A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276A54EB"/>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2A4E3E54"/>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31206794"/>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4710E7B"/>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BDB074A"/>
    <w:multiLevelType w:val="hybridMultilevel"/>
    <w:tmpl w:val="DC5EAF76"/>
    <w:lvl w:ilvl="0" w:tplc="9612C974">
      <w:numFmt w:val="bullet"/>
      <w:lvlText w:val="&gt;"/>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3FD7663F"/>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2D409B1"/>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42FC6EA0"/>
    <w:multiLevelType w:val="hybridMultilevel"/>
    <w:tmpl w:val="80F47718"/>
    <w:lvl w:ilvl="0" w:tplc="04090001">
      <w:start w:val="1"/>
      <w:numFmt w:val="bullet"/>
      <w:lvlText w:val=""/>
      <w:lvlJc w:val="left"/>
      <w:pPr>
        <w:ind w:left="822" w:hanging="420"/>
      </w:pPr>
      <w:rPr>
        <w:rFonts w:ascii="Wingdings" w:hAnsi="Wingdings" w:hint="default"/>
      </w:rPr>
    </w:lvl>
    <w:lvl w:ilvl="1" w:tplc="04090003" w:tentative="1">
      <w:start w:val="1"/>
      <w:numFmt w:val="bullet"/>
      <w:lvlText w:val=""/>
      <w:lvlJc w:val="left"/>
      <w:pPr>
        <w:ind w:left="1242" w:hanging="420"/>
      </w:pPr>
      <w:rPr>
        <w:rFonts w:ascii="Wingdings" w:hAnsi="Wingdings" w:hint="default"/>
      </w:rPr>
    </w:lvl>
    <w:lvl w:ilvl="2" w:tplc="04090005" w:tentative="1">
      <w:start w:val="1"/>
      <w:numFmt w:val="bullet"/>
      <w:lvlText w:val=""/>
      <w:lvlJc w:val="left"/>
      <w:pPr>
        <w:ind w:left="1662" w:hanging="420"/>
      </w:pPr>
      <w:rPr>
        <w:rFonts w:ascii="Wingdings" w:hAnsi="Wingdings" w:hint="default"/>
      </w:rPr>
    </w:lvl>
    <w:lvl w:ilvl="3" w:tplc="04090001" w:tentative="1">
      <w:start w:val="1"/>
      <w:numFmt w:val="bullet"/>
      <w:lvlText w:val=""/>
      <w:lvlJc w:val="left"/>
      <w:pPr>
        <w:ind w:left="2082" w:hanging="420"/>
      </w:pPr>
      <w:rPr>
        <w:rFonts w:ascii="Wingdings" w:hAnsi="Wingdings" w:hint="default"/>
      </w:rPr>
    </w:lvl>
    <w:lvl w:ilvl="4" w:tplc="04090003" w:tentative="1">
      <w:start w:val="1"/>
      <w:numFmt w:val="bullet"/>
      <w:lvlText w:val=""/>
      <w:lvlJc w:val="left"/>
      <w:pPr>
        <w:ind w:left="2502" w:hanging="420"/>
      </w:pPr>
      <w:rPr>
        <w:rFonts w:ascii="Wingdings" w:hAnsi="Wingdings" w:hint="default"/>
      </w:rPr>
    </w:lvl>
    <w:lvl w:ilvl="5" w:tplc="04090005" w:tentative="1">
      <w:start w:val="1"/>
      <w:numFmt w:val="bullet"/>
      <w:lvlText w:val=""/>
      <w:lvlJc w:val="left"/>
      <w:pPr>
        <w:ind w:left="2922" w:hanging="420"/>
      </w:pPr>
      <w:rPr>
        <w:rFonts w:ascii="Wingdings" w:hAnsi="Wingdings" w:hint="default"/>
      </w:rPr>
    </w:lvl>
    <w:lvl w:ilvl="6" w:tplc="04090001" w:tentative="1">
      <w:start w:val="1"/>
      <w:numFmt w:val="bullet"/>
      <w:lvlText w:val=""/>
      <w:lvlJc w:val="left"/>
      <w:pPr>
        <w:ind w:left="3342" w:hanging="420"/>
      </w:pPr>
      <w:rPr>
        <w:rFonts w:ascii="Wingdings" w:hAnsi="Wingdings" w:hint="default"/>
      </w:rPr>
    </w:lvl>
    <w:lvl w:ilvl="7" w:tplc="04090003" w:tentative="1">
      <w:start w:val="1"/>
      <w:numFmt w:val="bullet"/>
      <w:lvlText w:val=""/>
      <w:lvlJc w:val="left"/>
      <w:pPr>
        <w:ind w:left="3762" w:hanging="420"/>
      </w:pPr>
      <w:rPr>
        <w:rFonts w:ascii="Wingdings" w:hAnsi="Wingdings" w:hint="default"/>
      </w:rPr>
    </w:lvl>
    <w:lvl w:ilvl="8" w:tplc="04090005" w:tentative="1">
      <w:start w:val="1"/>
      <w:numFmt w:val="bullet"/>
      <w:lvlText w:val=""/>
      <w:lvlJc w:val="left"/>
      <w:pPr>
        <w:ind w:left="4182" w:hanging="420"/>
      </w:pPr>
      <w:rPr>
        <w:rFonts w:ascii="Wingdings" w:hAnsi="Wingdings" w:hint="default"/>
      </w:rPr>
    </w:lvl>
  </w:abstractNum>
  <w:abstractNum w:abstractNumId="29">
    <w:nsid w:val="455629F1"/>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49503F4A"/>
    <w:multiLevelType w:val="hybridMultilevel"/>
    <w:tmpl w:val="3ADC75D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1">
    <w:nsid w:val="4B9D08DD"/>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4CE10ADB"/>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4E960CB6"/>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4F617626"/>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4F6E7AE8"/>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4F70440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53D978EA"/>
    <w:multiLevelType w:val="hybridMultilevel"/>
    <w:tmpl w:val="14A8E2D6"/>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8">
    <w:nsid w:val="553E01E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58A03262"/>
    <w:multiLevelType w:val="hybridMultilevel"/>
    <w:tmpl w:val="5BF2C2CC"/>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0">
    <w:nsid w:val="632A036D"/>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64501B1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65733FFA"/>
    <w:multiLevelType w:val="hybridMultilevel"/>
    <w:tmpl w:val="3ADC75D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3">
    <w:nsid w:val="65A11C20"/>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69E419DB"/>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6A7A20F1"/>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6A800933"/>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6C84656E"/>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722A7594"/>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799D4967"/>
    <w:multiLevelType w:val="hybridMultilevel"/>
    <w:tmpl w:val="3ADC75D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0">
    <w:nsid w:val="7EEA36A8"/>
    <w:multiLevelType w:val="hybridMultilevel"/>
    <w:tmpl w:val="14A8E2D6"/>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1">
    <w:nsid w:val="7FE83417"/>
    <w:multiLevelType w:val="hybridMultilevel"/>
    <w:tmpl w:val="BB10EA6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3"/>
  </w:num>
  <w:num w:numId="3">
    <w:abstractNumId w:val="24"/>
  </w:num>
  <w:num w:numId="4">
    <w:abstractNumId w:val="44"/>
  </w:num>
  <w:num w:numId="5">
    <w:abstractNumId w:val="21"/>
  </w:num>
  <w:num w:numId="6">
    <w:abstractNumId w:val="40"/>
  </w:num>
  <w:num w:numId="7">
    <w:abstractNumId w:val="8"/>
  </w:num>
  <w:num w:numId="8">
    <w:abstractNumId w:val="12"/>
  </w:num>
  <w:num w:numId="9">
    <w:abstractNumId w:val="6"/>
  </w:num>
  <w:num w:numId="10">
    <w:abstractNumId w:val="17"/>
  </w:num>
  <w:num w:numId="11">
    <w:abstractNumId w:val="16"/>
  </w:num>
  <w:num w:numId="12">
    <w:abstractNumId w:val="22"/>
  </w:num>
  <w:num w:numId="13">
    <w:abstractNumId w:val="35"/>
  </w:num>
  <w:num w:numId="14">
    <w:abstractNumId w:val="26"/>
  </w:num>
  <w:num w:numId="15">
    <w:abstractNumId w:val="3"/>
  </w:num>
  <w:num w:numId="16">
    <w:abstractNumId w:val="11"/>
  </w:num>
  <w:num w:numId="17">
    <w:abstractNumId w:val="34"/>
  </w:num>
  <w:num w:numId="18">
    <w:abstractNumId w:val="9"/>
  </w:num>
  <w:num w:numId="19">
    <w:abstractNumId w:val="41"/>
  </w:num>
  <w:num w:numId="20">
    <w:abstractNumId w:val="38"/>
  </w:num>
  <w:num w:numId="21">
    <w:abstractNumId w:val="20"/>
  </w:num>
  <w:num w:numId="22">
    <w:abstractNumId w:val="49"/>
  </w:num>
  <w:num w:numId="23">
    <w:abstractNumId w:val="42"/>
  </w:num>
  <w:num w:numId="24">
    <w:abstractNumId w:val="30"/>
  </w:num>
  <w:num w:numId="25">
    <w:abstractNumId w:val="39"/>
  </w:num>
  <w:num w:numId="26">
    <w:abstractNumId w:val="18"/>
  </w:num>
  <w:num w:numId="27">
    <w:abstractNumId w:val="2"/>
  </w:num>
  <w:num w:numId="28">
    <w:abstractNumId w:val="51"/>
  </w:num>
  <w:num w:numId="29">
    <w:abstractNumId w:val="46"/>
  </w:num>
  <w:num w:numId="30">
    <w:abstractNumId w:val="4"/>
  </w:num>
  <w:num w:numId="31">
    <w:abstractNumId w:val="36"/>
  </w:num>
  <w:num w:numId="32">
    <w:abstractNumId w:val="10"/>
  </w:num>
  <w:num w:numId="33">
    <w:abstractNumId w:val="15"/>
  </w:num>
  <w:num w:numId="34">
    <w:abstractNumId w:val="1"/>
  </w:num>
  <w:num w:numId="35">
    <w:abstractNumId w:val="14"/>
  </w:num>
  <w:num w:numId="36">
    <w:abstractNumId w:val="48"/>
  </w:num>
  <w:num w:numId="37">
    <w:abstractNumId w:val="32"/>
  </w:num>
  <w:num w:numId="38">
    <w:abstractNumId w:val="29"/>
  </w:num>
  <w:num w:numId="39">
    <w:abstractNumId w:val="27"/>
  </w:num>
  <w:num w:numId="40">
    <w:abstractNumId w:val="45"/>
  </w:num>
  <w:num w:numId="41">
    <w:abstractNumId w:val="47"/>
  </w:num>
  <w:num w:numId="42">
    <w:abstractNumId w:val="23"/>
  </w:num>
  <w:num w:numId="43">
    <w:abstractNumId w:val="33"/>
  </w:num>
  <w:num w:numId="44">
    <w:abstractNumId w:val="31"/>
  </w:num>
  <w:num w:numId="45">
    <w:abstractNumId w:val="5"/>
  </w:num>
  <w:num w:numId="46">
    <w:abstractNumId w:val="43"/>
  </w:num>
  <w:num w:numId="47">
    <w:abstractNumId w:val="37"/>
  </w:num>
  <w:num w:numId="48">
    <w:abstractNumId w:val="50"/>
  </w:num>
  <w:num w:numId="49">
    <w:abstractNumId w:val="7"/>
  </w:num>
  <w:num w:numId="50">
    <w:abstractNumId w:val="19"/>
  </w:num>
  <w:num w:numId="51">
    <w:abstractNumId w:val="28"/>
  </w:num>
  <w:num w:numId="52">
    <w:abstractNumId w:val="25"/>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7442"/>
    <w:rsid w:val="000025AF"/>
    <w:rsid w:val="00013DCC"/>
    <w:rsid w:val="000147EF"/>
    <w:rsid w:val="00015C52"/>
    <w:rsid w:val="00015D34"/>
    <w:rsid w:val="0001619A"/>
    <w:rsid w:val="00017BAB"/>
    <w:rsid w:val="0002034E"/>
    <w:rsid w:val="00021995"/>
    <w:rsid w:val="00022B2D"/>
    <w:rsid w:val="0003257F"/>
    <w:rsid w:val="00037B8E"/>
    <w:rsid w:val="00040032"/>
    <w:rsid w:val="000400C3"/>
    <w:rsid w:val="00040FD8"/>
    <w:rsid w:val="00041A10"/>
    <w:rsid w:val="00051237"/>
    <w:rsid w:val="000525D5"/>
    <w:rsid w:val="00054331"/>
    <w:rsid w:val="00060FE9"/>
    <w:rsid w:val="00061306"/>
    <w:rsid w:val="00061DA3"/>
    <w:rsid w:val="00067176"/>
    <w:rsid w:val="00067663"/>
    <w:rsid w:val="00072A0A"/>
    <w:rsid w:val="00076689"/>
    <w:rsid w:val="000778F7"/>
    <w:rsid w:val="000805BC"/>
    <w:rsid w:val="00081170"/>
    <w:rsid w:val="00083CEF"/>
    <w:rsid w:val="00085834"/>
    <w:rsid w:val="00086759"/>
    <w:rsid w:val="0009036B"/>
    <w:rsid w:val="00097BB1"/>
    <w:rsid w:val="00097FED"/>
    <w:rsid w:val="000A07E7"/>
    <w:rsid w:val="000A1CE4"/>
    <w:rsid w:val="000A50F6"/>
    <w:rsid w:val="000A57AF"/>
    <w:rsid w:val="000A7140"/>
    <w:rsid w:val="000A7908"/>
    <w:rsid w:val="000B2662"/>
    <w:rsid w:val="000B496B"/>
    <w:rsid w:val="000B5B1B"/>
    <w:rsid w:val="000C4FB7"/>
    <w:rsid w:val="000C5F31"/>
    <w:rsid w:val="000C65EB"/>
    <w:rsid w:val="000C7FE7"/>
    <w:rsid w:val="000D30EE"/>
    <w:rsid w:val="000D3F7A"/>
    <w:rsid w:val="000E1D37"/>
    <w:rsid w:val="000E37F4"/>
    <w:rsid w:val="000E4379"/>
    <w:rsid w:val="000E5276"/>
    <w:rsid w:val="000E6FB8"/>
    <w:rsid w:val="000E7978"/>
    <w:rsid w:val="000E7EDA"/>
    <w:rsid w:val="000F5F6D"/>
    <w:rsid w:val="001000B0"/>
    <w:rsid w:val="0010378D"/>
    <w:rsid w:val="00103ED7"/>
    <w:rsid w:val="00114444"/>
    <w:rsid w:val="00115C8A"/>
    <w:rsid w:val="00116DE1"/>
    <w:rsid w:val="001205E7"/>
    <w:rsid w:val="00122274"/>
    <w:rsid w:val="001222E0"/>
    <w:rsid w:val="00123C89"/>
    <w:rsid w:val="0012413E"/>
    <w:rsid w:val="001300E2"/>
    <w:rsid w:val="00130F1A"/>
    <w:rsid w:val="00131C3C"/>
    <w:rsid w:val="0013230F"/>
    <w:rsid w:val="00133E15"/>
    <w:rsid w:val="00142425"/>
    <w:rsid w:val="00143C71"/>
    <w:rsid w:val="0014647E"/>
    <w:rsid w:val="00151750"/>
    <w:rsid w:val="00151D3E"/>
    <w:rsid w:val="001540F7"/>
    <w:rsid w:val="00154970"/>
    <w:rsid w:val="001561DF"/>
    <w:rsid w:val="00157A0B"/>
    <w:rsid w:val="00160F4C"/>
    <w:rsid w:val="00166B52"/>
    <w:rsid w:val="00166D63"/>
    <w:rsid w:val="00171352"/>
    <w:rsid w:val="001719E9"/>
    <w:rsid w:val="001760F2"/>
    <w:rsid w:val="00182284"/>
    <w:rsid w:val="00184509"/>
    <w:rsid w:val="0018519E"/>
    <w:rsid w:val="00186C34"/>
    <w:rsid w:val="0018749E"/>
    <w:rsid w:val="00191DAF"/>
    <w:rsid w:val="00192454"/>
    <w:rsid w:val="001944AB"/>
    <w:rsid w:val="00196C3E"/>
    <w:rsid w:val="001A1777"/>
    <w:rsid w:val="001A6C5B"/>
    <w:rsid w:val="001A71CD"/>
    <w:rsid w:val="001A7772"/>
    <w:rsid w:val="001B477B"/>
    <w:rsid w:val="001B5381"/>
    <w:rsid w:val="001B56C5"/>
    <w:rsid w:val="001B5E07"/>
    <w:rsid w:val="001C2E47"/>
    <w:rsid w:val="001C4109"/>
    <w:rsid w:val="001C6DA1"/>
    <w:rsid w:val="001C7F9B"/>
    <w:rsid w:val="001D0240"/>
    <w:rsid w:val="001D0AB4"/>
    <w:rsid w:val="001D1B8F"/>
    <w:rsid w:val="001E5079"/>
    <w:rsid w:val="001E5289"/>
    <w:rsid w:val="001E55B1"/>
    <w:rsid w:val="001E5654"/>
    <w:rsid w:val="001E5924"/>
    <w:rsid w:val="001F0DD5"/>
    <w:rsid w:val="001F0E56"/>
    <w:rsid w:val="001F0F25"/>
    <w:rsid w:val="001F1AAF"/>
    <w:rsid w:val="001F3285"/>
    <w:rsid w:val="001F3BE9"/>
    <w:rsid w:val="001F4A30"/>
    <w:rsid w:val="001F610A"/>
    <w:rsid w:val="001F6B28"/>
    <w:rsid w:val="001F714B"/>
    <w:rsid w:val="002008C1"/>
    <w:rsid w:val="0020167E"/>
    <w:rsid w:val="00201F86"/>
    <w:rsid w:val="00202763"/>
    <w:rsid w:val="00203BAE"/>
    <w:rsid w:val="002046A4"/>
    <w:rsid w:val="0020543D"/>
    <w:rsid w:val="00205A38"/>
    <w:rsid w:val="00205A96"/>
    <w:rsid w:val="00206309"/>
    <w:rsid w:val="00210869"/>
    <w:rsid w:val="00212A63"/>
    <w:rsid w:val="00216E3F"/>
    <w:rsid w:val="002222FF"/>
    <w:rsid w:val="002269DE"/>
    <w:rsid w:val="00230DD6"/>
    <w:rsid w:val="00234060"/>
    <w:rsid w:val="0023710A"/>
    <w:rsid w:val="00240ED0"/>
    <w:rsid w:val="002412A6"/>
    <w:rsid w:val="00242489"/>
    <w:rsid w:val="002439A7"/>
    <w:rsid w:val="002463C7"/>
    <w:rsid w:val="00252401"/>
    <w:rsid w:val="002538C7"/>
    <w:rsid w:val="00254483"/>
    <w:rsid w:val="00255AAD"/>
    <w:rsid w:val="00260240"/>
    <w:rsid w:val="00261333"/>
    <w:rsid w:val="002625C7"/>
    <w:rsid w:val="00266F11"/>
    <w:rsid w:val="002705F8"/>
    <w:rsid w:val="00271583"/>
    <w:rsid w:val="00274927"/>
    <w:rsid w:val="00275D0B"/>
    <w:rsid w:val="00281134"/>
    <w:rsid w:val="00282EAB"/>
    <w:rsid w:val="002859FA"/>
    <w:rsid w:val="00285BBB"/>
    <w:rsid w:val="0028713B"/>
    <w:rsid w:val="002907A3"/>
    <w:rsid w:val="00290FF9"/>
    <w:rsid w:val="002924B9"/>
    <w:rsid w:val="00293AD6"/>
    <w:rsid w:val="00294E8E"/>
    <w:rsid w:val="00295D65"/>
    <w:rsid w:val="0029668A"/>
    <w:rsid w:val="002974AA"/>
    <w:rsid w:val="002A2E76"/>
    <w:rsid w:val="002A4095"/>
    <w:rsid w:val="002A4780"/>
    <w:rsid w:val="002A67A6"/>
    <w:rsid w:val="002A6AEF"/>
    <w:rsid w:val="002A75B0"/>
    <w:rsid w:val="002B58D6"/>
    <w:rsid w:val="002C2494"/>
    <w:rsid w:val="002C4497"/>
    <w:rsid w:val="002C4878"/>
    <w:rsid w:val="002C7CD4"/>
    <w:rsid w:val="002D09A2"/>
    <w:rsid w:val="002D1248"/>
    <w:rsid w:val="002D22C0"/>
    <w:rsid w:val="002D37E7"/>
    <w:rsid w:val="002D42D2"/>
    <w:rsid w:val="002D5511"/>
    <w:rsid w:val="002D61E7"/>
    <w:rsid w:val="002D68B1"/>
    <w:rsid w:val="002D6E05"/>
    <w:rsid w:val="002D7089"/>
    <w:rsid w:val="002E0468"/>
    <w:rsid w:val="002E16A8"/>
    <w:rsid w:val="002E1D1E"/>
    <w:rsid w:val="002E51CF"/>
    <w:rsid w:val="002E67E2"/>
    <w:rsid w:val="002E680F"/>
    <w:rsid w:val="002F4C31"/>
    <w:rsid w:val="002F571B"/>
    <w:rsid w:val="002F578E"/>
    <w:rsid w:val="002F70E2"/>
    <w:rsid w:val="002F7AAB"/>
    <w:rsid w:val="003010BD"/>
    <w:rsid w:val="0030123B"/>
    <w:rsid w:val="003035E0"/>
    <w:rsid w:val="0030466F"/>
    <w:rsid w:val="00305A49"/>
    <w:rsid w:val="0030687B"/>
    <w:rsid w:val="00310F94"/>
    <w:rsid w:val="003162DE"/>
    <w:rsid w:val="003205D1"/>
    <w:rsid w:val="0032137C"/>
    <w:rsid w:val="003227AB"/>
    <w:rsid w:val="003227FB"/>
    <w:rsid w:val="003233A9"/>
    <w:rsid w:val="00324000"/>
    <w:rsid w:val="00326214"/>
    <w:rsid w:val="003311B2"/>
    <w:rsid w:val="00331F09"/>
    <w:rsid w:val="00332AFE"/>
    <w:rsid w:val="0033393D"/>
    <w:rsid w:val="00342459"/>
    <w:rsid w:val="00356638"/>
    <w:rsid w:val="00363211"/>
    <w:rsid w:val="00373A29"/>
    <w:rsid w:val="00373D4C"/>
    <w:rsid w:val="0037533B"/>
    <w:rsid w:val="00380A63"/>
    <w:rsid w:val="0038403A"/>
    <w:rsid w:val="003863CA"/>
    <w:rsid w:val="0038650C"/>
    <w:rsid w:val="00386E9F"/>
    <w:rsid w:val="00387229"/>
    <w:rsid w:val="003875EB"/>
    <w:rsid w:val="00394411"/>
    <w:rsid w:val="003A1410"/>
    <w:rsid w:val="003A2E51"/>
    <w:rsid w:val="003A5301"/>
    <w:rsid w:val="003A7D0D"/>
    <w:rsid w:val="003B0E70"/>
    <w:rsid w:val="003B12FE"/>
    <w:rsid w:val="003B151C"/>
    <w:rsid w:val="003B1F3F"/>
    <w:rsid w:val="003B35E0"/>
    <w:rsid w:val="003B4E10"/>
    <w:rsid w:val="003B65B9"/>
    <w:rsid w:val="003B7045"/>
    <w:rsid w:val="003C0775"/>
    <w:rsid w:val="003C34A9"/>
    <w:rsid w:val="003C46AC"/>
    <w:rsid w:val="003D42CF"/>
    <w:rsid w:val="003D4FAA"/>
    <w:rsid w:val="003D6AC0"/>
    <w:rsid w:val="003E2464"/>
    <w:rsid w:val="003E4D4D"/>
    <w:rsid w:val="003E7451"/>
    <w:rsid w:val="003F2163"/>
    <w:rsid w:val="003F21BB"/>
    <w:rsid w:val="003F4B25"/>
    <w:rsid w:val="003F62AB"/>
    <w:rsid w:val="00401E91"/>
    <w:rsid w:val="0040350E"/>
    <w:rsid w:val="00403994"/>
    <w:rsid w:val="00404359"/>
    <w:rsid w:val="00404CD8"/>
    <w:rsid w:val="00410501"/>
    <w:rsid w:val="004126A5"/>
    <w:rsid w:val="00413DC0"/>
    <w:rsid w:val="00416A86"/>
    <w:rsid w:val="0042264F"/>
    <w:rsid w:val="00422999"/>
    <w:rsid w:val="004230B3"/>
    <w:rsid w:val="00425C35"/>
    <w:rsid w:val="004347AC"/>
    <w:rsid w:val="00435488"/>
    <w:rsid w:val="0045042E"/>
    <w:rsid w:val="00455E4B"/>
    <w:rsid w:val="004563D5"/>
    <w:rsid w:val="0046008D"/>
    <w:rsid w:val="00465A17"/>
    <w:rsid w:val="00470E40"/>
    <w:rsid w:val="004728F6"/>
    <w:rsid w:val="004739AF"/>
    <w:rsid w:val="0048042F"/>
    <w:rsid w:val="004843AC"/>
    <w:rsid w:val="00485746"/>
    <w:rsid w:val="00485BA8"/>
    <w:rsid w:val="00492624"/>
    <w:rsid w:val="004933AC"/>
    <w:rsid w:val="004A04AF"/>
    <w:rsid w:val="004A0CBE"/>
    <w:rsid w:val="004A40D9"/>
    <w:rsid w:val="004A56AA"/>
    <w:rsid w:val="004B0A58"/>
    <w:rsid w:val="004B1656"/>
    <w:rsid w:val="004B206F"/>
    <w:rsid w:val="004B2402"/>
    <w:rsid w:val="004B30F3"/>
    <w:rsid w:val="004B3E93"/>
    <w:rsid w:val="004B4E5A"/>
    <w:rsid w:val="004B5F8A"/>
    <w:rsid w:val="004C3559"/>
    <w:rsid w:val="004C6A1C"/>
    <w:rsid w:val="004D2D6B"/>
    <w:rsid w:val="004D32D0"/>
    <w:rsid w:val="004D3E6B"/>
    <w:rsid w:val="004D4525"/>
    <w:rsid w:val="004D75A9"/>
    <w:rsid w:val="004E037A"/>
    <w:rsid w:val="004E7A09"/>
    <w:rsid w:val="004F25D0"/>
    <w:rsid w:val="004F53EE"/>
    <w:rsid w:val="004F7772"/>
    <w:rsid w:val="005011CE"/>
    <w:rsid w:val="0050157E"/>
    <w:rsid w:val="00507D55"/>
    <w:rsid w:val="00510345"/>
    <w:rsid w:val="00510B1E"/>
    <w:rsid w:val="00514197"/>
    <w:rsid w:val="00514CA2"/>
    <w:rsid w:val="00517B85"/>
    <w:rsid w:val="005201CB"/>
    <w:rsid w:val="00520A1E"/>
    <w:rsid w:val="00520B93"/>
    <w:rsid w:val="005218E2"/>
    <w:rsid w:val="005244FB"/>
    <w:rsid w:val="00527F88"/>
    <w:rsid w:val="0053289E"/>
    <w:rsid w:val="00534A3E"/>
    <w:rsid w:val="00536C0E"/>
    <w:rsid w:val="00537CA8"/>
    <w:rsid w:val="005417AA"/>
    <w:rsid w:val="00541A94"/>
    <w:rsid w:val="00546066"/>
    <w:rsid w:val="00546381"/>
    <w:rsid w:val="00546D41"/>
    <w:rsid w:val="0055064C"/>
    <w:rsid w:val="0055082E"/>
    <w:rsid w:val="00552A0A"/>
    <w:rsid w:val="00552D79"/>
    <w:rsid w:val="00553814"/>
    <w:rsid w:val="005553B1"/>
    <w:rsid w:val="005614FA"/>
    <w:rsid w:val="00564F01"/>
    <w:rsid w:val="00567A15"/>
    <w:rsid w:val="0057005D"/>
    <w:rsid w:val="00573AFD"/>
    <w:rsid w:val="005749DC"/>
    <w:rsid w:val="00574B8F"/>
    <w:rsid w:val="005858E4"/>
    <w:rsid w:val="0058662A"/>
    <w:rsid w:val="00587C23"/>
    <w:rsid w:val="0059308D"/>
    <w:rsid w:val="00595506"/>
    <w:rsid w:val="005A284A"/>
    <w:rsid w:val="005A6A0A"/>
    <w:rsid w:val="005A77C1"/>
    <w:rsid w:val="005B0CFB"/>
    <w:rsid w:val="005B10CC"/>
    <w:rsid w:val="005B1BDD"/>
    <w:rsid w:val="005B427E"/>
    <w:rsid w:val="005B5060"/>
    <w:rsid w:val="005B58F8"/>
    <w:rsid w:val="005B7227"/>
    <w:rsid w:val="005C24F6"/>
    <w:rsid w:val="005C3DDD"/>
    <w:rsid w:val="005C46C5"/>
    <w:rsid w:val="005C6DF3"/>
    <w:rsid w:val="005D022F"/>
    <w:rsid w:val="005D0D5C"/>
    <w:rsid w:val="005D1E1A"/>
    <w:rsid w:val="005D24FF"/>
    <w:rsid w:val="005D3E2D"/>
    <w:rsid w:val="005D4024"/>
    <w:rsid w:val="005D6F72"/>
    <w:rsid w:val="005D71BA"/>
    <w:rsid w:val="005E30E3"/>
    <w:rsid w:val="005F0205"/>
    <w:rsid w:val="005F08A2"/>
    <w:rsid w:val="005F231C"/>
    <w:rsid w:val="005F2AE5"/>
    <w:rsid w:val="005F5694"/>
    <w:rsid w:val="005F56CD"/>
    <w:rsid w:val="006014E6"/>
    <w:rsid w:val="00603002"/>
    <w:rsid w:val="00610302"/>
    <w:rsid w:val="00611F01"/>
    <w:rsid w:val="006141E4"/>
    <w:rsid w:val="006157B4"/>
    <w:rsid w:val="00616EB9"/>
    <w:rsid w:val="00624980"/>
    <w:rsid w:val="0062592F"/>
    <w:rsid w:val="006339A1"/>
    <w:rsid w:val="006370EA"/>
    <w:rsid w:val="00642970"/>
    <w:rsid w:val="00644E50"/>
    <w:rsid w:val="006468FF"/>
    <w:rsid w:val="00647108"/>
    <w:rsid w:val="00651F67"/>
    <w:rsid w:val="0065546C"/>
    <w:rsid w:val="006621B0"/>
    <w:rsid w:val="006623CC"/>
    <w:rsid w:val="0066464F"/>
    <w:rsid w:val="00665CB5"/>
    <w:rsid w:val="006674A0"/>
    <w:rsid w:val="00671255"/>
    <w:rsid w:val="00671C53"/>
    <w:rsid w:val="0067786D"/>
    <w:rsid w:val="00680A99"/>
    <w:rsid w:val="00682743"/>
    <w:rsid w:val="00684809"/>
    <w:rsid w:val="00686295"/>
    <w:rsid w:val="00690538"/>
    <w:rsid w:val="00690A72"/>
    <w:rsid w:val="006918CD"/>
    <w:rsid w:val="00692685"/>
    <w:rsid w:val="00693BB9"/>
    <w:rsid w:val="00693EA9"/>
    <w:rsid w:val="006A1367"/>
    <w:rsid w:val="006A441C"/>
    <w:rsid w:val="006A47B5"/>
    <w:rsid w:val="006A676E"/>
    <w:rsid w:val="006A720D"/>
    <w:rsid w:val="006B061A"/>
    <w:rsid w:val="006B33BD"/>
    <w:rsid w:val="006B3AA6"/>
    <w:rsid w:val="006B5772"/>
    <w:rsid w:val="006C000D"/>
    <w:rsid w:val="006C0C99"/>
    <w:rsid w:val="006C196B"/>
    <w:rsid w:val="006C7110"/>
    <w:rsid w:val="006C785F"/>
    <w:rsid w:val="006D0506"/>
    <w:rsid w:val="006D10C6"/>
    <w:rsid w:val="006D235A"/>
    <w:rsid w:val="006D4468"/>
    <w:rsid w:val="006D6F37"/>
    <w:rsid w:val="006D7AAB"/>
    <w:rsid w:val="006E1B2D"/>
    <w:rsid w:val="006E22C4"/>
    <w:rsid w:val="006E55A5"/>
    <w:rsid w:val="006E750D"/>
    <w:rsid w:val="006F0222"/>
    <w:rsid w:val="006F168A"/>
    <w:rsid w:val="006F48BA"/>
    <w:rsid w:val="006F799B"/>
    <w:rsid w:val="00700326"/>
    <w:rsid w:val="00702D66"/>
    <w:rsid w:val="007039EE"/>
    <w:rsid w:val="00706634"/>
    <w:rsid w:val="00706A2A"/>
    <w:rsid w:val="00711E7B"/>
    <w:rsid w:val="007120E4"/>
    <w:rsid w:val="00714F12"/>
    <w:rsid w:val="007154CC"/>
    <w:rsid w:val="00715B57"/>
    <w:rsid w:val="0071748B"/>
    <w:rsid w:val="007175AB"/>
    <w:rsid w:val="00717EF7"/>
    <w:rsid w:val="00721460"/>
    <w:rsid w:val="007272E1"/>
    <w:rsid w:val="00731494"/>
    <w:rsid w:val="00736424"/>
    <w:rsid w:val="00741F3D"/>
    <w:rsid w:val="00743D34"/>
    <w:rsid w:val="007456A9"/>
    <w:rsid w:val="00746875"/>
    <w:rsid w:val="00751456"/>
    <w:rsid w:val="00752AC0"/>
    <w:rsid w:val="00756204"/>
    <w:rsid w:val="007606A2"/>
    <w:rsid w:val="00760E77"/>
    <w:rsid w:val="00763745"/>
    <w:rsid w:val="007672F6"/>
    <w:rsid w:val="00770042"/>
    <w:rsid w:val="00770A1B"/>
    <w:rsid w:val="007745ED"/>
    <w:rsid w:val="0077612F"/>
    <w:rsid w:val="00782C78"/>
    <w:rsid w:val="00783FC0"/>
    <w:rsid w:val="00785331"/>
    <w:rsid w:val="00786E59"/>
    <w:rsid w:val="00787EE5"/>
    <w:rsid w:val="0079262E"/>
    <w:rsid w:val="0079520A"/>
    <w:rsid w:val="007A5723"/>
    <w:rsid w:val="007B5FE1"/>
    <w:rsid w:val="007B6A7A"/>
    <w:rsid w:val="007C1933"/>
    <w:rsid w:val="007C1A95"/>
    <w:rsid w:val="007D0940"/>
    <w:rsid w:val="007D40D7"/>
    <w:rsid w:val="007D60E6"/>
    <w:rsid w:val="007E469F"/>
    <w:rsid w:val="007E6059"/>
    <w:rsid w:val="007F19F5"/>
    <w:rsid w:val="007F2D04"/>
    <w:rsid w:val="007F7421"/>
    <w:rsid w:val="007F75B3"/>
    <w:rsid w:val="007F777A"/>
    <w:rsid w:val="00801D0F"/>
    <w:rsid w:val="00803BEE"/>
    <w:rsid w:val="0080789F"/>
    <w:rsid w:val="00823737"/>
    <w:rsid w:val="008237D8"/>
    <w:rsid w:val="0082448D"/>
    <w:rsid w:val="00824D71"/>
    <w:rsid w:val="0082604F"/>
    <w:rsid w:val="008263AA"/>
    <w:rsid w:val="00826838"/>
    <w:rsid w:val="00826B3C"/>
    <w:rsid w:val="00835F5B"/>
    <w:rsid w:val="008377B2"/>
    <w:rsid w:val="00837FF4"/>
    <w:rsid w:val="008427B6"/>
    <w:rsid w:val="0084313C"/>
    <w:rsid w:val="00843E01"/>
    <w:rsid w:val="00844AA9"/>
    <w:rsid w:val="0084594D"/>
    <w:rsid w:val="008478DD"/>
    <w:rsid w:val="00850804"/>
    <w:rsid w:val="00850E76"/>
    <w:rsid w:val="008510FB"/>
    <w:rsid w:val="0085451D"/>
    <w:rsid w:val="00856260"/>
    <w:rsid w:val="00860771"/>
    <w:rsid w:val="008619C2"/>
    <w:rsid w:val="0086263D"/>
    <w:rsid w:val="00865ED9"/>
    <w:rsid w:val="008663A5"/>
    <w:rsid w:val="00867D49"/>
    <w:rsid w:val="00870431"/>
    <w:rsid w:val="008733D6"/>
    <w:rsid w:val="00876300"/>
    <w:rsid w:val="00877FB8"/>
    <w:rsid w:val="00881265"/>
    <w:rsid w:val="00887A6F"/>
    <w:rsid w:val="00891685"/>
    <w:rsid w:val="00893705"/>
    <w:rsid w:val="008A127D"/>
    <w:rsid w:val="008A3338"/>
    <w:rsid w:val="008A444A"/>
    <w:rsid w:val="008A67AC"/>
    <w:rsid w:val="008A7F9C"/>
    <w:rsid w:val="008A7FDF"/>
    <w:rsid w:val="008B0C73"/>
    <w:rsid w:val="008B336D"/>
    <w:rsid w:val="008B3E2C"/>
    <w:rsid w:val="008B444C"/>
    <w:rsid w:val="008B50B7"/>
    <w:rsid w:val="008B593E"/>
    <w:rsid w:val="008B6536"/>
    <w:rsid w:val="008B7230"/>
    <w:rsid w:val="008C3B2C"/>
    <w:rsid w:val="008C54A7"/>
    <w:rsid w:val="008C5A7F"/>
    <w:rsid w:val="008C698E"/>
    <w:rsid w:val="008D1BEF"/>
    <w:rsid w:val="008D47E3"/>
    <w:rsid w:val="008D48A9"/>
    <w:rsid w:val="008D6397"/>
    <w:rsid w:val="008D7B29"/>
    <w:rsid w:val="008E0901"/>
    <w:rsid w:val="008E7B3A"/>
    <w:rsid w:val="008F0545"/>
    <w:rsid w:val="008F40D3"/>
    <w:rsid w:val="008F4BFB"/>
    <w:rsid w:val="008F5358"/>
    <w:rsid w:val="008F5385"/>
    <w:rsid w:val="0090235A"/>
    <w:rsid w:val="00902555"/>
    <w:rsid w:val="00902678"/>
    <w:rsid w:val="009028CF"/>
    <w:rsid w:val="009113FE"/>
    <w:rsid w:val="00911C31"/>
    <w:rsid w:val="00912965"/>
    <w:rsid w:val="00930FA9"/>
    <w:rsid w:val="00930FE1"/>
    <w:rsid w:val="009336DC"/>
    <w:rsid w:val="009337C9"/>
    <w:rsid w:val="009410BF"/>
    <w:rsid w:val="00942050"/>
    <w:rsid w:val="00944D6C"/>
    <w:rsid w:val="009474D5"/>
    <w:rsid w:val="009476EC"/>
    <w:rsid w:val="00954990"/>
    <w:rsid w:val="0095603C"/>
    <w:rsid w:val="0096330C"/>
    <w:rsid w:val="00964780"/>
    <w:rsid w:val="00967A5C"/>
    <w:rsid w:val="00967CB1"/>
    <w:rsid w:val="009701F8"/>
    <w:rsid w:val="009747DB"/>
    <w:rsid w:val="009764FB"/>
    <w:rsid w:val="00982017"/>
    <w:rsid w:val="009833FD"/>
    <w:rsid w:val="0098343C"/>
    <w:rsid w:val="0099184C"/>
    <w:rsid w:val="00995486"/>
    <w:rsid w:val="009A3BF0"/>
    <w:rsid w:val="009A43AF"/>
    <w:rsid w:val="009A506C"/>
    <w:rsid w:val="009B047E"/>
    <w:rsid w:val="009B1B24"/>
    <w:rsid w:val="009B2E64"/>
    <w:rsid w:val="009B498B"/>
    <w:rsid w:val="009B5BF1"/>
    <w:rsid w:val="009B5CFF"/>
    <w:rsid w:val="009B6288"/>
    <w:rsid w:val="009B68C3"/>
    <w:rsid w:val="009B7B29"/>
    <w:rsid w:val="009C13FD"/>
    <w:rsid w:val="009C21EB"/>
    <w:rsid w:val="009C397C"/>
    <w:rsid w:val="009C444A"/>
    <w:rsid w:val="009C466B"/>
    <w:rsid w:val="009C5183"/>
    <w:rsid w:val="009C7DB0"/>
    <w:rsid w:val="009D0A5F"/>
    <w:rsid w:val="009D2100"/>
    <w:rsid w:val="009D46EF"/>
    <w:rsid w:val="009D54AD"/>
    <w:rsid w:val="009E0D08"/>
    <w:rsid w:val="009E1A84"/>
    <w:rsid w:val="009E74B5"/>
    <w:rsid w:val="009F25ED"/>
    <w:rsid w:val="009F36E7"/>
    <w:rsid w:val="009F736D"/>
    <w:rsid w:val="00A0048C"/>
    <w:rsid w:val="00A009E3"/>
    <w:rsid w:val="00A025AD"/>
    <w:rsid w:val="00A02C13"/>
    <w:rsid w:val="00A047B7"/>
    <w:rsid w:val="00A060F6"/>
    <w:rsid w:val="00A062B3"/>
    <w:rsid w:val="00A15763"/>
    <w:rsid w:val="00A16718"/>
    <w:rsid w:val="00A167A4"/>
    <w:rsid w:val="00A21C38"/>
    <w:rsid w:val="00A220BD"/>
    <w:rsid w:val="00A23C82"/>
    <w:rsid w:val="00A24E39"/>
    <w:rsid w:val="00A2706A"/>
    <w:rsid w:val="00A2740C"/>
    <w:rsid w:val="00A328F1"/>
    <w:rsid w:val="00A33949"/>
    <w:rsid w:val="00A34993"/>
    <w:rsid w:val="00A35A5F"/>
    <w:rsid w:val="00A47CED"/>
    <w:rsid w:val="00A537DE"/>
    <w:rsid w:val="00A54F1D"/>
    <w:rsid w:val="00A571EB"/>
    <w:rsid w:val="00A60F2D"/>
    <w:rsid w:val="00A70AC6"/>
    <w:rsid w:val="00A725DC"/>
    <w:rsid w:val="00A72E06"/>
    <w:rsid w:val="00A73D47"/>
    <w:rsid w:val="00A7465C"/>
    <w:rsid w:val="00A8008A"/>
    <w:rsid w:val="00A85C1E"/>
    <w:rsid w:val="00A85E5B"/>
    <w:rsid w:val="00A8603A"/>
    <w:rsid w:val="00A86ADA"/>
    <w:rsid w:val="00A90EDA"/>
    <w:rsid w:val="00A91C49"/>
    <w:rsid w:val="00A92DB7"/>
    <w:rsid w:val="00A93268"/>
    <w:rsid w:val="00A943E3"/>
    <w:rsid w:val="00A949CD"/>
    <w:rsid w:val="00A94F7C"/>
    <w:rsid w:val="00A963E7"/>
    <w:rsid w:val="00AA1E6F"/>
    <w:rsid w:val="00AA3674"/>
    <w:rsid w:val="00AA40A9"/>
    <w:rsid w:val="00AA40C1"/>
    <w:rsid w:val="00AB2BA7"/>
    <w:rsid w:val="00AB4114"/>
    <w:rsid w:val="00AB7D00"/>
    <w:rsid w:val="00AC295E"/>
    <w:rsid w:val="00AC3146"/>
    <w:rsid w:val="00AC4862"/>
    <w:rsid w:val="00AC4DCF"/>
    <w:rsid w:val="00AC5FD0"/>
    <w:rsid w:val="00AD1D4D"/>
    <w:rsid w:val="00AD1D86"/>
    <w:rsid w:val="00AD2132"/>
    <w:rsid w:val="00AD2638"/>
    <w:rsid w:val="00AD3792"/>
    <w:rsid w:val="00AD3B55"/>
    <w:rsid w:val="00AE1A44"/>
    <w:rsid w:val="00AE246E"/>
    <w:rsid w:val="00AE5644"/>
    <w:rsid w:val="00AF2321"/>
    <w:rsid w:val="00AF6B86"/>
    <w:rsid w:val="00B00345"/>
    <w:rsid w:val="00B00621"/>
    <w:rsid w:val="00B04A27"/>
    <w:rsid w:val="00B060C3"/>
    <w:rsid w:val="00B07CB8"/>
    <w:rsid w:val="00B12035"/>
    <w:rsid w:val="00B1577B"/>
    <w:rsid w:val="00B2061D"/>
    <w:rsid w:val="00B20A80"/>
    <w:rsid w:val="00B2182C"/>
    <w:rsid w:val="00B2187D"/>
    <w:rsid w:val="00B24116"/>
    <w:rsid w:val="00B25213"/>
    <w:rsid w:val="00B25885"/>
    <w:rsid w:val="00B27235"/>
    <w:rsid w:val="00B3520C"/>
    <w:rsid w:val="00B37285"/>
    <w:rsid w:val="00B4114A"/>
    <w:rsid w:val="00B44250"/>
    <w:rsid w:val="00B4500C"/>
    <w:rsid w:val="00B457ED"/>
    <w:rsid w:val="00B47D8D"/>
    <w:rsid w:val="00B56A02"/>
    <w:rsid w:val="00B56CEA"/>
    <w:rsid w:val="00B56DEE"/>
    <w:rsid w:val="00B572FC"/>
    <w:rsid w:val="00B5754E"/>
    <w:rsid w:val="00B6050A"/>
    <w:rsid w:val="00B6127E"/>
    <w:rsid w:val="00B63350"/>
    <w:rsid w:val="00B6721E"/>
    <w:rsid w:val="00B67364"/>
    <w:rsid w:val="00B67706"/>
    <w:rsid w:val="00B70714"/>
    <w:rsid w:val="00B708AE"/>
    <w:rsid w:val="00B7430C"/>
    <w:rsid w:val="00B75976"/>
    <w:rsid w:val="00B76FD2"/>
    <w:rsid w:val="00B7785B"/>
    <w:rsid w:val="00B77959"/>
    <w:rsid w:val="00B80537"/>
    <w:rsid w:val="00B84E89"/>
    <w:rsid w:val="00B862C0"/>
    <w:rsid w:val="00B8637F"/>
    <w:rsid w:val="00B878C4"/>
    <w:rsid w:val="00B87EFE"/>
    <w:rsid w:val="00B91840"/>
    <w:rsid w:val="00B95743"/>
    <w:rsid w:val="00B960DF"/>
    <w:rsid w:val="00BB176E"/>
    <w:rsid w:val="00BB1A26"/>
    <w:rsid w:val="00BB3D22"/>
    <w:rsid w:val="00BB6EFF"/>
    <w:rsid w:val="00BC1AAA"/>
    <w:rsid w:val="00BC6072"/>
    <w:rsid w:val="00BC6A46"/>
    <w:rsid w:val="00BC7534"/>
    <w:rsid w:val="00BD0373"/>
    <w:rsid w:val="00BD06E5"/>
    <w:rsid w:val="00BD0E07"/>
    <w:rsid w:val="00BD2EA0"/>
    <w:rsid w:val="00BD678B"/>
    <w:rsid w:val="00BE02E5"/>
    <w:rsid w:val="00BE0DAF"/>
    <w:rsid w:val="00BE445B"/>
    <w:rsid w:val="00BE74DE"/>
    <w:rsid w:val="00BE7BCC"/>
    <w:rsid w:val="00BF2E6E"/>
    <w:rsid w:val="00BF52F0"/>
    <w:rsid w:val="00BF6485"/>
    <w:rsid w:val="00C02A1F"/>
    <w:rsid w:val="00C04AE5"/>
    <w:rsid w:val="00C05995"/>
    <w:rsid w:val="00C060EF"/>
    <w:rsid w:val="00C07131"/>
    <w:rsid w:val="00C10051"/>
    <w:rsid w:val="00C12C99"/>
    <w:rsid w:val="00C15046"/>
    <w:rsid w:val="00C2004D"/>
    <w:rsid w:val="00C20B66"/>
    <w:rsid w:val="00C23082"/>
    <w:rsid w:val="00C2313D"/>
    <w:rsid w:val="00C24DF3"/>
    <w:rsid w:val="00C2653C"/>
    <w:rsid w:val="00C26642"/>
    <w:rsid w:val="00C309A3"/>
    <w:rsid w:val="00C324D4"/>
    <w:rsid w:val="00C3305C"/>
    <w:rsid w:val="00C34E38"/>
    <w:rsid w:val="00C44484"/>
    <w:rsid w:val="00C474EF"/>
    <w:rsid w:val="00C50958"/>
    <w:rsid w:val="00C52CCE"/>
    <w:rsid w:val="00C5706E"/>
    <w:rsid w:val="00C57645"/>
    <w:rsid w:val="00C63629"/>
    <w:rsid w:val="00C67442"/>
    <w:rsid w:val="00C67A4B"/>
    <w:rsid w:val="00C71CFB"/>
    <w:rsid w:val="00C73592"/>
    <w:rsid w:val="00C74C03"/>
    <w:rsid w:val="00C7604F"/>
    <w:rsid w:val="00C76A16"/>
    <w:rsid w:val="00C76F76"/>
    <w:rsid w:val="00C779B4"/>
    <w:rsid w:val="00C818C9"/>
    <w:rsid w:val="00C8569C"/>
    <w:rsid w:val="00C86697"/>
    <w:rsid w:val="00C87E3D"/>
    <w:rsid w:val="00C926C2"/>
    <w:rsid w:val="00C9424C"/>
    <w:rsid w:val="00C953E7"/>
    <w:rsid w:val="00CA0BAB"/>
    <w:rsid w:val="00CA13EA"/>
    <w:rsid w:val="00CA1F86"/>
    <w:rsid w:val="00CA424D"/>
    <w:rsid w:val="00CA505E"/>
    <w:rsid w:val="00CA6480"/>
    <w:rsid w:val="00CB250C"/>
    <w:rsid w:val="00CC0D01"/>
    <w:rsid w:val="00CC20B1"/>
    <w:rsid w:val="00CC60B0"/>
    <w:rsid w:val="00CD143C"/>
    <w:rsid w:val="00CD4A82"/>
    <w:rsid w:val="00CD4C37"/>
    <w:rsid w:val="00CD54CC"/>
    <w:rsid w:val="00CD6070"/>
    <w:rsid w:val="00CD76B3"/>
    <w:rsid w:val="00CD7AB8"/>
    <w:rsid w:val="00CE163F"/>
    <w:rsid w:val="00CE1825"/>
    <w:rsid w:val="00CF0335"/>
    <w:rsid w:val="00CF1654"/>
    <w:rsid w:val="00CF2B0E"/>
    <w:rsid w:val="00CF41FF"/>
    <w:rsid w:val="00CF6857"/>
    <w:rsid w:val="00CF7489"/>
    <w:rsid w:val="00CF7A3F"/>
    <w:rsid w:val="00D01C71"/>
    <w:rsid w:val="00D0412A"/>
    <w:rsid w:val="00D048F6"/>
    <w:rsid w:val="00D06F79"/>
    <w:rsid w:val="00D13A01"/>
    <w:rsid w:val="00D1572C"/>
    <w:rsid w:val="00D175BB"/>
    <w:rsid w:val="00D21A7E"/>
    <w:rsid w:val="00D22863"/>
    <w:rsid w:val="00D244F0"/>
    <w:rsid w:val="00D25603"/>
    <w:rsid w:val="00D2627A"/>
    <w:rsid w:val="00D318EE"/>
    <w:rsid w:val="00D323EE"/>
    <w:rsid w:val="00D35BE7"/>
    <w:rsid w:val="00D3647C"/>
    <w:rsid w:val="00D405F4"/>
    <w:rsid w:val="00D424F4"/>
    <w:rsid w:val="00D42E4D"/>
    <w:rsid w:val="00D43EA3"/>
    <w:rsid w:val="00D442B4"/>
    <w:rsid w:val="00D45A1E"/>
    <w:rsid w:val="00D5032C"/>
    <w:rsid w:val="00D52572"/>
    <w:rsid w:val="00D53528"/>
    <w:rsid w:val="00D551B5"/>
    <w:rsid w:val="00D564C7"/>
    <w:rsid w:val="00D568A2"/>
    <w:rsid w:val="00D57EA4"/>
    <w:rsid w:val="00D6199B"/>
    <w:rsid w:val="00D641CA"/>
    <w:rsid w:val="00D6742D"/>
    <w:rsid w:val="00D7018B"/>
    <w:rsid w:val="00D71DEC"/>
    <w:rsid w:val="00D71E66"/>
    <w:rsid w:val="00D72A67"/>
    <w:rsid w:val="00D73060"/>
    <w:rsid w:val="00D77870"/>
    <w:rsid w:val="00D85798"/>
    <w:rsid w:val="00D86252"/>
    <w:rsid w:val="00D87BD8"/>
    <w:rsid w:val="00D923D0"/>
    <w:rsid w:val="00D92569"/>
    <w:rsid w:val="00D94559"/>
    <w:rsid w:val="00D966DF"/>
    <w:rsid w:val="00D969AB"/>
    <w:rsid w:val="00D97603"/>
    <w:rsid w:val="00DA1004"/>
    <w:rsid w:val="00DA2246"/>
    <w:rsid w:val="00DA25D8"/>
    <w:rsid w:val="00DA268D"/>
    <w:rsid w:val="00DA29BB"/>
    <w:rsid w:val="00DA3693"/>
    <w:rsid w:val="00DA67DF"/>
    <w:rsid w:val="00DB5878"/>
    <w:rsid w:val="00DB6079"/>
    <w:rsid w:val="00DC00D6"/>
    <w:rsid w:val="00DC77C0"/>
    <w:rsid w:val="00DD43DD"/>
    <w:rsid w:val="00DD4750"/>
    <w:rsid w:val="00DD7531"/>
    <w:rsid w:val="00DE0442"/>
    <w:rsid w:val="00DE0BC5"/>
    <w:rsid w:val="00DE13E5"/>
    <w:rsid w:val="00DE28D4"/>
    <w:rsid w:val="00DE2D17"/>
    <w:rsid w:val="00DE4CC6"/>
    <w:rsid w:val="00DE53DB"/>
    <w:rsid w:val="00DE7E31"/>
    <w:rsid w:val="00DF0996"/>
    <w:rsid w:val="00DF184E"/>
    <w:rsid w:val="00DF1ACF"/>
    <w:rsid w:val="00DF6F42"/>
    <w:rsid w:val="00DF7153"/>
    <w:rsid w:val="00E0025A"/>
    <w:rsid w:val="00E03A2A"/>
    <w:rsid w:val="00E062CC"/>
    <w:rsid w:val="00E1042C"/>
    <w:rsid w:val="00E10FB4"/>
    <w:rsid w:val="00E11704"/>
    <w:rsid w:val="00E1178C"/>
    <w:rsid w:val="00E1697E"/>
    <w:rsid w:val="00E21212"/>
    <w:rsid w:val="00E27479"/>
    <w:rsid w:val="00E334CC"/>
    <w:rsid w:val="00E35754"/>
    <w:rsid w:val="00E37221"/>
    <w:rsid w:val="00E374D1"/>
    <w:rsid w:val="00E378A4"/>
    <w:rsid w:val="00E42398"/>
    <w:rsid w:val="00E42EDA"/>
    <w:rsid w:val="00E447E5"/>
    <w:rsid w:val="00E4716A"/>
    <w:rsid w:val="00E509C3"/>
    <w:rsid w:val="00E50B84"/>
    <w:rsid w:val="00E51BE1"/>
    <w:rsid w:val="00E52C4D"/>
    <w:rsid w:val="00E57E8F"/>
    <w:rsid w:val="00E61780"/>
    <w:rsid w:val="00E62AF3"/>
    <w:rsid w:val="00E62BCD"/>
    <w:rsid w:val="00E63A76"/>
    <w:rsid w:val="00E65A54"/>
    <w:rsid w:val="00E66078"/>
    <w:rsid w:val="00E66D3F"/>
    <w:rsid w:val="00E70F97"/>
    <w:rsid w:val="00E71A6B"/>
    <w:rsid w:val="00E72FEB"/>
    <w:rsid w:val="00E732A8"/>
    <w:rsid w:val="00E749DE"/>
    <w:rsid w:val="00E92A08"/>
    <w:rsid w:val="00E963AC"/>
    <w:rsid w:val="00E97696"/>
    <w:rsid w:val="00EA0689"/>
    <w:rsid w:val="00EA0D84"/>
    <w:rsid w:val="00EA46DD"/>
    <w:rsid w:val="00EA4906"/>
    <w:rsid w:val="00EA5E25"/>
    <w:rsid w:val="00EA6715"/>
    <w:rsid w:val="00EA77FA"/>
    <w:rsid w:val="00EA7E43"/>
    <w:rsid w:val="00EB029E"/>
    <w:rsid w:val="00EB30DA"/>
    <w:rsid w:val="00EB6ABB"/>
    <w:rsid w:val="00EB6CF5"/>
    <w:rsid w:val="00EC10E3"/>
    <w:rsid w:val="00EC398B"/>
    <w:rsid w:val="00EC4242"/>
    <w:rsid w:val="00EC5DF5"/>
    <w:rsid w:val="00EC6C4B"/>
    <w:rsid w:val="00EC7273"/>
    <w:rsid w:val="00ED0422"/>
    <w:rsid w:val="00ED07CB"/>
    <w:rsid w:val="00ED2E55"/>
    <w:rsid w:val="00ED30D1"/>
    <w:rsid w:val="00ED5C42"/>
    <w:rsid w:val="00ED7C76"/>
    <w:rsid w:val="00EE0FF3"/>
    <w:rsid w:val="00EE12CF"/>
    <w:rsid w:val="00EE2564"/>
    <w:rsid w:val="00EE4E27"/>
    <w:rsid w:val="00EE57E6"/>
    <w:rsid w:val="00EE7CFE"/>
    <w:rsid w:val="00EF03CF"/>
    <w:rsid w:val="00EF4D94"/>
    <w:rsid w:val="00F0027A"/>
    <w:rsid w:val="00F02B80"/>
    <w:rsid w:val="00F05DCF"/>
    <w:rsid w:val="00F06E8D"/>
    <w:rsid w:val="00F07DAA"/>
    <w:rsid w:val="00F10FF3"/>
    <w:rsid w:val="00F11345"/>
    <w:rsid w:val="00F11DAB"/>
    <w:rsid w:val="00F13A23"/>
    <w:rsid w:val="00F15CA9"/>
    <w:rsid w:val="00F16497"/>
    <w:rsid w:val="00F203F9"/>
    <w:rsid w:val="00F209FB"/>
    <w:rsid w:val="00F25126"/>
    <w:rsid w:val="00F256C0"/>
    <w:rsid w:val="00F264A2"/>
    <w:rsid w:val="00F2777E"/>
    <w:rsid w:val="00F31E49"/>
    <w:rsid w:val="00F33560"/>
    <w:rsid w:val="00F34076"/>
    <w:rsid w:val="00F3504A"/>
    <w:rsid w:val="00F37A1E"/>
    <w:rsid w:val="00F40585"/>
    <w:rsid w:val="00F42686"/>
    <w:rsid w:val="00F43BDC"/>
    <w:rsid w:val="00F4582F"/>
    <w:rsid w:val="00F46106"/>
    <w:rsid w:val="00F469EF"/>
    <w:rsid w:val="00F47A3E"/>
    <w:rsid w:val="00F5167E"/>
    <w:rsid w:val="00F51A5D"/>
    <w:rsid w:val="00F54FC7"/>
    <w:rsid w:val="00F55C69"/>
    <w:rsid w:val="00F55E94"/>
    <w:rsid w:val="00F5761A"/>
    <w:rsid w:val="00F65373"/>
    <w:rsid w:val="00F677BF"/>
    <w:rsid w:val="00F77E47"/>
    <w:rsid w:val="00F839F0"/>
    <w:rsid w:val="00F9015B"/>
    <w:rsid w:val="00F92647"/>
    <w:rsid w:val="00F9449E"/>
    <w:rsid w:val="00FA61E0"/>
    <w:rsid w:val="00FA6EE6"/>
    <w:rsid w:val="00FA748F"/>
    <w:rsid w:val="00FB36F4"/>
    <w:rsid w:val="00FB57C6"/>
    <w:rsid w:val="00FC010F"/>
    <w:rsid w:val="00FC112A"/>
    <w:rsid w:val="00FC22A3"/>
    <w:rsid w:val="00FC3C5A"/>
    <w:rsid w:val="00FC524A"/>
    <w:rsid w:val="00FC6053"/>
    <w:rsid w:val="00FC6244"/>
    <w:rsid w:val="00FC75EE"/>
    <w:rsid w:val="00FD6C60"/>
    <w:rsid w:val="00FD7422"/>
    <w:rsid w:val="00FD75A8"/>
    <w:rsid w:val="00FD7C3D"/>
    <w:rsid w:val="00FE008D"/>
    <w:rsid w:val="00FE24C3"/>
    <w:rsid w:val="00FE2FAE"/>
    <w:rsid w:val="00FE588A"/>
    <w:rsid w:val="00FE781F"/>
    <w:rsid w:val="00FE7C0C"/>
    <w:rsid w:val="00FF5B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C67442"/>
    <w:pPr>
      <w:widowControl w:val="0"/>
      <w:spacing w:line="240" w:lineRule="atLeast"/>
    </w:pPr>
    <w:rPr>
      <w:rFonts w:ascii="宋体"/>
      <w:snapToGrid w:val="0"/>
    </w:rPr>
  </w:style>
  <w:style w:type="paragraph" w:styleId="1">
    <w:name w:val="heading 1"/>
    <w:basedOn w:val="a"/>
    <w:next w:val="a"/>
    <w:link w:val="1Char"/>
    <w:qFormat/>
    <w:rsid w:val="00CD4A82"/>
    <w:pPr>
      <w:keepNext/>
      <w:numPr>
        <w:numId w:val="1"/>
      </w:numPr>
      <w:spacing w:before="120" w:after="60"/>
      <w:outlineLvl w:val="0"/>
    </w:pPr>
    <w:rPr>
      <w:rFonts w:ascii="Arial" w:eastAsia="Arial" w:hAnsi="Arial" w:cs="Arial"/>
      <w:b/>
      <w:sz w:val="24"/>
    </w:rPr>
  </w:style>
  <w:style w:type="paragraph" w:styleId="2">
    <w:name w:val="heading 2"/>
    <w:basedOn w:val="1"/>
    <w:next w:val="a"/>
    <w:link w:val="2Char"/>
    <w:qFormat/>
    <w:rsid w:val="00E062CC"/>
    <w:pPr>
      <w:numPr>
        <w:ilvl w:val="1"/>
      </w:numPr>
      <w:outlineLvl w:val="1"/>
    </w:pPr>
    <w:rPr>
      <w:sz w:val="20"/>
    </w:rPr>
  </w:style>
  <w:style w:type="paragraph" w:styleId="3">
    <w:name w:val="heading 3"/>
    <w:basedOn w:val="1"/>
    <w:next w:val="a"/>
    <w:link w:val="3Char"/>
    <w:qFormat/>
    <w:rsid w:val="00C67442"/>
    <w:pPr>
      <w:numPr>
        <w:ilvl w:val="2"/>
      </w:numPr>
      <w:outlineLvl w:val="2"/>
    </w:pPr>
    <w:rPr>
      <w:b w:val="0"/>
      <w:sz w:val="20"/>
    </w:rPr>
  </w:style>
  <w:style w:type="paragraph" w:styleId="4">
    <w:name w:val="heading 4"/>
    <w:basedOn w:val="1"/>
    <w:next w:val="a"/>
    <w:link w:val="4Char"/>
    <w:qFormat/>
    <w:rsid w:val="00C67442"/>
    <w:pPr>
      <w:numPr>
        <w:ilvl w:val="3"/>
      </w:numPr>
      <w:outlineLvl w:val="3"/>
    </w:pPr>
    <w:rPr>
      <w:b w:val="0"/>
      <w:sz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74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7442"/>
    <w:rPr>
      <w:sz w:val="18"/>
      <w:szCs w:val="18"/>
    </w:rPr>
  </w:style>
  <w:style w:type="paragraph" w:styleId="a4">
    <w:name w:val="footer"/>
    <w:basedOn w:val="a"/>
    <w:link w:val="Char0"/>
    <w:uiPriority w:val="99"/>
    <w:semiHidden/>
    <w:unhideWhenUsed/>
    <w:rsid w:val="00C67442"/>
    <w:pPr>
      <w:tabs>
        <w:tab w:val="center" w:pos="4153"/>
        <w:tab w:val="right" w:pos="8306"/>
      </w:tabs>
      <w:snapToGrid w:val="0"/>
    </w:pPr>
    <w:rPr>
      <w:sz w:val="18"/>
      <w:szCs w:val="18"/>
    </w:rPr>
  </w:style>
  <w:style w:type="character" w:customStyle="1" w:styleId="Char0">
    <w:name w:val="页脚 Char"/>
    <w:basedOn w:val="a0"/>
    <w:link w:val="a4"/>
    <w:uiPriority w:val="99"/>
    <w:semiHidden/>
    <w:rsid w:val="00C67442"/>
    <w:rPr>
      <w:sz w:val="18"/>
      <w:szCs w:val="18"/>
    </w:rPr>
  </w:style>
  <w:style w:type="character" w:customStyle="1" w:styleId="1Char">
    <w:name w:val="标题 1 Char"/>
    <w:basedOn w:val="a0"/>
    <w:link w:val="1"/>
    <w:rsid w:val="00CD4A82"/>
    <w:rPr>
      <w:rFonts w:ascii="Arial" w:eastAsia="Arial" w:hAnsi="Arial" w:cs="Arial"/>
      <w:b/>
      <w:snapToGrid w:val="0"/>
      <w:sz w:val="24"/>
    </w:rPr>
  </w:style>
  <w:style w:type="character" w:customStyle="1" w:styleId="2Char">
    <w:name w:val="标题 2 Char"/>
    <w:basedOn w:val="a0"/>
    <w:link w:val="2"/>
    <w:rsid w:val="00E062CC"/>
    <w:rPr>
      <w:rFonts w:ascii="Arial" w:eastAsia="Arial" w:hAnsi="Arial" w:cs="Arial"/>
      <w:b/>
      <w:snapToGrid w:val="0"/>
    </w:rPr>
  </w:style>
  <w:style w:type="character" w:customStyle="1" w:styleId="3Char">
    <w:name w:val="标题 3 Char"/>
    <w:basedOn w:val="a0"/>
    <w:link w:val="3"/>
    <w:rsid w:val="00C67442"/>
    <w:rPr>
      <w:rFonts w:ascii="Arial" w:eastAsia="Arial" w:hAnsi="Arial" w:cs="Arial"/>
      <w:snapToGrid w:val="0"/>
    </w:rPr>
  </w:style>
  <w:style w:type="character" w:customStyle="1" w:styleId="4Char">
    <w:name w:val="标题 4 Char"/>
    <w:basedOn w:val="a0"/>
    <w:link w:val="4"/>
    <w:rsid w:val="00C67442"/>
    <w:rPr>
      <w:rFonts w:ascii="Arial" w:eastAsia="Arial" w:hAnsi="Arial" w:cs="Arial"/>
      <w:snapToGrid w:val="0"/>
    </w:rPr>
  </w:style>
  <w:style w:type="paragraph" w:styleId="a5">
    <w:name w:val="caption"/>
    <w:basedOn w:val="a"/>
    <w:next w:val="a"/>
    <w:semiHidden/>
    <w:unhideWhenUsed/>
    <w:qFormat/>
    <w:rsid w:val="00C67442"/>
    <w:rPr>
      <w:rFonts w:asciiTheme="majorHAnsi" w:eastAsia="黑体" w:hAnsiTheme="majorHAnsi" w:cstheme="majorBidi"/>
    </w:rPr>
  </w:style>
  <w:style w:type="paragraph" w:styleId="a6">
    <w:name w:val="Title"/>
    <w:basedOn w:val="a"/>
    <w:next w:val="a"/>
    <w:link w:val="Char1"/>
    <w:qFormat/>
    <w:rsid w:val="00C67442"/>
    <w:pPr>
      <w:spacing w:line="240" w:lineRule="auto"/>
      <w:jc w:val="center"/>
    </w:pPr>
    <w:rPr>
      <w:b/>
      <w:sz w:val="36"/>
    </w:rPr>
  </w:style>
  <w:style w:type="character" w:customStyle="1" w:styleId="Char1">
    <w:name w:val="标题 Char"/>
    <w:basedOn w:val="a0"/>
    <w:link w:val="a6"/>
    <w:rsid w:val="00C67442"/>
    <w:rPr>
      <w:rFonts w:ascii="宋体"/>
      <w:b/>
      <w:snapToGrid w:val="0"/>
      <w:sz w:val="36"/>
    </w:rPr>
  </w:style>
  <w:style w:type="paragraph" w:styleId="a7">
    <w:name w:val="Body Text"/>
    <w:basedOn w:val="a"/>
    <w:link w:val="Char2"/>
    <w:rsid w:val="00C67442"/>
    <w:pPr>
      <w:spacing w:after="120"/>
      <w:ind w:leftChars="160" w:left="160"/>
    </w:pPr>
  </w:style>
  <w:style w:type="character" w:customStyle="1" w:styleId="Char2">
    <w:name w:val="正文文本 Char"/>
    <w:basedOn w:val="a0"/>
    <w:link w:val="a7"/>
    <w:rsid w:val="00C67442"/>
    <w:rPr>
      <w:rFonts w:ascii="宋体"/>
      <w:snapToGrid w:val="0"/>
    </w:rPr>
  </w:style>
  <w:style w:type="paragraph" w:styleId="a8">
    <w:name w:val="List Paragraph"/>
    <w:basedOn w:val="a"/>
    <w:uiPriority w:val="34"/>
    <w:qFormat/>
    <w:rsid w:val="00C67442"/>
    <w:pPr>
      <w:ind w:firstLineChars="200" w:firstLine="420"/>
    </w:pPr>
  </w:style>
  <w:style w:type="paragraph" w:styleId="TOC">
    <w:name w:val="TOC Heading"/>
    <w:basedOn w:val="1"/>
    <w:next w:val="a"/>
    <w:uiPriority w:val="39"/>
    <w:semiHidden/>
    <w:unhideWhenUsed/>
    <w:qFormat/>
    <w:rsid w:val="00C67442"/>
    <w:pPr>
      <w:keepLines/>
      <w:numPr>
        <w:numId w:val="0"/>
      </w:numPr>
      <w:spacing w:before="340" w:after="330" w:line="578" w:lineRule="atLeast"/>
      <w:outlineLvl w:val="9"/>
    </w:pPr>
    <w:rPr>
      <w:bCs/>
      <w:kern w:val="44"/>
      <w:sz w:val="44"/>
      <w:szCs w:val="44"/>
    </w:rPr>
  </w:style>
  <w:style w:type="paragraph" w:styleId="a9">
    <w:name w:val="Document Map"/>
    <w:basedOn w:val="a"/>
    <w:link w:val="Char3"/>
    <w:uiPriority w:val="99"/>
    <w:semiHidden/>
    <w:unhideWhenUsed/>
    <w:rsid w:val="001C2E47"/>
    <w:rPr>
      <w:sz w:val="18"/>
      <w:szCs w:val="18"/>
    </w:rPr>
  </w:style>
  <w:style w:type="character" w:customStyle="1" w:styleId="Char3">
    <w:name w:val="文档结构图 Char"/>
    <w:basedOn w:val="a0"/>
    <w:link w:val="a9"/>
    <w:uiPriority w:val="99"/>
    <w:semiHidden/>
    <w:rsid w:val="001C2E47"/>
    <w:rPr>
      <w:rFonts w:ascii="宋体"/>
      <w:snapToGrid w:val="0"/>
      <w:sz w:val="18"/>
      <w:szCs w:val="18"/>
    </w:rPr>
  </w:style>
  <w:style w:type="paragraph" w:styleId="aa">
    <w:name w:val="Balloon Text"/>
    <w:basedOn w:val="a"/>
    <w:link w:val="Char4"/>
    <w:uiPriority w:val="99"/>
    <w:semiHidden/>
    <w:unhideWhenUsed/>
    <w:rsid w:val="00510B1E"/>
    <w:pPr>
      <w:spacing w:line="240" w:lineRule="auto"/>
    </w:pPr>
    <w:rPr>
      <w:sz w:val="18"/>
      <w:szCs w:val="18"/>
    </w:rPr>
  </w:style>
  <w:style w:type="character" w:customStyle="1" w:styleId="Char4">
    <w:name w:val="批注框文本 Char"/>
    <w:basedOn w:val="a0"/>
    <w:link w:val="aa"/>
    <w:uiPriority w:val="99"/>
    <w:semiHidden/>
    <w:rsid w:val="00510B1E"/>
    <w:rPr>
      <w:rFonts w:ascii="宋体"/>
      <w:snapToGrid w:val="0"/>
      <w:sz w:val="18"/>
      <w:szCs w:val="18"/>
    </w:rPr>
  </w:style>
  <w:style w:type="character" w:styleId="ab">
    <w:name w:val="Hyperlink"/>
    <w:basedOn w:val="a0"/>
    <w:uiPriority w:val="99"/>
    <w:unhideWhenUsed/>
    <w:rsid w:val="00C12C99"/>
    <w:rPr>
      <w:color w:val="0000FF" w:themeColor="hyperlink"/>
      <w:u w:val="single"/>
    </w:rPr>
  </w:style>
  <w:style w:type="character" w:styleId="ac">
    <w:name w:val="FollowedHyperlink"/>
    <w:basedOn w:val="a0"/>
    <w:uiPriority w:val="99"/>
    <w:semiHidden/>
    <w:unhideWhenUsed/>
    <w:rsid w:val="00C12C99"/>
    <w:rPr>
      <w:color w:val="800080" w:themeColor="followedHyperlink"/>
      <w:u w:val="single"/>
    </w:rPr>
  </w:style>
  <w:style w:type="table" w:styleId="ad">
    <w:name w:val="Table Grid"/>
    <w:basedOn w:val="a1"/>
    <w:uiPriority w:val="59"/>
    <w:rsid w:val="00C4448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e">
    <w:name w:val="Strong"/>
    <w:basedOn w:val="a0"/>
    <w:uiPriority w:val="22"/>
    <w:qFormat/>
    <w:rsid w:val="00EE57E6"/>
    <w:rPr>
      <w:b/>
      <w:bCs/>
    </w:rPr>
  </w:style>
  <w:style w:type="paragraph" w:customStyle="1" w:styleId="example">
    <w:name w:val="example"/>
    <w:basedOn w:val="3"/>
    <w:autoRedefine/>
    <w:rsid w:val="00D318EE"/>
    <w:pPr>
      <w:keepNext w:val="0"/>
      <w:widowControl/>
      <w:numPr>
        <w:ilvl w:val="0"/>
        <w:numId w:val="0"/>
      </w:numPr>
      <w:spacing w:after="0" w:line="240" w:lineRule="auto"/>
      <w:ind w:left="794"/>
    </w:pPr>
    <w:rPr>
      <w:rFonts w:eastAsia="Times New Roman" w:cs="Times New Roman"/>
      <w:snapToGrid/>
      <w:color w:val="000000"/>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6EA62-AE97-4ED5-9F01-C368CA868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23</Pages>
  <Words>3283</Words>
  <Characters>18714</Characters>
  <Application>Microsoft Office Word</Application>
  <DocSecurity>0</DocSecurity>
  <Lines>155</Lines>
  <Paragraphs>43</Paragraphs>
  <ScaleCrop>false</ScaleCrop>
  <Company/>
  <LinksUpToDate>false</LinksUpToDate>
  <CharactersWithSpaces>21954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LiuHao</dc:creator>
  <cp:keywords/>
  <dc:description/>
  <cp:lastModifiedBy>Howard</cp:lastModifiedBy>
  <cp:revision>23</cp:revision>
  <dcterms:created xsi:type="dcterms:W3CDTF">2016-08-18T06:11:00Z</dcterms:created>
  <dcterms:modified xsi:type="dcterms:W3CDTF">2017-03-11T01:46:00Z</dcterms:modified>
</cp:coreProperties>
</file>