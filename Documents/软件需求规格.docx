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42" w:rsidRDefault="00C67442" w:rsidP="001C2E47"/>
    <w:p w:rsidR="00F5761A" w:rsidRDefault="004230B3" w:rsidP="00C67442">
      <w:pPr>
        <w:pStyle w:val="a6"/>
      </w:pPr>
      <w:r>
        <w:rPr>
          <w:rFonts w:hint="eastAsia"/>
        </w:rPr>
        <w:t>高斯贝尔Nvod</w:t>
      </w:r>
      <w:r w:rsidR="00C67442">
        <w:rPr>
          <w:rFonts w:hint="eastAsia"/>
        </w:rPr>
        <w:t>软件需求规格</w:t>
      </w:r>
    </w:p>
    <w:p w:rsidR="00C67442" w:rsidRDefault="00C67442" w:rsidP="00C67442"/>
    <w:p w:rsidR="00C67442" w:rsidRDefault="00C67442" w:rsidP="00166B52">
      <w:pPr>
        <w:pStyle w:val="a6"/>
      </w:pPr>
      <w:r w:rsidRPr="00166B52">
        <w:t>Version</w:t>
      </w:r>
      <w:r>
        <w:rPr>
          <w:rFonts w:hint="eastAsia"/>
        </w:rPr>
        <w:t xml:space="preserve"> 1.0</w:t>
      </w:r>
    </w:p>
    <w:p w:rsidR="002625C7" w:rsidRDefault="002625C7" w:rsidP="00C67442"/>
    <w:p w:rsidR="001C2E47" w:rsidRDefault="001C2E47" w:rsidP="002625C7"/>
    <w:p w:rsidR="002625C7" w:rsidRDefault="002625C7" w:rsidP="002625C7"/>
    <w:p w:rsidR="002625C7" w:rsidRDefault="002625C7" w:rsidP="002625C7"/>
    <w:p w:rsidR="003C46AC" w:rsidRDefault="003C46AC">
      <w:pPr>
        <w:widowControl/>
        <w:spacing w:line="240" w:lineRule="auto"/>
      </w:pPr>
      <w:r>
        <w:br w:type="page"/>
      </w:r>
    </w:p>
    <w:p w:rsidR="00CD6070" w:rsidRDefault="00CD6070" w:rsidP="00CD6070"/>
    <w:p w:rsidR="00CD6070" w:rsidRDefault="00CD6070" w:rsidP="00CD6070">
      <w:pPr>
        <w:pStyle w:val="a6"/>
      </w:pPr>
      <w:r>
        <w:t>Project Drivers</w:t>
      </w:r>
    </w:p>
    <w:p w:rsidR="00C67442" w:rsidRPr="00F839F0" w:rsidRDefault="00690538" w:rsidP="00CD4A82">
      <w:pPr>
        <w:pStyle w:val="1"/>
      </w:pPr>
      <w:r w:rsidRPr="00CD4A82">
        <w:t>The Purpose of the Project</w:t>
      </w:r>
    </w:p>
    <w:p w:rsidR="0023710A" w:rsidRDefault="00E062CC" w:rsidP="00CD4A82">
      <w:pPr>
        <w:pStyle w:val="2"/>
      </w:pPr>
      <w:r>
        <w:t>The User Business or Background of the Project Effort</w:t>
      </w:r>
    </w:p>
    <w:p w:rsidR="0023710A" w:rsidRDefault="0023710A" w:rsidP="00B862C0">
      <w:pPr>
        <w:pStyle w:val="a8"/>
        <w:ind w:firstLine="400"/>
      </w:pPr>
    </w:p>
    <w:p w:rsidR="0023710A" w:rsidRDefault="00E062CC" w:rsidP="00CD4A82">
      <w:pPr>
        <w:pStyle w:val="2"/>
      </w:pPr>
      <w:r>
        <w:t>Goals of the Project</w:t>
      </w:r>
    </w:p>
    <w:p w:rsidR="0023710A" w:rsidRDefault="0023710A" w:rsidP="00266F11">
      <w:pPr>
        <w:pStyle w:val="a8"/>
        <w:ind w:firstLine="400"/>
      </w:pPr>
    </w:p>
    <w:p w:rsidR="0010378D" w:rsidRDefault="0010378D" w:rsidP="0010378D">
      <w:pPr>
        <w:pStyle w:val="1"/>
      </w:pPr>
      <w:r>
        <w:t>The Client, the Customer, and Other Stakeholders</w:t>
      </w:r>
    </w:p>
    <w:p w:rsidR="0010378D" w:rsidRPr="00A35A5F" w:rsidRDefault="0010378D" w:rsidP="00A35A5F">
      <w:pPr>
        <w:pStyle w:val="a8"/>
        <w:ind w:firstLine="400"/>
      </w:pPr>
    </w:p>
    <w:p w:rsidR="00AC4DCF" w:rsidRDefault="00AC4DCF" w:rsidP="00AC4DCF">
      <w:pPr>
        <w:pStyle w:val="1"/>
      </w:pPr>
      <w:r>
        <w:t>Users of the Product</w:t>
      </w:r>
    </w:p>
    <w:p w:rsidR="00EC398B" w:rsidRDefault="00EC398B" w:rsidP="00FA748F">
      <w:pPr>
        <w:pStyle w:val="a8"/>
        <w:ind w:left="420" w:firstLineChars="0" w:firstLine="0"/>
      </w:pPr>
    </w:p>
    <w:p w:rsidR="003C46AC" w:rsidRDefault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Project Constraints</w:t>
      </w:r>
    </w:p>
    <w:p w:rsidR="0010378D" w:rsidRDefault="0010378D" w:rsidP="0023710A"/>
    <w:p w:rsidR="00CC0D01" w:rsidRDefault="00CC0D01" w:rsidP="00CC0D01">
      <w:pPr>
        <w:pStyle w:val="1"/>
      </w:pPr>
      <w:r>
        <w:t>Mandated Constraints</w:t>
      </w:r>
    </w:p>
    <w:p w:rsidR="00CC0D01" w:rsidRDefault="00CC0D01" w:rsidP="0023710A"/>
    <w:p w:rsidR="00CC0D01" w:rsidRDefault="00CC0D01" w:rsidP="00394411">
      <w:pPr>
        <w:pStyle w:val="1"/>
      </w:pPr>
      <w:r>
        <w:t>Naming Conventions and Definitions</w:t>
      </w:r>
    </w:p>
    <w:p w:rsidR="00394411" w:rsidRPr="00394411" w:rsidRDefault="00394411" w:rsidP="00394411">
      <w:pPr>
        <w:pStyle w:val="2"/>
      </w:pPr>
      <w:r>
        <w:t>Definitions of All Terms, Including Acronyms, Used in the Project</w:t>
      </w:r>
    </w:p>
    <w:p w:rsidR="002D42D2" w:rsidRDefault="002D42D2" w:rsidP="002D42D2">
      <w:pPr>
        <w:pStyle w:val="3"/>
      </w:pPr>
      <w:r>
        <w:rPr>
          <w:rFonts w:eastAsiaTheme="minorEastAsia" w:hint="eastAsia"/>
        </w:rPr>
        <w:t>Nvod Data-Pipe Service</w:t>
      </w:r>
    </w:p>
    <w:p w:rsidR="002D42D2" w:rsidRDefault="002D42D2" w:rsidP="002D42D2">
      <w:pPr>
        <w:pStyle w:val="a8"/>
        <w:ind w:firstLine="400"/>
      </w:pPr>
      <w:r>
        <w:rPr>
          <w:rFonts w:hint="eastAsia"/>
        </w:rPr>
        <w:t>为了支持Nvod业务特别定义的用于传送Poster等信息的Service，Service Type 0x80 ~ 0xFE。</w:t>
      </w:r>
      <w:r w:rsidR="00DB5878">
        <w:rPr>
          <w:rFonts w:hint="eastAsia"/>
        </w:rPr>
        <w:t>整个Nvod系统有且只有一个Nvod Data-Pipe Service。</w:t>
      </w:r>
    </w:p>
    <w:p w:rsidR="002D42D2" w:rsidRPr="00DA29BB" w:rsidRDefault="002D42D2" w:rsidP="002D42D2">
      <w:pPr>
        <w:pStyle w:val="a8"/>
        <w:ind w:firstLine="400"/>
      </w:pPr>
      <w:r>
        <w:rPr>
          <w:rFonts w:hint="eastAsia"/>
        </w:rPr>
        <w:t>关于Service Type的定义，请参考：</w:t>
      </w: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 w:rsidRPr="00C15046">
        <w:rPr>
          <w:i/>
        </w:rPr>
        <w:t>–</w:t>
      </w:r>
      <w:r w:rsidRPr="00C15046">
        <w:rPr>
          <w:rFonts w:hint="eastAsia"/>
          <w:i/>
        </w:rPr>
        <w:t xml:space="preserve"> part </w:t>
      </w:r>
      <w:r>
        <w:rPr>
          <w:rFonts w:hint="eastAsia"/>
          <w:i/>
        </w:rPr>
        <w:t>6.2.33</w:t>
      </w:r>
      <w:r w:rsidRPr="00C15046">
        <w:rPr>
          <w:rFonts w:hint="eastAsia"/>
          <w:i/>
        </w:rPr>
        <w:t xml:space="preserve">: </w:t>
      </w:r>
      <w:r w:rsidRPr="00A062B3">
        <w:rPr>
          <w:i/>
        </w:rPr>
        <w:t>Service descriptor</w:t>
      </w:r>
      <w:r>
        <w:rPr>
          <w:rFonts w:hint="eastAsia"/>
          <w:i/>
        </w:rPr>
        <w:t>.</w:t>
      </w:r>
    </w:p>
    <w:p w:rsidR="002D42D2" w:rsidRPr="00A062B3" w:rsidRDefault="002D42D2" w:rsidP="002D42D2">
      <w:pPr>
        <w:pStyle w:val="a8"/>
        <w:ind w:firstLine="400"/>
      </w:pPr>
      <w:r>
        <w:rPr>
          <w:rFonts w:hint="eastAsia"/>
        </w:rPr>
        <w:t>Epg 系统负责为此Service发送相关的Sdt。</w:t>
      </w:r>
    </w:p>
    <w:p w:rsidR="000E7EDA" w:rsidRDefault="000E7EDA" w:rsidP="00717EF7">
      <w:pPr>
        <w:pStyle w:val="3"/>
      </w:pPr>
      <w:r>
        <w:rPr>
          <w:rFonts w:hint="eastAsia"/>
        </w:rPr>
        <w:t>Nvod</w:t>
      </w:r>
      <w:r w:rsidR="00BD678B">
        <w:rPr>
          <w:rFonts w:asciiTheme="minorEastAsia" w:eastAsiaTheme="minorEastAsia" w:hAnsiTheme="minorEastAsia" w:hint="eastAsia"/>
        </w:rPr>
        <w:t xml:space="preserve"> </w:t>
      </w:r>
      <w:r w:rsidR="00D53528">
        <w:rPr>
          <w:rFonts w:hint="eastAsia"/>
        </w:rPr>
        <w:t>R</w:t>
      </w:r>
      <w:r w:rsidR="00D53528" w:rsidRPr="0087793C">
        <w:t>eference</w:t>
      </w:r>
      <w:r w:rsidR="00BD678B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Service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为了支持Nvod业务在Sdt所添加的虚拟Service。</w:t>
      </w:r>
    </w:p>
    <w:p w:rsidR="002222FF" w:rsidRDefault="002222FF" w:rsidP="000E7EDA">
      <w:pPr>
        <w:pStyle w:val="a8"/>
        <w:ind w:firstLine="400"/>
      </w:pPr>
      <w:r>
        <w:rPr>
          <w:rFonts w:hint="eastAsia"/>
        </w:rPr>
        <w:t>Nvod 系统通过NvodProfile.xml的内容来判断某个service是否为Nvod Reference Service。</w:t>
      </w:r>
    </w:p>
    <w:p w:rsidR="000E7EDA" w:rsidRPr="004259B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0E7EDA" w:rsidRDefault="000E7EDA" w:rsidP="00717EF7">
      <w:pPr>
        <w:pStyle w:val="3"/>
      </w:pPr>
      <w:r>
        <w:rPr>
          <w:rFonts w:hint="eastAsia"/>
        </w:rPr>
        <w:t>Nvod</w:t>
      </w:r>
      <w:r w:rsidR="00115C8A">
        <w:rPr>
          <w:rFonts w:asciiTheme="minorEastAsia" w:eastAsiaTheme="minorEastAsia" w:hAnsiTheme="minorEastAsia" w:hint="eastAsia"/>
        </w:rPr>
        <w:t xml:space="preserve"> </w:t>
      </w:r>
      <w:r w:rsidR="005D24FF" w:rsidRPr="005D24FF">
        <w:rPr>
          <w:rFonts w:hint="eastAsia"/>
        </w:rPr>
        <w:t xml:space="preserve">Time-Shifted </w:t>
      </w:r>
      <w:r>
        <w:rPr>
          <w:rFonts w:hint="eastAsia"/>
        </w:rPr>
        <w:t>Service</w:t>
      </w:r>
    </w:p>
    <w:p w:rsidR="002222FF" w:rsidRDefault="000E7EDA" w:rsidP="002222FF">
      <w:pPr>
        <w:pStyle w:val="a8"/>
        <w:ind w:firstLine="400"/>
      </w:pPr>
      <w:r>
        <w:rPr>
          <w:rFonts w:hint="eastAsia"/>
        </w:rPr>
        <w:t>为了支持Nvod业务根据不同时延来播放相同节目的Service。</w:t>
      </w:r>
    </w:p>
    <w:p w:rsidR="000E7EDA" w:rsidRDefault="002222FF" w:rsidP="002222FF">
      <w:pPr>
        <w:pStyle w:val="a8"/>
        <w:ind w:firstLine="400"/>
      </w:pPr>
      <w:r>
        <w:rPr>
          <w:rFonts w:hint="eastAsia"/>
        </w:rPr>
        <w:t>Nvod 系统通过NvodProfile.xml的内容来判断某个service是否为Nvod Service。</w:t>
      </w:r>
    </w:p>
    <w:p w:rsidR="000E7EDA" w:rsidRDefault="000E7EDA" w:rsidP="000E7EDA">
      <w:pPr>
        <w:pStyle w:val="a8"/>
        <w:ind w:firstLine="400"/>
      </w:pPr>
      <w:r>
        <w:rPr>
          <w:rFonts w:hint="eastAsia"/>
        </w:rPr>
        <w:t>如需了解更多的关于Sdt的详细信息，请参考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  <w:r>
        <w:rPr>
          <w:rFonts w:hint="eastAsia"/>
        </w:rPr>
        <w:t>。</w:t>
      </w:r>
    </w:p>
    <w:p w:rsidR="00A94F7C" w:rsidRDefault="00A94F7C" w:rsidP="00A94F7C">
      <w:pPr>
        <w:pStyle w:val="3"/>
      </w:pPr>
      <w:r>
        <w:rPr>
          <w:rFonts w:hint="eastAsia"/>
        </w:rPr>
        <w:t>Movie Repository</w:t>
      </w:r>
    </w:p>
    <w:p w:rsidR="00A94F7C" w:rsidRDefault="00A94F7C" w:rsidP="00A94F7C">
      <w:pPr>
        <w:pStyle w:val="a8"/>
        <w:ind w:firstLine="400"/>
      </w:pPr>
      <w:r>
        <w:rPr>
          <w:rFonts w:hint="eastAsia"/>
        </w:rPr>
        <w:t>存放Nvod 片源的仓库，Nvod在播放电影前通过Movie Repository查询Movie Informa</w:t>
      </w:r>
      <w:r w:rsidR="00ED2E55">
        <w:rPr>
          <w:rFonts w:hint="eastAsia"/>
        </w:rPr>
        <w:t>tion</w:t>
      </w:r>
      <w:r w:rsidR="00BF6485">
        <w:rPr>
          <w:rFonts w:hint="eastAsia"/>
        </w:rPr>
        <w:t xml:space="preserve"> (</w:t>
      </w:r>
      <w:r w:rsidR="0020167E">
        <w:fldChar w:fldCharType="begin"/>
      </w:r>
      <w:r w:rsidR="00BF6485">
        <w:rPr>
          <w:rFonts w:hint="eastAsia"/>
        </w:rPr>
        <w:instrText>REF _Ref446146537 \r \h</w:instrText>
      </w:r>
      <w:r w:rsidR="0020167E">
        <w:fldChar w:fldCharType="separate"/>
      </w:r>
      <w:r w:rsidR="0085451D">
        <w:t>5.2.8</w:t>
      </w:r>
      <w:r w:rsidR="0020167E">
        <w:fldChar w:fldCharType="end"/>
      </w:r>
      <w:r w:rsidR="00BF6485">
        <w:rPr>
          <w:rFonts w:hint="eastAsia"/>
        </w:rPr>
        <w:t>)</w:t>
      </w:r>
      <w:r w:rsidR="00ED2E55">
        <w:rPr>
          <w:rFonts w:hint="eastAsia"/>
        </w:rPr>
        <w:t>。</w:t>
      </w:r>
    </w:p>
    <w:p w:rsidR="00902678" w:rsidRDefault="00902678" w:rsidP="00902678">
      <w:pPr>
        <w:pStyle w:val="3"/>
      </w:pPr>
      <w:r>
        <w:rPr>
          <w:rFonts w:hint="eastAsia"/>
        </w:rPr>
        <w:t>Source Pmt</w:t>
      </w:r>
      <w:r w:rsidR="00115C8A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Pid</w:t>
      </w:r>
    </w:p>
    <w:p w:rsidR="00902678" w:rsidRDefault="00902678" w:rsidP="00A94F7C">
      <w:pPr>
        <w:pStyle w:val="a8"/>
        <w:ind w:firstLine="400"/>
      </w:pPr>
      <w:r>
        <w:rPr>
          <w:rFonts w:hint="eastAsia"/>
        </w:rPr>
        <w:t>片源</w:t>
      </w:r>
      <w:r w:rsidR="005B1BDD">
        <w:rPr>
          <w:rFonts w:hint="eastAsia"/>
        </w:rPr>
        <w:t>ts</w:t>
      </w:r>
      <w:r>
        <w:rPr>
          <w:rFonts w:hint="eastAsia"/>
        </w:rPr>
        <w:t>文件中原始</w:t>
      </w:r>
      <w:r w:rsidR="005B1BDD">
        <w:rPr>
          <w:rFonts w:hint="eastAsia"/>
        </w:rPr>
        <w:t>的</w:t>
      </w:r>
      <w:r>
        <w:rPr>
          <w:rFonts w:hint="eastAsia"/>
        </w:rPr>
        <w:t>Pmt</w:t>
      </w:r>
      <w:r w:rsidR="005B1BDD">
        <w:rPr>
          <w:rFonts w:hint="eastAsia"/>
        </w:rPr>
        <w:t xml:space="preserve"> </w:t>
      </w:r>
      <w:r>
        <w:rPr>
          <w:rFonts w:hint="eastAsia"/>
        </w:rPr>
        <w:t>Pid</w:t>
      </w:r>
      <w:r w:rsidR="006674A0">
        <w:rPr>
          <w:rFonts w:hint="eastAsia"/>
        </w:rPr>
        <w:t>。</w:t>
      </w:r>
    </w:p>
    <w:p w:rsidR="006674A0" w:rsidRDefault="006674A0" w:rsidP="006674A0">
      <w:pPr>
        <w:pStyle w:val="3"/>
        <w:rPr>
          <w:rFonts w:eastAsiaTheme="minorEastAsia"/>
        </w:rPr>
      </w:pPr>
      <w:r>
        <w:rPr>
          <w:rFonts w:hint="eastAsia"/>
        </w:rPr>
        <w:t>Source Audio Pid</w:t>
      </w:r>
    </w:p>
    <w:p w:rsidR="006674A0" w:rsidRDefault="00E42398" w:rsidP="006674A0">
      <w:pPr>
        <w:pStyle w:val="a8"/>
        <w:ind w:firstLine="400"/>
      </w:pPr>
      <w:r>
        <w:rPr>
          <w:rFonts w:hint="eastAsia"/>
        </w:rPr>
        <w:t>片源ts文件中原始的Audio Pid。</w:t>
      </w:r>
    </w:p>
    <w:p w:rsidR="0038650C" w:rsidRDefault="0038650C" w:rsidP="0038650C">
      <w:pPr>
        <w:pStyle w:val="3"/>
      </w:pPr>
      <w:r>
        <w:rPr>
          <w:rFonts w:hint="eastAsia"/>
        </w:rPr>
        <w:t>Source Pcr Pid</w:t>
      </w:r>
    </w:p>
    <w:p w:rsidR="0038650C" w:rsidRDefault="0038650C" w:rsidP="006674A0">
      <w:pPr>
        <w:pStyle w:val="a8"/>
        <w:ind w:firstLine="400"/>
      </w:pPr>
      <w:r>
        <w:rPr>
          <w:rFonts w:hint="eastAsia"/>
        </w:rPr>
        <w:t>片源ts文件中原始的Pcr Pid。</w:t>
      </w:r>
    </w:p>
    <w:p w:rsidR="006674A0" w:rsidRDefault="006674A0" w:rsidP="006674A0">
      <w:pPr>
        <w:pStyle w:val="3"/>
        <w:rPr>
          <w:rFonts w:eastAsiaTheme="minorEastAsia"/>
        </w:rPr>
      </w:pPr>
      <w:r>
        <w:rPr>
          <w:rFonts w:hint="eastAsia"/>
        </w:rPr>
        <w:t xml:space="preserve">Source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6674A0" w:rsidRDefault="00E42398" w:rsidP="006674A0">
      <w:pPr>
        <w:pStyle w:val="a8"/>
        <w:ind w:firstLine="400"/>
      </w:pPr>
      <w:r>
        <w:rPr>
          <w:rFonts w:hint="eastAsia"/>
        </w:rPr>
        <w:t>片源ts文件中原始的</w:t>
      </w:r>
      <w:r>
        <w:t>Video</w:t>
      </w:r>
      <w:r>
        <w:rPr>
          <w:rFonts w:hint="eastAsia"/>
        </w:rPr>
        <w:t xml:space="preserve"> Pid。</w:t>
      </w:r>
      <w:r w:rsidR="006674A0">
        <w:rPr>
          <w:rFonts w:hint="eastAsia"/>
        </w:rPr>
        <w:t xml:space="preserve"> </w:t>
      </w:r>
    </w:p>
    <w:p w:rsidR="00C87E3D" w:rsidRDefault="00C87E3D" w:rsidP="00C87E3D">
      <w:pPr>
        <w:pStyle w:val="3"/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Pmt</w:t>
      </w:r>
      <w:r w:rsidR="00115C8A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Pid</w:t>
      </w:r>
    </w:p>
    <w:p w:rsidR="00C87E3D" w:rsidRDefault="00C87E3D" w:rsidP="00C87E3D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Service对应PmtPid。</w:t>
      </w:r>
    </w:p>
    <w:p w:rsidR="00C87E3D" w:rsidRDefault="00C87E3D" w:rsidP="00C87E3D">
      <w:pPr>
        <w:pStyle w:val="3"/>
        <w:rPr>
          <w:rFonts w:eastAsiaTheme="minorEastAsia"/>
        </w:rPr>
      </w:pPr>
      <w:r w:rsidRPr="00C87E3D">
        <w:rPr>
          <w:rFonts w:hint="eastAsia"/>
        </w:rPr>
        <w:lastRenderedPageBreak/>
        <w:t xml:space="preserve">Target </w:t>
      </w:r>
      <w:r>
        <w:rPr>
          <w:rFonts w:hint="eastAsia"/>
        </w:rPr>
        <w:t>Audio Pid</w:t>
      </w:r>
    </w:p>
    <w:p w:rsidR="0038650C" w:rsidRDefault="00C87E3D" w:rsidP="0038650C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Service对应Audio Pid。</w:t>
      </w:r>
    </w:p>
    <w:p w:rsidR="0038650C" w:rsidRDefault="0038650C" w:rsidP="0038650C">
      <w:pPr>
        <w:pStyle w:val="3"/>
      </w:pPr>
      <w:r w:rsidRPr="00C87E3D">
        <w:rPr>
          <w:rFonts w:hint="eastAsia"/>
        </w:rPr>
        <w:t xml:space="preserve">Target </w:t>
      </w:r>
      <w:r>
        <w:rPr>
          <w:rFonts w:hint="eastAsia"/>
        </w:rPr>
        <w:t>Pcr Pid</w:t>
      </w:r>
    </w:p>
    <w:p w:rsidR="00C87E3D" w:rsidRDefault="0038650C" w:rsidP="0038650C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Service对应Pcr Pid。</w:t>
      </w:r>
    </w:p>
    <w:p w:rsidR="00C87E3D" w:rsidRDefault="00C87E3D" w:rsidP="00C87E3D">
      <w:pPr>
        <w:pStyle w:val="3"/>
        <w:rPr>
          <w:rFonts w:eastAsiaTheme="minorEastAsia"/>
        </w:rPr>
      </w:pPr>
      <w:r w:rsidRPr="00C87E3D">
        <w:rPr>
          <w:rFonts w:hint="eastAsia"/>
        </w:rPr>
        <w:t xml:space="preserve">Target </w:t>
      </w:r>
      <w:r w:rsidRPr="006674A0">
        <w:rPr>
          <w:rFonts w:hint="eastAsia"/>
        </w:rPr>
        <w:t xml:space="preserve">Video </w:t>
      </w:r>
      <w:r>
        <w:rPr>
          <w:rFonts w:hint="eastAsia"/>
        </w:rPr>
        <w:t>Pid</w:t>
      </w:r>
    </w:p>
    <w:p w:rsidR="00C87E3D" w:rsidRDefault="00C87E3D" w:rsidP="006674A0">
      <w:pPr>
        <w:pStyle w:val="a8"/>
        <w:ind w:firstLine="400"/>
      </w:pPr>
      <w:r w:rsidRPr="00C87E3D">
        <w:t>NvodProfile.xml</w:t>
      </w:r>
      <w:r>
        <w:rPr>
          <w:rFonts w:hint="eastAsia"/>
        </w:rPr>
        <w:t>中配置的Nvod Service对应</w:t>
      </w:r>
      <w:r w:rsidRPr="009B047E">
        <w:rPr>
          <w:rFonts w:hint="eastAsia"/>
        </w:rPr>
        <w:t xml:space="preserve">Video </w:t>
      </w:r>
      <w:r>
        <w:rPr>
          <w:rFonts w:hint="eastAsia"/>
        </w:rPr>
        <w:t>Pid。</w:t>
      </w:r>
    </w:p>
    <w:p w:rsidR="00C87E3D" w:rsidRDefault="005B1BDD" w:rsidP="005B1BDD">
      <w:pPr>
        <w:pStyle w:val="3"/>
        <w:rPr>
          <w:rFonts w:eastAsiaTheme="minorEastAsia"/>
        </w:rPr>
      </w:pPr>
      <w:r>
        <w:rPr>
          <w:rFonts w:eastAsiaTheme="minorEastAsia" w:hint="eastAsia"/>
        </w:rPr>
        <w:t>片源</w:t>
      </w:r>
      <w:r>
        <w:rPr>
          <w:rFonts w:eastAsiaTheme="minorEastAsia" w:hint="eastAsia"/>
        </w:rPr>
        <w:t>ts</w:t>
      </w:r>
      <w:r>
        <w:rPr>
          <w:rFonts w:eastAsiaTheme="minorEastAsia" w:hint="eastAsia"/>
        </w:rPr>
        <w:t>文件</w:t>
      </w:r>
    </w:p>
    <w:p w:rsidR="005B1BDD" w:rsidRPr="005B1BDD" w:rsidRDefault="005B1BDD" w:rsidP="005B1BDD">
      <w:pPr>
        <w:pStyle w:val="a8"/>
        <w:ind w:firstLine="400"/>
      </w:pPr>
      <w:r>
        <w:rPr>
          <w:rFonts w:hint="eastAsia"/>
        </w:rPr>
        <w:t xml:space="preserve">Nvod 系统播放的电影的源文件,文件中只包含一个Service相关的信息,包括Pat, Pmt, </w:t>
      </w:r>
      <w:r w:rsidR="00157A0B">
        <w:rPr>
          <w:rFonts w:hint="eastAsia"/>
        </w:rPr>
        <w:t xml:space="preserve">Pcr, </w:t>
      </w:r>
      <w:r>
        <w:rPr>
          <w:rFonts w:hint="eastAsia"/>
        </w:rPr>
        <w:t>Audio Ts, Vide</w:t>
      </w:r>
      <w:r w:rsidR="00E42398">
        <w:rPr>
          <w:rFonts w:hint="eastAsia"/>
        </w:rPr>
        <w:t>o Ts。</w:t>
      </w:r>
    </w:p>
    <w:p w:rsidR="000E7EDA" w:rsidRPr="000E7EDA" w:rsidRDefault="00717EF7" w:rsidP="00717EF7">
      <w:pPr>
        <w:pStyle w:val="2"/>
      </w:pPr>
      <w:r>
        <w:t>Data Dictionary for Any Included Models</w:t>
      </w:r>
    </w:p>
    <w:p w:rsidR="00F07DAA" w:rsidRDefault="00760E77" w:rsidP="00F07DAA">
      <w:pPr>
        <w:pStyle w:val="3"/>
        <w:rPr>
          <w:rFonts w:eastAsiaTheme="minorEastAsia"/>
        </w:rPr>
      </w:pPr>
      <w:r>
        <w:rPr>
          <w:rFonts w:hint="eastAsia"/>
        </w:rPr>
        <w:t>Nvod Reference Service</w:t>
      </w:r>
      <w:r w:rsidR="00B63350">
        <w:rPr>
          <w:rFonts w:eastAsiaTheme="minorEastAsia" w:hint="eastAsia"/>
        </w:rPr>
        <w:t xml:space="preserve"> </w:t>
      </w:r>
      <w:r w:rsidR="00D405F4">
        <w:rPr>
          <w:rFonts w:eastAsiaTheme="minorEastAsia" w:hint="eastAsia"/>
        </w:rPr>
        <w:t>Info</w:t>
      </w:r>
    </w:p>
    <w:p w:rsidR="00CA505E" w:rsidRPr="00CA505E" w:rsidRDefault="00CA505E" w:rsidP="00CA505E">
      <w:pPr>
        <w:pStyle w:val="a8"/>
        <w:ind w:firstLine="400"/>
        <w:rPr>
          <w:rFonts w:eastAsiaTheme="minorEastAsia"/>
        </w:rPr>
      </w:pPr>
      <w:r>
        <w:rPr>
          <w:rFonts w:hint="eastAsia"/>
        </w:rPr>
        <w:t>由Epg系统维护的Nvod Reference Service 相关的信息</w:t>
      </w:r>
      <w:r>
        <w:rPr>
          <w:rFonts w:eastAsiaTheme="minorEastAsia" w:hint="eastAsia"/>
        </w:rPr>
        <w:t>，包含以下内容：</w:t>
      </w:r>
    </w:p>
    <w:p w:rsidR="00CA505E" w:rsidRDefault="00CA505E" w:rsidP="003F62AB">
      <w:pPr>
        <w:pStyle w:val="a8"/>
        <w:numPr>
          <w:ilvl w:val="0"/>
          <w:numId w:val="4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Transport Stream Id。</w:t>
      </w:r>
    </w:p>
    <w:p w:rsidR="002F571B" w:rsidRPr="009476EC" w:rsidRDefault="00CA505E" w:rsidP="003F62AB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Nvod Reference Service Id</w:t>
      </w:r>
      <w:r w:rsidR="0002034E">
        <w:rPr>
          <w:rFonts w:eastAsiaTheme="minorEastAsia" w:hint="eastAsia"/>
        </w:rPr>
        <w:t>。</w:t>
      </w:r>
    </w:p>
    <w:p w:rsidR="00CA505E" w:rsidRDefault="00CA505E" w:rsidP="00CA505E">
      <w:pPr>
        <w:pStyle w:val="3"/>
        <w:rPr>
          <w:rFonts w:eastAsiaTheme="minorEastAsia"/>
        </w:rPr>
      </w:pPr>
      <w:r>
        <w:rPr>
          <w:rFonts w:hint="eastAsia"/>
        </w:rPr>
        <w:t>Nvod Reference Service</w:t>
      </w:r>
      <w:r>
        <w:rPr>
          <w:rFonts w:eastAsiaTheme="minorEastAsia" w:hint="eastAsia"/>
        </w:rPr>
        <w:t xml:space="preserve"> Event Info</w:t>
      </w:r>
    </w:p>
    <w:p w:rsidR="00CA505E" w:rsidRDefault="00CA505E" w:rsidP="00CA505E">
      <w:pPr>
        <w:pStyle w:val="a8"/>
        <w:ind w:firstLine="400"/>
      </w:pPr>
      <w:r>
        <w:rPr>
          <w:rFonts w:hint="eastAsia"/>
        </w:rPr>
        <w:t>由Epg系统维护的Nvod Reference Service Event相关的信息</w:t>
      </w:r>
      <w:r>
        <w:rPr>
          <w:rFonts w:eastAsiaTheme="minorEastAsia" w:hint="eastAsia"/>
        </w:rPr>
        <w:t>，包含以下内容：</w:t>
      </w:r>
    </w:p>
    <w:p w:rsidR="00CA1F86" w:rsidRPr="00CA1F86" w:rsidRDefault="00CA1F86" w:rsidP="006E750D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Nvod Reference Service Id。</w:t>
      </w:r>
    </w:p>
    <w:p w:rsidR="00AE1A44" w:rsidRDefault="00AE1A44" w:rsidP="006E750D">
      <w:pPr>
        <w:pStyle w:val="a8"/>
        <w:numPr>
          <w:ilvl w:val="0"/>
          <w:numId w:val="39"/>
        </w:numPr>
        <w:ind w:firstLineChars="0"/>
      </w:pPr>
      <w:r>
        <w:rPr>
          <w:rFonts w:eastAsiaTheme="minorEastAsia" w:hint="eastAsia"/>
        </w:rPr>
        <w:t>Event Id</w:t>
      </w:r>
      <w:r w:rsidR="00CA1F86">
        <w:rPr>
          <w:rFonts w:hint="eastAsia"/>
        </w:rPr>
        <w:t>。</w:t>
      </w:r>
    </w:p>
    <w:p w:rsidR="00CA505E" w:rsidRDefault="00CA505E" w:rsidP="006E750D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 xml:space="preserve">多个按播放顺序排列的Movie Id， 其中最后一个Movie Id是用户点播的电影，其余的Movie Id都是广告。 </w:t>
      </w:r>
    </w:p>
    <w:p w:rsidR="00CA505E" w:rsidRDefault="00CA505E" w:rsidP="006E750D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0个或1个Poster Id Descriptor(</w:t>
      </w:r>
      <w:r w:rsidR="0020167E">
        <w:fldChar w:fldCharType="begin"/>
      </w:r>
      <w:r>
        <w:rPr>
          <w:rFonts w:hint="eastAsia"/>
        </w:rPr>
        <w:instrText>REF _Ref447876102 \r \h</w:instrText>
      </w:r>
      <w:r w:rsidR="0020167E">
        <w:fldChar w:fldCharType="separate"/>
      </w:r>
      <w:r>
        <w:t>5.2.9</w:t>
      </w:r>
      <w:r w:rsidR="0020167E">
        <w:fldChar w:fldCharType="end"/>
      </w:r>
      <w:r>
        <w:rPr>
          <w:rFonts w:hint="eastAsia"/>
        </w:rPr>
        <w:t xml:space="preserve">)。 </w:t>
      </w:r>
    </w:p>
    <w:p w:rsidR="005244FB" w:rsidRDefault="005244FB" w:rsidP="006E750D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Event 开始时间。</w:t>
      </w:r>
    </w:p>
    <w:p w:rsidR="00CA505E" w:rsidRPr="002F7AAB" w:rsidRDefault="005244FB" w:rsidP="006E750D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Event 持续时间(秒)。</w:t>
      </w:r>
    </w:p>
    <w:p w:rsidR="00D048F6" w:rsidRDefault="00D048F6" w:rsidP="00D048F6">
      <w:pPr>
        <w:pStyle w:val="3"/>
        <w:rPr>
          <w:rFonts w:eastAsiaTheme="minorEastAsia"/>
        </w:rPr>
      </w:pPr>
      <w:r>
        <w:rPr>
          <w:rFonts w:hint="eastAsia"/>
        </w:rPr>
        <w:t xml:space="preserve">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</w:t>
      </w:r>
      <w:r>
        <w:rPr>
          <w:rFonts w:eastAsiaTheme="minorEastAsia" w:hint="eastAsia"/>
        </w:rPr>
        <w:t xml:space="preserve"> </w:t>
      </w:r>
      <w:r w:rsidRPr="00B63350">
        <w:rPr>
          <w:rFonts w:eastAsiaTheme="minorEastAsia" w:hint="eastAsia"/>
        </w:rPr>
        <w:t>Info</w:t>
      </w:r>
    </w:p>
    <w:p w:rsidR="00D048F6" w:rsidRDefault="00D048F6" w:rsidP="00D048F6">
      <w:pPr>
        <w:ind w:left="400"/>
        <w:rPr>
          <w:rFonts w:eastAsiaTheme="minorEastAsia"/>
        </w:rPr>
      </w:pPr>
      <w:r>
        <w:rPr>
          <w:rFonts w:hint="eastAsia"/>
        </w:rPr>
        <w:t xml:space="preserve">由Epg系统维护的Nvod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Service的相关的信息，</w:t>
      </w:r>
      <w:r>
        <w:rPr>
          <w:rFonts w:eastAsiaTheme="minorEastAsia" w:hint="eastAsia"/>
        </w:rPr>
        <w:t>包含以下内容：</w:t>
      </w:r>
    </w:p>
    <w:p w:rsidR="00D048F6" w:rsidRDefault="00552A0A" w:rsidP="006E750D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Transport Stream Id。</w:t>
      </w:r>
    </w:p>
    <w:p w:rsidR="00D52572" w:rsidRPr="002F7AAB" w:rsidRDefault="00D52572" w:rsidP="006E750D">
      <w:pPr>
        <w:pStyle w:val="a8"/>
        <w:numPr>
          <w:ilvl w:val="0"/>
          <w:numId w:val="40"/>
        </w:numPr>
        <w:ind w:firstLineChars="0"/>
        <w:rPr>
          <w:rFonts w:eastAsiaTheme="minorEastAsia"/>
        </w:rPr>
      </w:pP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 Id。</w:t>
      </w:r>
    </w:p>
    <w:p w:rsidR="002F571B" w:rsidRDefault="002F571B" w:rsidP="002F571B">
      <w:pPr>
        <w:pStyle w:val="3"/>
      </w:pPr>
      <w:r>
        <w:rPr>
          <w:rFonts w:hint="eastAsia"/>
        </w:rPr>
        <w:t xml:space="preserve">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</w:t>
      </w:r>
      <w:r>
        <w:rPr>
          <w:rFonts w:eastAsiaTheme="minorEastAsia" w:hint="eastAsia"/>
        </w:rPr>
        <w:t xml:space="preserve"> Event </w:t>
      </w:r>
      <w:r w:rsidRPr="00B63350">
        <w:rPr>
          <w:rFonts w:eastAsiaTheme="minorEastAsia" w:hint="eastAsia"/>
        </w:rPr>
        <w:t>Info</w:t>
      </w:r>
    </w:p>
    <w:p w:rsidR="00BF2E6E" w:rsidRDefault="002F571B" w:rsidP="002F571B">
      <w:pPr>
        <w:pStyle w:val="a8"/>
        <w:ind w:firstLine="400"/>
      </w:pPr>
      <w:r>
        <w:rPr>
          <w:rFonts w:hint="eastAsia"/>
        </w:rPr>
        <w:t xml:space="preserve">由Epg系统维护的Nvod </w:t>
      </w:r>
      <w:r w:rsidRPr="005D24FF">
        <w:rPr>
          <w:rFonts w:hint="eastAsia"/>
        </w:rPr>
        <w:t>Time-Sh</w:t>
      </w:r>
      <w:r w:rsidRPr="00B63350">
        <w:rPr>
          <w:rFonts w:eastAsiaTheme="minorEastAsia" w:hint="eastAsia"/>
        </w:rPr>
        <w:t>ifted</w:t>
      </w:r>
      <w:r>
        <w:rPr>
          <w:rFonts w:hint="eastAsia"/>
        </w:rPr>
        <w:t xml:space="preserve"> Service的Event相关的信息，</w:t>
      </w:r>
      <w:r w:rsidR="0095603C">
        <w:rPr>
          <w:rFonts w:eastAsiaTheme="minorEastAsia" w:hint="eastAsia"/>
        </w:rPr>
        <w:t>包含以下内容</w:t>
      </w:r>
      <w:r>
        <w:rPr>
          <w:rFonts w:eastAsiaTheme="minorEastAsia" w:hint="eastAsia"/>
        </w:rPr>
        <w:t>：</w:t>
      </w:r>
    </w:p>
    <w:p w:rsidR="00770042" w:rsidRDefault="002B58D6" w:rsidP="006E750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Event Id</w:t>
      </w:r>
      <w:r w:rsidR="00887A6F">
        <w:rPr>
          <w:rFonts w:hint="eastAsia"/>
        </w:rPr>
        <w:t>。</w:t>
      </w:r>
    </w:p>
    <w:p w:rsidR="006B061A" w:rsidRDefault="006B061A" w:rsidP="006E750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Poster Id。</w:t>
      </w:r>
    </w:p>
    <w:p w:rsidR="00A963E7" w:rsidRDefault="00B060C3" w:rsidP="006E750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Event 开始时间。</w:t>
      </w:r>
    </w:p>
    <w:p w:rsidR="00B060C3" w:rsidRDefault="00B060C3" w:rsidP="006E750D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Event 持续时间(秒)。</w:t>
      </w:r>
    </w:p>
    <w:p w:rsidR="00293AD6" w:rsidRDefault="00293AD6" w:rsidP="00DA2246">
      <w:pPr>
        <w:pStyle w:val="3"/>
      </w:pPr>
      <w:bookmarkStart w:id="0" w:name="_Ref446076990"/>
      <w:bookmarkStart w:id="1" w:name="_Ref445992940"/>
      <w:r>
        <w:rPr>
          <w:rFonts w:hint="eastAsia"/>
        </w:rPr>
        <w:t>Nvod</w:t>
      </w:r>
      <w:bookmarkEnd w:id="0"/>
      <w:r>
        <w:rPr>
          <w:rFonts w:asciiTheme="minorEastAsia" w:eastAsiaTheme="minorEastAsia" w:hAnsiTheme="minorEastAsia" w:hint="eastAsia"/>
        </w:rPr>
        <w:t xml:space="preserve"> </w:t>
      </w:r>
      <w:r w:rsidRPr="00DE4CC6">
        <w:rPr>
          <w:rFonts w:hint="eastAsia"/>
        </w:rPr>
        <w:t>Profile</w:t>
      </w:r>
    </w:p>
    <w:p w:rsidR="00293AD6" w:rsidRDefault="00293AD6" w:rsidP="00DA2246">
      <w:pPr>
        <w:pStyle w:val="a8"/>
        <w:ind w:firstLine="400"/>
      </w:pPr>
      <w:r>
        <w:rPr>
          <w:rFonts w:hint="eastAsia"/>
        </w:rPr>
        <w:t>Example:</w:t>
      </w:r>
    </w:p>
    <w:p w:rsidR="0055082E" w:rsidRDefault="0055082E" w:rsidP="0055082E">
      <w:pPr>
        <w:pStyle w:val="a8"/>
        <w:ind w:firstLine="400"/>
      </w:pPr>
      <w:r>
        <w:t>&lt;Root&gt;</w:t>
      </w:r>
    </w:p>
    <w:p w:rsidR="0055082E" w:rsidRDefault="0055082E" w:rsidP="0055082E">
      <w:pPr>
        <w:pStyle w:val="a8"/>
        <w:ind w:firstLine="400"/>
      </w:pPr>
      <w:r>
        <w:t xml:space="preserve">    &lt;Tx&gt;</w:t>
      </w:r>
    </w:p>
    <w:p w:rsidR="0055082E" w:rsidRDefault="0055082E" w:rsidP="0055082E">
      <w:pPr>
        <w:pStyle w:val="a8"/>
        <w:ind w:firstLine="400"/>
      </w:pPr>
      <w:r>
        <w:t xml:space="preserve">        &lt;SrcIp&gt;10.0.0.2&lt;/SrcIp&gt;     </w:t>
      </w:r>
    </w:p>
    <w:p w:rsidR="0055082E" w:rsidRDefault="0055082E" w:rsidP="0055082E">
      <w:pPr>
        <w:pStyle w:val="a8"/>
        <w:ind w:firstLine="400"/>
      </w:pPr>
      <w:r>
        <w:t xml:space="preserve">        &lt;DstIp&gt;224.1.1.1&lt;/DstIp&gt;</w:t>
      </w:r>
    </w:p>
    <w:p w:rsidR="0055082E" w:rsidRDefault="0055082E" w:rsidP="0055082E">
      <w:pPr>
        <w:pStyle w:val="a8"/>
        <w:ind w:firstLine="400"/>
      </w:pPr>
      <w:r>
        <w:lastRenderedPageBreak/>
        <w:t xml:space="preserve">        &lt;DstUdpPort&gt;5001&lt;/DstUdpPort&gt;</w:t>
      </w:r>
    </w:p>
    <w:p w:rsidR="0055082E" w:rsidRDefault="0055082E" w:rsidP="0055082E">
      <w:pPr>
        <w:pStyle w:val="a8"/>
        <w:ind w:firstLine="400"/>
      </w:pPr>
      <w:r>
        <w:t xml:space="preserve">    &lt;/Tx&gt;</w:t>
      </w:r>
    </w:p>
    <w:p w:rsidR="0055082E" w:rsidRDefault="0055082E" w:rsidP="0055082E">
      <w:pPr>
        <w:pStyle w:val="a8"/>
        <w:ind w:firstLine="400"/>
      </w:pPr>
      <w:r>
        <w:t xml:space="preserve">    &lt;DataPipeTransportStream tsid=</w:t>
      </w:r>
      <w:r>
        <w:t>”</w:t>
      </w:r>
      <w:r>
        <w:t>1</w:t>
      </w:r>
      <w:r>
        <w:t>”</w:t>
      </w:r>
      <w:r>
        <w:t>&gt;</w:t>
      </w:r>
    </w:p>
    <w:p w:rsidR="0055082E" w:rsidRDefault="0055082E" w:rsidP="0055082E">
      <w:pPr>
        <w:pStyle w:val="a8"/>
        <w:ind w:firstLine="400"/>
      </w:pPr>
      <w:r>
        <w:t xml:space="preserve">        &lt;Service Id="9"&gt;</w:t>
      </w:r>
    </w:p>
    <w:p w:rsidR="0055082E" w:rsidRDefault="0055082E" w:rsidP="0055082E">
      <w:pPr>
        <w:pStyle w:val="a8"/>
        <w:ind w:firstLine="400"/>
      </w:pPr>
      <w:r>
        <w:t xml:space="preserve">            &lt;PmtPid&gt;101&lt;/PmtPid&gt;</w:t>
      </w:r>
    </w:p>
    <w:p w:rsidR="0055082E" w:rsidRDefault="0055082E" w:rsidP="0055082E">
      <w:pPr>
        <w:pStyle w:val="a8"/>
        <w:ind w:firstLine="400"/>
      </w:pPr>
      <w:r>
        <w:t xml:space="preserve">            &lt;PosterPid&gt;102&lt;/PosterPid&gt;</w:t>
      </w:r>
    </w:p>
    <w:p w:rsidR="0055082E" w:rsidRDefault="0055082E" w:rsidP="0055082E">
      <w:pPr>
        <w:pStyle w:val="a8"/>
        <w:ind w:firstLine="400"/>
      </w:pPr>
      <w:r>
        <w:t xml:space="preserve">        &lt;/Service&gt;</w:t>
      </w:r>
    </w:p>
    <w:p w:rsidR="0055082E" w:rsidRDefault="0055082E" w:rsidP="0055082E">
      <w:pPr>
        <w:pStyle w:val="a8"/>
        <w:ind w:firstLine="400"/>
      </w:pPr>
      <w:r>
        <w:t xml:space="preserve">    &lt;/DataPipeTransportStream&gt;</w:t>
      </w:r>
    </w:p>
    <w:p w:rsidR="0055082E" w:rsidRDefault="0055082E" w:rsidP="0055082E">
      <w:pPr>
        <w:pStyle w:val="a8"/>
        <w:ind w:firstLine="400"/>
      </w:pPr>
      <w:r>
        <w:t xml:space="preserve">    &lt;TimeShiftTransportStream tsid=</w:t>
      </w:r>
      <w:r>
        <w:t>”</w:t>
      </w:r>
      <w:r>
        <w:t>1</w:t>
      </w:r>
      <w:r>
        <w:t>”</w:t>
      </w:r>
      <w:r>
        <w:t>&gt;</w:t>
      </w:r>
    </w:p>
    <w:p w:rsidR="0055082E" w:rsidRDefault="0055082E" w:rsidP="0055082E">
      <w:pPr>
        <w:pStyle w:val="a8"/>
        <w:ind w:firstLine="400"/>
      </w:pPr>
      <w:r>
        <w:t xml:space="preserve">        &lt;Service Id="1"&gt;</w:t>
      </w:r>
    </w:p>
    <w:p w:rsidR="0055082E" w:rsidRDefault="0055082E" w:rsidP="0055082E">
      <w:pPr>
        <w:pStyle w:val="a8"/>
        <w:ind w:firstLine="400"/>
      </w:pPr>
      <w:r>
        <w:t xml:space="preserve">            &lt;PmtPid&gt;201&lt;/PmtPid&gt;</w:t>
      </w:r>
    </w:p>
    <w:p w:rsidR="0055082E" w:rsidRDefault="0055082E" w:rsidP="0055082E">
      <w:pPr>
        <w:pStyle w:val="a8"/>
        <w:ind w:firstLine="400"/>
      </w:pPr>
      <w:r>
        <w:t xml:space="preserve">            &lt;PcrPid&gt;202&lt;/PcrPid&gt;</w:t>
      </w:r>
    </w:p>
    <w:p w:rsidR="0055082E" w:rsidRDefault="0055082E" w:rsidP="0055082E">
      <w:pPr>
        <w:pStyle w:val="a8"/>
        <w:ind w:firstLine="400"/>
      </w:pPr>
      <w:r>
        <w:t xml:space="preserve">            &lt;AudioPid&gt;203&lt;/AudioPid&gt;</w:t>
      </w:r>
    </w:p>
    <w:p w:rsidR="0055082E" w:rsidRDefault="0055082E" w:rsidP="0055082E">
      <w:pPr>
        <w:pStyle w:val="a8"/>
        <w:ind w:firstLine="400"/>
      </w:pPr>
      <w:r>
        <w:t xml:space="preserve">            &lt;VideoPid&gt;204&lt;/VideoPid&gt;</w:t>
      </w:r>
    </w:p>
    <w:p w:rsidR="0055082E" w:rsidRDefault="0055082E" w:rsidP="0055082E">
      <w:pPr>
        <w:pStyle w:val="a8"/>
        <w:ind w:firstLine="400"/>
      </w:pPr>
      <w:r>
        <w:t xml:space="preserve">        &lt;/Service&gt;</w:t>
      </w:r>
    </w:p>
    <w:p w:rsidR="0055082E" w:rsidRDefault="0055082E" w:rsidP="0055082E">
      <w:pPr>
        <w:pStyle w:val="a8"/>
        <w:ind w:firstLine="400"/>
      </w:pPr>
      <w:r>
        <w:t xml:space="preserve">    &lt;/TimeShiftTransportStream&gt;</w:t>
      </w:r>
    </w:p>
    <w:p w:rsidR="0055082E" w:rsidRDefault="0055082E" w:rsidP="0055082E">
      <w:pPr>
        <w:pStyle w:val="a8"/>
        <w:ind w:firstLine="400"/>
      </w:pPr>
      <w:r>
        <w:t xml:space="preserve">    &lt;SendingIntervalMilliseconds&gt;</w:t>
      </w:r>
    </w:p>
    <w:p w:rsidR="0055082E" w:rsidRDefault="0055082E" w:rsidP="0055082E">
      <w:pPr>
        <w:pStyle w:val="a8"/>
        <w:ind w:firstLine="400"/>
      </w:pPr>
      <w:r>
        <w:t xml:space="preserve">        &lt;Pat&gt;500&lt;/Pat&gt;</w:t>
      </w:r>
    </w:p>
    <w:p w:rsidR="0055082E" w:rsidRDefault="0055082E" w:rsidP="0055082E">
      <w:pPr>
        <w:pStyle w:val="a8"/>
        <w:ind w:firstLine="400"/>
      </w:pPr>
      <w:r>
        <w:t xml:space="preserve">        &lt;Pmt&gt;500&lt;/Pmt&gt;</w:t>
      </w:r>
    </w:p>
    <w:p w:rsidR="0055082E" w:rsidRDefault="0055082E" w:rsidP="0055082E">
      <w:pPr>
        <w:pStyle w:val="a8"/>
        <w:ind w:firstLine="400"/>
      </w:pPr>
      <w:r>
        <w:t xml:space="preserve">        &lt;Poster&gt;2000&lt;/Poster&gt;</w:t>
      </w:r>
    </w:p>
    <w:p w:rsidR="0055082E" w:rsidRDefault="0055082E" w:rsidP="0055082E">
      <w:pPr>
        <w:pStyle w:val="a8"/>
        <w:ind w:firstLine="400"/>
      </w:pPr>
      <w:r>
        <w:t xml:space="preserve">    &lt;/SendingIntervalMilliseconds&gt;</w:t>
      </w:r>
    </w:p>
    <w:p w:rsidR="00293AD6" w:rsidRDefault="0055082E" w:rsidP="0055082E">
      <w:pPr>
        <w:pStyle w:val="a8"/>
        <w:ind w:firstLine="400"/>
      </w:pPr>
      <w:r>
        <w:t>&lt;/Root&gt;</w:t>
      </w:r>
    </w:p>
    <w:p w:rsidR="00B6050A" w:rsidRDefault="00293AD6" w:rsidP="00F07DAA">
      <w:pPr>
        <w:pStyle w:val="3"/>
      </w:pPr>
      <w:bookmarkStart w:id="2" w:name="_Nvod_Parameter"/>
      <w:bookmarkEnd w:id="1"/>
      <w:bookmarkEnd w:id="2"/>
      <w:r w:rsidRPr="00B6050A">
        <w:rPr>
          <w:rFonts w:hint="eastAsia"/>
        </w:rPr>
        <w:t>M</w:t>
      </w:r>
      <w:r w:rsidR="00B6050A" w:rsidRPr="00B6050A">
        <w:rPr>
          <w:rFonts w:hint="eastAsia"/>
        </w:rPr>
        <w:t>ovie</w:t>
      </w:r>
      <w:r w:rsidR="00EE4E27">
        <w:rPr>
          <w:rFonts w:asciiTheme="minorEastAsia" w:eastAsiaTheme="minorEastAsia" w:hAnsiTheme="minorEastAsia" w:hint="eastAsia"/>
        </w:rPr>
        <w:t xml:space="preserve"> </w:t>
      </w:r>
      <w:r w:rsidR="00B6050A" w:rsidRPr="00B6050A">
        <w:rPr>
          <w:rFonts w:hint="eastAsia"/>
        </w:rPr>
        <w:t>Id</w:t>
      </w:r>
    </w:p>
    <w:p w:rsidR="00B6050A" w:rsidRDefault="006B5772" w:rsidP="00B6050A">
      <w:r>
        <w:rPr>
          <w:rFonts w:hint="eastAsia"/>
        </w:rPr>
        <w:t>u</w:t>
      </w:r>
      <w:r w:rsidR="00D86252">
        <w:rPr>
          <w:rFonts w:hint="eastAsia"/>
        </w:rPr>
        <w:t>int</w:t>
      </w:r>
      <w:r w:rsidR="004A40D9">
        <w:rPr>
          <w:rFonts w:hint="eastAsia"/>
        </w:rPr>
        <w:t>32</w:t>
      </w:r>
      <w:r w:rsidR="000C65EB">
        <w:rPr>
          <w:rFonts w:hint="eastAsia"/>
        </w:rPr>
        <w:t xml:space="preserve">_t, 取值范围 [1 </w:t>
      </w:r>
      <w:r w:rsidR="000C65EB">
        <w:t>–</w:t>
      </w:r>
      <w:r w:rsidR="0095603C">
        <w:rPr>
          <w:rFonts w:hint="eastAsia"/>
        </w:rPr>
        <w:t xml:space="preserve"> 0xFFFFFFFF</w:t>
      </w:r>
      <w:r w:rsidR="000C65EB">
        <w:rPr>
          <w:rFonts w:hint="eastAsia"/>
        </w:rPr>
        <w:t>]。</w:t>
      </w:r>
    </w:p>
    <w:p w:rsidR="000E7EDA" w:rsidRDefault="00B6050A" w:rsidP="00F07DAA">
      <w:pPr>
        <w:pStyle w:val="3"/>
      </w:pPr>
      <w:bookmarkStart w:id="3" w:name="_Ref446146537"/>
      <w:r>
        <w:rPr>
          <w:rFonts w:hint="eastAsia"/>
        </w:rPr>
        <w:t xml:space="preserve">Movie </w:t>
      </w:r>
      <w:r w:rsidR="00A2706A">
        <w:rPr>
          <w:rFonts w:hint="eastAsia"/>
        </w:rPr>
        <w:t>Information</w:t>
      </w:r>
      <w:bookmarkEnd w:id="3"/>
    </w:p>
    <w:p w:rsidR="00B6050A" w:rsidRDefault="00B6050A" w:rsidP="00954990">
      <w:pPr>
        <w:pStyle w:val="a8"/>
        <w:ind w:firstLine="4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Movie </w:t>
      </w:r>
      <w:r w:rsidR="00A2706A" w:rsidRPr="00954990">
        <w:rPr>
          <w:rFonts w:hint="eastAsia"/>
        </w:rPr>
        <w:t>Information</w:t>
      </w:r>
      <w:r w:rsidR="00A2706A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= Movie</w:t>
      </w:r>
      <w:r w:rsidR="00FE588A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Id + </w:t>
      </w:r>
      <w:r w:rsidR="00D35BE7">
        <w:rPr>
          <w:rFonts w:asciiTheme="minorEastAsia" w:eastAsiaTheme="minorEastAsia" w:hAnsiTheme="minorEastAsia" w:hint="eastAsia"/>
        </w:rPr>
        <w:t>Path(包含路径和文件名)</w:t>
      </w:r>
      <w:r w:rsidR="00954990">
        <w:rPr>
          <w:rFonts w:asciiTheme="minorEastAsia" w:eastAsiaTheme="minorEastAsia" w:hAnsiTheme="minorEastAsia" w:hint="eastAsia"/>
        </w:rPr>
        <w:t>。</w:t>
      </w:r>
    </w:p>
    <w:p w:rsidR="00A047B7" w:rsidRDefault="007F7421" w:rsidP="007F7421">
      <w:pPr>
        <w:pStyle w:val="3"/>
      </w:pPr>
      <w:r>
        <w:rPr>
          <w:rFonts w:hint="eastAsia"/>
        </w:rPr>
        <w:t>Poster Information</w:t>
      </w:r>
    </w:p>
    <w:p w:rsidR="007F7421" w:rsidRDefault="001E5924" w:rsidP="00D6199B">
      <w:pPr>
        <w:pStyle w:val="a8"/>
        <w:ind w:firstLine="400"/>
      </w:pPr>
      <w:r>
        <w:rPr>
          <w:rFonts w:hint="eastAsia"/>
        </w:rPr>
        <w:t xml:space="preserve">Poster </w:t>
      </w:r>
      <w:r w:rsidR="005F08A2">
        <w:rPr>
          <w:rFonts w:hint="eastAsia"/>
        </w:rPr>
        <w:t xml:space="preserve">Information = </w:t>
      </w:r>
      <w:r w:rsidR="00671255">
        <w:rPr>
          <w:rFonts w:hint="eastAsia"/>
        </w:rPr>
        <w:t xml:space="preserve">Poster </w:t>
      </w:r>
      <w:r w:rsidR="005F08A2">
        <w:rPr>
          <w:rFonts w:hint="eastAsia"/>
        </w:rPr>
        <w:t>Id + Path(包含路径和文件名)</w:t>
      </w:r>
    </w:p>
    <w:p w:rsidR="00930FA9" w:rsidRDefault="00930FA9" w:rsidP="00930FA9">
      <w:pPr>
        <w:pStyle w:val="3"/>
      </w:pPr>
      <w:bookmarkStart w:id="4" w:name="_Ref448150803"/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 (Transport </w:t>
      </w:r>
      <w:r w:rsidR="003A1410">
        <w:rPr>
          <w:rFonts w:eastAsiaTheme="minorEastAsia" w:hint="eastAsia"/>
        </w:rPr>
        <w:t>Packet</w:t>
      </w:r>
      <w:r>
        <w:rPr>
          <w:rFonts w:eastAsiaTheme="minorEastAsia" w:hint="eastAsia"/>
        </w:rPr>
        <w:t>)</w:t>
      </w:r>
      <w:bookmarkEnd w:id="4"/>
    </w:p>
    <w:p w:rsidR="00930FA9" w:rsidRPr="00DA29BB" w:rsidRDefault="00930FA9" w:rsidP="00930FA9">
      <w:pPr>
        <w:pStyle w:val="a8"/>
        <w:ind w:firstLine="400"/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”–</w:t>
      </w:r>
      <w:r w:rsidRPr="00C15046">
        <w:rPr>
          <w:rFonts w:hint="eastAsia"/>
          <w:i/>
        </w:rPr>
        <w:t xml:space="preserve"> part 2</w:t>
      </w:r>
      <w:r>
        <w:rPr>
          <w:rFonts w:hint="eastAsia"/>
          <w:i/>
        </w:rPr>
        <w:t>.4</w:t>
      </w:r>
      <w:r w:rsidRPr="00C15046">
        <w:rPr>
          <w:rFonts w:hint="eastAsia"/>
          <w:i/>
        </w:rPr>
        <w:t xml:space="preserve">.3.1: </w:t>
      </w:r>
      <w:r w:rsidRPr="00DA29BB">
        <w:rPr>
          <w:i/>
        </w:rPr>
        <w:t>Transport Stream</w:t>
      </w:r>
    </w:p>
    <w:p w:rsidR="00930FA9" w:rsidRDefault="00930FA9" w:rsidP="00930FA9">
      <w:pPr>
        <w:pStyle w:val="a8"/>
        <w:ind w:firstLine="400"/>
        <w:rPr>
          <w:i/>
        </w:rPr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 xml:space="preserve"> Generic coding of moving pictures and associated audio information: Systems</w:t>
      </w:r>
      <w:r w:rsidRPr="00C15046">
        <w:rPr>
          <w:i/>
        </w:rPr>
        <w:t>”–</w:t>
      </w:r>
      <w:r w:rsidRPr="00C15046">
        <w:rPr>
          <w:rFonts w:hint="eastAsia"/>
          <w:i/>
        </w:rPr>
        <w:t xml:space="preserve"> part 2.5.3.1: program stream</w:t>
      </w:r>
    </w:p>
    <w:p w:rsidR="003A2E51" w:rsidRDefault="003A2E51" w:rsidP="00EC10E3">
      <w:pPr>
        <w:pStyle w:val="a8"/>
        <w:ind w:firstLine="400"/>
        <w:rPr>
          <w:rFonts w:eastAsiaTheme="minorEastAsia"/>
        </w:rPr>
      </w:pPr>
      <w:r>
        <w:rPr>
          <w:rFonts w:eastAsiaTheme="minorEastAsia" w:hint="eastAsia"/>
        </w:rPr>
        <w:t>Nvod 有</w:t>
      </w:r>
      <w:r w:rsidR="00DF1ACF">
        <w:rPr>
          <w:rFonts w:eastAsiaTheme="minorEastAsia" w:hint="eastAsia"/>
        </w:rPr>
        <w:t>3</w:t>
      </w:r>
      <w:r>
        <w:rPr>
          <w:rFonts w:eastAsiaTheme="minorEastAsia" w:hint="eastAsia"/>
        </w:rPr>
        <w:t xml:space="preserve">类不同的Service：Nvod </w:t>
      </w:r>
      <w:r w:rsidR="00DF1ACF">
        <w:rPr>
          <w:rFonts w:eastAsiaTheme="minorEastAsia" w:hint="eastAsia"/>
        </w:rPr>
        <w:t xml:space="preserve">Reference </w:t>
      </w:r>
      <w:r>
        <w:rPr>
          <w:rFonts w:eastAsiaTheme="minorEastAsia" w:hint="eastAsia"/>
        </w:rPr>
        <w:t>Service</w:t>
      </w:r>
      <w:r w:rsidR="00DF1ACF">
        <w:rPr>
          <w:rFonts w:eastAsiaTheme="minorEastAsia" w:hint="eastAsia"/>
        </w:rPr>
        <w:t>, Nvod Time-Shifted Service</w:t>
      </w:r>
      <w:r>
        <w:rPr>
          <w:rFonts w:eastAsiaTheme="minorEastAsia" w:hint="eastAsia"/>
        </w:rPr>
        <w:t xml:space="preserve"> 和Nvod </w:t>
      </w:r>
      <w:r w:rsidR="00DF1ACF">
        <w:rPr>
          <w:rFonts w:eastAsiaTheme="minorEastAsia" w:hint="eastAsia"/>
        </w:rPr>
        <w:t>Data-Pipe</w:t>
      </w:r>
      <w:r>
        <w:rPr>
          <w:rFonts w:eastAsiaTheme="minorEastAsia" w:hint="eastAsia"/>
        </w:rPr>
        <w:t xml:space="preserve"> Service。 Nvod系统为</w:t>
      </w:r>
      <w:r w:rsidR="00DF1ACF">
        <w:rPr>
          <w:rFonts w:eastAsiaTheme="minorEastAsia" w:hint="eastAsia"/>
        </w:rPr>
        <w:t xml:space="preserve">Nvod Time-Shifted Service 和Nvod Data-Pipe Service </w:t>
      </w:r>
      <w:r>
        <w:rPr>
          <w:rFonts w:eastAsiaTheme="minorEastAsia" w:hint="eastAsia"/>
        </w:rPr>
        <w:t>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</w:t>
      </w:r>
      <w:r w:rsidR="00DF1ACF">
        <w:rPr>
          <w:rFonts w:eastAsiaTheme="minorEastAsia" w:hint="eastAsia"/>
        </w:rPr>
        <w:t>, 其格式如下</w:t>
      </w:r>
      <w:r>
        <w:rPr>
          <w:rFonts w:eastAsiaTheme="minorEastAsia" w:hint="eastAsia"/>
        </w:rPr>
        <w:t>。</w:t>
      </w:r>
    </w:p>
    <w:p w:rsidR="003A2E51" w:rsidRDefault="003A2E51" w:rsidP="004D32D0">
      <w:pPr>
        <w:pStyle w:val="a8"/>
        <w:ind w:firstLine="402"/>
        <w:rPr>
          <w:rFonts w:eastAsiaTheme="minorEastAsia"/>
        </w:rPr>
      </w:pPr>
      <w:r w:rsidRPr="004D32D0">
        <w:rPr>
          <w:rFonts w:eastAsiaTheme="minorEastAsia" w:hint="eastAsia"/>
          <w:b/>
        </w:rPr>
        <w:t xml:space="preserve">Nvod </w:t>
      </w:r>
      <w:r w:rsidR="00644E50">
        <w:rPr>
          <w:rFonts w:eastAsiaTheme="minorEastAsia" w:hint="eastAsia"/>
          <w:b/>
        </w:rPr>
        <w:t xml:space="preserve">Time-Shifted </w:t>
      </w:r>
      <w:r w:rsidRPr="004D32D0">
        <w:rPr>
          <w:rFonts w:eastAsiaTheme="minorEastAsia" w:hint="eastAsia"/>
          <w:b/>
        </w:rPr>
        <w:t>Service Program</w:t>
      </w:r>
      <w:r w:rsidRPr="004D32D0">
        <w:rPr>
          <w:rFonts w:hint="eastAsia"/>
          <w:b/>
        </w:rPr>
        <w:t xml:space="preserve"> Stream</w:t>
      </w:r>
      <w:r w:rsidRPr="004D32D0">
        <w:rPr>
          <w:rFonts w:eastAsiaTheme="minorEastAsia" w:hint="eastAsia"/>
          <w:b/>
        </w:rPr>
        <w:t xml:space="preserve"> TS</w:t>
      </w:r>
      <w:r w:rsidR="000A50F6">
        <w:rPr>
          <w:rFonts w:eastAsiaTheme="minorEastAsia" w:hint="eastAsia"/>
        </w:rPr>
        <w:t xml:space="preserve"> = Pat + Pmt + Audio + Video</w:t>
      </w:r>
    </w:p>
    <w:p w:rsidR="003A2E51" w:rsidRDefault="003A2E51" w:rsidP="004D32D0">
      <w:pPr>
        <w:pStyle w:val="a8"/>
        <w:ind w:firstLine="402"/>
        <w:rPr>
          <w:rFonts w:eastAsiaTheme="minorEastAsia"/>
        </w:rPr>
      </w:pPr>
      <w:r w:rsidRPr="004D32D0">
        <w:rPr>
          <w:rFonts w:eastAsiaTheme="minorEastAsia" w:hint="eastAsia"/>
          <w:b/>
        </w:rPr>
        <w:t>Nvod</w:t>
      </w:r>
      <w:r w:rsidR="00644E50">
        <w:rPr>
          <w:rFonts w:eastAsiaTheme="minorEastAsia" w:hint="eastAsia"/>
          <w:b/>
        </w:rPr>
        <w:t xml:space="preserve"> </w:t>
      </w:r>
      <w:r w:rsidR="00837FF4" w:rsidRPr="00837FF4">
        <w:rPr>
          <w:rFonts w:eastAsiaTheme="minorEastAsia"/>
          <w:b/>
        </w:rPr>
        <w:t>Data-Pipe</w:t>
      </w:r>
      <w:r w:rsidR="00837FF4">
        <w:rPr>
          <w:rFonts w:eastAsiaTheme="minorEastAsia" w:hint="eastAsia"/>
          <w:b/>
        </w:rPr>
        <w:t xml:space="preserve"> </w:t>
      </w:r>
      <w:r w:rsidRPr="004D32D0">
        <w:rPr>
          <w:rFonts w:eastAsiaTheme="minorEastAsia" w:hint="eastAsia"/>
          <w:b/>
        </w:rPr>
        <w:t>Service Program</w:t>
      </w:r>
      <w:r w:rsidRPr="004D32D0">
        <w:rPr>
          <w:rFonts w:hint="eastAsia"/>
          <w:b/>
        </w:rPr>
        <w:t xml:space="preserve"> Stream</w:t>
      </w:r>
      <w:r w:rsidRPr="004D32D0">
        <w:rPr>
          <w:rFonts w:eastAsiaTheme="minorEastAsia" w:hint="eastAsia"/>
          <w:b/>
        </w:rPr>
        <w:t xml:space="preserve"> TS</w:t>
      </w:r>
      <w:r>
        <w:rPr>
          <w:rFonts w:eastAsiaTheme="minorEastAsia" w:hint="eastAsia"/>
        </w:rPr>
        <w:t xml:space="preserve"> = Pat + Pmt + Poster Ts</w:t>
      </w:r>
    </w:p>
    <w:p w:rsidR="003A2E51" w:rsidRPr="002E67E2" w:rsidRDefault="003A2E51" w:rsidP="00EC10E3">
      <w:pPr>
        <w:pStyle w:val="a8"/>
        <w:ind w:firstLine="400"/>
        <w:rPr>
          <w:rFonts w:eastAsiaTheme="minorEastAsia"/>
        </w:rPr>
      </w:pPr>
    </w:p>
    <w:p w:rsidR="003A2E51" w:rsidRDefault="003A2E51" w:rsidP="003A2E51">
      <w:pPr>
        <w:pStyle w:val="a8"/>
        <w:ind w:firstLine="400"/>
        <w:rPr>
          <w:rFonts w:eastAsiaTheme="minorEastAsia"/>
        </w:rPr>
      </w:pPr>
      <w:r>
        <w:rPr>
          <w:rFonts w:eastAsiaTheme="minorEastAsia" w:hint="eastAsia"/>
        </w:rPr>
        <w:t>其中， Poster Ts 的格式如下：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 w:hint="eastAsia"/>
        </w:rPr>
        <w:t>transport_packet_poster_data</w:t>
      </w:r>
      <w:r w:rsidRPr="003A2E51">
        <w:rPr>
          <w:rFonts w:eastAsiaTheme="minorEastAsia"/>
        </w:rPr>
        <w:t xml:space="preserve"> ()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>{</w:t>
      </w:r>
    </w:p>
    <w:p w:rsidR="003A2E51" w:rsidRDefault="006A441C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lastRenderedPageBreak/>
        <w:t>total_</w:t>
      </w:r>
      <w:r w:rsidR="003A2E51" w:rsidRPr="003A2E51">
        <w:rPr>
          <w:rFonts w:eastAsiaTheme="minorEastAsia"/>
        </w:rPr>
        <w:t>length</w:t>
      </w:r>
      <w:r w:rsidR="003A2E51" w:rsidRPr="003A2E51">
        <w:rPr>
          <w:rFonts w:eastAsiaTheme="minorEastAsia" w:hint="eastAsia"/>
        </w:rPr>
        <w:t xml:space="preserve"> </w:t>
      </w:r>
      <w:r w:rsidR="001000B0">
        <w:rPr>
          <w:rFonts w:eastAsiaTheme="minorEastAsia" w:hint="eastAsia"/>
        </w:rPr>
        <w:t xml:space="preserve">          </w:t>
      </w:r>
      <w:r w:rsidR="003A2E51" w:rsidRPr="003A2E51">
        <w:rPr>
          <w:rFonts w:eastAsiaTheme="minorEastAsia" w:hint="eastAsia"/>
        </w:rPr>
        <w:t>32</w:t>
      </w:r>
      <w:r w:rsidR="00EA46DD">
        <w:rPr>
          <w:rFonts w:eastAsiaTheme="minorEastAsia" w:hint="eastAsia"/>
        </w:rPr>
        <w:t xml:space="preserve"> </w:t>
      </w:r>
      <w:r w:rsidR="003A2E51" w:rsidRPr="003A2E51">
        <w:rPr>
          <w:rFonts w:eastAsiaTheme="minorEastAsia"/>
        </w:rPr>
        <w:t>uimsbf</w:t>
      </w:r>
    </w:p>
    <w:p w:rsidR="006A441C" w:rsidRDefault="001000B0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t>service_loop</w:t>
      </w:r>
      <w:r w:rsidR="005614FA">
        <w:rPr>
          <w:rFonts w:eastAsiaTheme="minorEastAsia" w:hint="eastAsia"/>
        </w:rPr>
        <w:t>_</w:t>
      </w:r>
      <w:r w:rsidR="006A441C">
        <w:rPr>
          <w:rFonts w:eastAsiaTheme="minorEastAsia" w:hint="eastAsia"/>
        </w:rPr>
        <w:t xml:space="preserve">length </w:t>
      </w:r>
      <w:r>
        <w:rPr>
          <w:rFonts w:eastAsiaTheme="minorEastAsia" w:hint="eastAsia"/>
        </w:rPr>
        <w:t xml:space="preserve">   </w:t>
      </w:r>
      <w:r w:rsidR="006A441C" w:rsidRPr="003A2E51">
        <w:rPr>
          <w:rFonts w:eastAsiaTheme="minorEastAsia" w:hint="eastAsia"/>
        </w:rPr>
        <w:t>32</w:t>
      </w:r>
      <w:r w:rsidR="006A441C">
        <w:rPr>
          <w:rFonts w:eastAsiaTheme="minorEastAsia" w:hint="eastAsia"/>
        </w:rPr>
        <w:t xml:space="preserve"> </w:t>
      </w:r>
      <w:r w:rsidR="006A441C" w:rsidRPr="003A2E51">
        <w:rPr>
          <w:rFonts w:eastAsiaTheme="minorEastAsia"/>
        </w:rPr>
        <w:t>uimsbf</w:t>
      </w:r>
    </w:p>
    <w:p w:rsidR="006A441C" w:rsidRPr="003A2E51" w:rsidRDefault="006A441C" w:rsidP="006A441C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for(</w:t>
      </w:r>
      <w:r w:rsidRPr="003A2E51">
        <w:rPr>
          <w:rFonts w:eastAsiaTheme="minorEastAsia" w:hint="eastAsia"/>
        </w:rPr>
        <w:t xml:space="preserve">i </w:t>
      </w:r>
      <w:r w:rsidRPr="003A2E51">
        <w:rPr>
          <w:rFonts w:eastAsiaTheme="minorEastAsia"/>
        </w:rPr>
        <w:t>=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0;</w:t>
      </w:r>
      <w:r w:rsidRPr="003A2E51">
        <w:rPr>
          <w:rFonts w:eastAsiaTheme="minorEastAsia" w:hint="eastAsia"/>
        </w:rPr>
        <w:t xml:space="preserve"> i </w:t>
      </w:r>
      <w:r w:rsidRPr="003A2E51">
        <w:rPr>
          <w:rFonts w:eastAsiaTheme="minorEastAsia"/>
        </w:rPr>
        <w:t>&lt;N;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i++)</w:t>
      </w:r>
    </w:p>
    <w:p w:rsidR="006A441C" w:rsidRDefault="006A441C" w:rsidP="006A441C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 xml:space="preserve">    {</w:t>
      </w:r>
    </w:p>
    <w:p w:rsidR="001000B0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 xml:space="preserve">service_id         16 </w:t>
      </w:r>
      <w:r w:rsidRPr="003A2E51">
        <w:rPr>
          <w:rFonts w:eastAsiaTheme="minorEastAsia"/>
        </w:rPr>
        <w:t>uimsbf</w:t>
      </w:r>
    </w:p>
    <w:p w:rsidR="001000B0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 xml:space="preserve">event_loop_length  </w:t>
      </w:r>
      <w:r w:rsidRPr="003A2E51">
        <w:rPr>
          <w:rFonts w:eastAsiaTheme="minorEastAsia" w:hint="eastAsia"/>
        </w:rPr>
        <w:t>32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uimsbf</w:t>
      </w:r>
    </w:p>
    <w:p w:rsidR="001000B0" w:rsidRPr="003A2E51" w:rsidRDefault="001000B0" w:rsidP="001000B0">
      <w:pPr>
        <w:pStyle w:val="a8"/>
        <w:ind w:firstLineChars="600" w:firstLine="1200"/>
        <w:rPr>
          <w:rFonts w:eastAsiaTheme="minorEastAsia"/>
        </w:rPr>
      </w:pPr>
      <w:r>
        <w:rPr>
          <w:rFonts w:eastAsiaTheme="minorEastAsia" w:hint="eastAsia"/>
        </w:rPr>
        <w:t>{</w:t>
      </w:r>
    </w:p>
    <w:p w:rsidR="006A441C" w:rsidRDefault="006A441C" w:rsidP="001000B0">
      <w:pPr>
        <w:pStyle w:val="a8"/>
        <w:ind w:firstLineChars="800" w:firstLine="1600"/>
        <w:rPr>
          <w:rFonts w:eastAsiaTheme="minorEastAsia"/>
        </w:rPr>
      </w:pPr>
      <w:r>
        <w:rPr>
          <w:rFonts w:eastAsiaTheme="minorEastAsia" w:hint="eastAsia"/>
        </w:rPr>
        <w:t xml:space="preserve">event_id </w:t>
      </w:r>
      <w:r w:rsidR="001000B0">
        <w:rPr>
          <w:rFonts w:eastAsiaTheme="minorEastAsia" w:hint="eastAsia"/>
        </w:rPr>
        <w:t xml:space="preserve">          </w:t>
      </w:r>
      <w:r w:rsidR="002D1248">
        <w:rPr>
          <w:rFonts w:eastAsiaTheme="minorEastAsia" w:hint="eastAsia"/>
        </w:rPr>
        <w:t xml:space="preserve">16 </w:t>
      </w:r>
      <w:r w:rsidR="002D1248" w:rsidRPr="003A2E51">
        <w:rPr>
          <w:rFonts w:eastAsiaTheme="minorEastAsia"/>
        </w:rPr>
        <w:t>uimsbf</w:t>
      </w:r>
    </w:p>
    <w:p w:rsidR="001000B0" w:rsidRPr="001000B0" w:rsidRDefault="001000B0" w:rsidP="001000B0">
      <w:pPr>
        <w:ind w:firstLineChars="650" w:firstLine="1300"/>
        <w:rPr>
          <w:rFonts w:eastAsiaTheme="minorEastAsia"/>
        </w:rPr>
      </w:pPr>
      <w:r w:rsidRPr="001000B0">
        <w:rPr>
          <w:rFonts w:eastAsiaTheme="minorEastAsia" w:hint="eastAsia"/>
        </w:rPr>
        <w:t>}</w:t>
      </w:r>
    </w:p>
    <w:p w:rsidR="006A441C" w:rsidRPr="003A2E51" w:rsidRDefault="006A441C" w:rsidP="006A441C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6A441C" w:rsidRPr="003A2E51" w:rsidRDefault="006A441C" w:rsidP="00086759">
      <w:pPr>
        <w:pStyle w:val="a8"/>
        <w:ind w:firstLineChars="400" w:firstLine="800"/>
        <w:rPr>
          <w:rFonts w:eastAsiaTheme="minorEastAsia"/>
        </w:rPr>
      </w:pPr>
      <w:r>
        <w:rPr>
          <w:rFonts w:eastAsiaTheme="minorEastAsia" w:hint="eastAsia"/>
        </w:rPr>
        <w:t xml:space="preserve">poster_length </w:t>
      </w:r>
      <w:r w:rsidRPr="003A2E51">
        <w:rPr>
          <w:rFonts w:eastAsiaTheme="minorEastAsia" w:hint="eastAsia"/>
        </w:rPr>
        <w:t>32</w:t>
      </w:r>
      <w:r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uimsbf</w:t>
      </w:r>
    </w:p>
    <w:p w:rsidR="003A2E51" w:rsidRPr="003A2E51" w:rsidRDefault="003A2E51" w:rsidP="00086759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for(</w:t>
      </w:r>
      <w:r w:rsidRPr="003A2E51">
        <w:rPr>
          <w:rFonts w:eastAsiaTheme="minorEastAsia" w:hint="eastAsia"/>
        </w:rPr>
        <w:t xml:space="preserve">i </w:t>
      </w:r>
      <w:r w:rsidRPr="003A2E51">
        <w:rPr>
          <w:rFonts w:eastAsiaTheme="minorEastAsia"/>
        </w:rPr>
        <w:t>=</w:t>
      </w:r>
      <w:r w:rsidR="00B4114A"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0;</w:t>
      </w:r>
      <w:r w:rsidRPr="003A2E51">
        <w:rPr>
          <w:rFonts w:eastAsiaTheme="minorEastAsia" w:hint="eastAsia"/>
        </w:rPr>
        <w:t xml:space="preserve"> i </w:t>
      </w:r>
      <w:r w:rsidRPr="003A2E51">
        <w:rPr>
          <w:rFonts w:eastAsiaTheme="minorEastAsia"/>
        </w:rPr>
        <w:t>&lt;N;</w:t>
      </w:r>
      <w:r w:rsidR="00196C3E">
        <w:rPr>
          <w:rFonts w:eastAsiaTheme="minorEastAsia" w:hint="eastAsia"/>
        </w:rPr>
        <w:t xml:space="preserve"> </w:t>
      </w:r>
      <w:r w:rsidRPr="003A2E51">
        <w:rPr>
          <w:rFonts w:eastAsiaTheme="minorEastAsia"/>
        </w:rPr>
        <w:t>i++)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 xml:space="preserve">    {</w:t>
      </w:r>
    </w:p>
    <w:p w:rsidR="003A2E51" w:rsidRPr="003A2E51" w:rsidRDefault="003A2E51" w:rsidP="00086759">
      <w:pPr>
        <w:pStyle w:val="a8"/>
        <w:ind w:firstLineChars="600" w:firstLine="1200"/>
        <w:rPr>
          <w:rFonts w:eastAsiaTheme="minorEastAsia"/>
        </w:rPr>
      </w:pPr>
      <w:r w:rsidRPr="003A2E51">
        <w:rPr>
          <w:rFonts w:eastAsiaTheme="minorEastAsia" w:hint="eastAsia"/>
        </w:rPr>
        <w:t>char</w:t>
      </w:r>
    </w:p>
    <w:p w:rsidR="003A2E51" w:rsidRPr="003A2E51" w:rsidRDefault="003A2E51" w:rsidP="00086759">
      <w:pPr>
        <w:pStyle w:val="a8"/>
        <w:ind w:firstLineChars="400" w:firstLine="8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3A2E51" w:rsidRPr="003A2E51" w:rsidRDefault="003A2E51" w:rsidP="003A2E51">
      <w:pPr>
        <w:pStyle w:val="a8"/>
        <w:ind w:firstLine="400"/>
        <w:rPr>
          <w:rFonts w:eastAsiaTheme="minorEastAsia"/>
        </w:rPr>
      </w:pPr>
      <w:r w:rsidRPr="003A2E51">
        <w:rPr>
          <w:rFonts w:eastAsiaTheme="minorEastAsia"/>
        </w:rPr>
        <w:t>}</w:t>
      </w:r>
    </w:p>
    <w:p w:rsidR="003A2E51" w:rsidRDefault="003A2E51" w:rsidP="00EC10E3">
      <w:pPr>
        <w:pStyle w:val="a8"/>
        <w:ind w:firstLine="400"/>
        <w:rPr>
          <w:rFonts w:eastAsiaTheme="minorEastAsia"/>
        </w:rPr>
      </w:pPr>
    </w:p>
    <w:p w:rsidR="00356638" w:rsidRDefault="00C05995" w:rsidP="003A2E51">
      <w:pPr>
        <w:pStyle w:val="a8"/>
        <w:ind w:firstLine="402"/>
        <w:rPr>
          <w:rFonts w:cs="宋体"/>
          <w:snapToGrid/>
          <w:color w:val="000000"/>
          <w:sz w:val="28"/>
          <w:szCs w:val="28"/>
          <w:lang w:val="zh-CN"/>
        </w:rPr>
      </w:pPr>
      <w:r w:rsidRPr="003A2E51">
        <w:rPr>
          <w:rFonts w:hint="eastAsia"/>
          <w:b/>
        </w:rPr>
        <w:t>备注</w:t>
      </w:r>
      <w:r>
        <w:rPr>
          <w:rFonts w:hint="eastAsia"/>
        </w:rPr>
        <w:t>： 假设Ts 1</w:t>
      </w:r>
      <w:r w:rsidRPr="003A2E51">
        <w:rPr>
          <w:rFonts w:eastAsiaTheme="minorEastAsia" w:hint="eastAsia"/>
        </w:rPr>
        <w:t>包含</w:t>
      </w:r>
      <w:r>
        <w:rPr>
          <w:rFonts w:hint="eastAsia"/>
        </w:rPr>
        <w:t xml:space="preserve">4个Service，其中Service 1，2，3为普通Service， Service 4为Nvod Service。 此时， Epg系统为Service 1，2，3生成Pat， Nvod系统为Service 4生成Pat。 </w:t>
      </w:r>
      <w:r w:rsidRPr="00775B80">
        <w:t>ISO/IEC13818-1</w:t>
      </w:r>
      <w:r>
        <w:rPr>
          <w:rFonts w:hint="eastAsia"/>
        </w:rPr>
        <w:t xml:space="preserve"> 要求 </w:t>
      </w:r>
      <w:r>
        <w:t>“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(</w:t>
      </w:r>
      <w:r w:rsidRPr="00C05995">
        <w:t>section_number</w:t>
      </w:r>
      <w:r>
        <w:rPr>
          <w:rFonts w:hint="eastAsia"/>
        </w:rPr>
        <w:t>)</w:t>
      </w:r>
      <w:r>
        <w:t xml:space="preserve"> shall be incremented by 1 with each additional section in the Program</w:t>
      </w:r>
      <w:r w:rsidR="00837FF4">
        <w:rPr>
          <w:rFonts w:hint="eastAsia"/>
        </w:rPr>
        <w:t xml:space="preserve"> </w:t>
      </w:r>
      <w:r>
        <w:t>Association Table.</w:t>
      </w:r>
      <w:r>
        <w:t>”</w:t>
      </w:r>
      <w:r>
        <w:rPr>
          <w:rFonts w:hint="eastAsia"/>
        </w:rPr>
        <w:t>。 但是Epg系统 和Nvod系统在发送Pat的时候没有办法知道对方的存在， 它们都只能以0做为</w:t>
      </w:r>
      <w:r w:rsidRPr="00C05995">
        <w:t>section_number</w:t>
      </w:r>
      <w:r>
        <w:rPr>
          <w:rFonts w:hint="eastAsia"/>
        </w:rPr>
        <w:t>的起始值，并且以各自的Pat内容来计算</w:t>
      </w:r>
      <w:r w:rsidRPr="00C05995">
        <w:t>last_section_number</w:t>
      </w:r>
      <w:r>
        <w:rPr>
          <w:rFonts w:hint="eastAsia"/>
        </w:rPr>
        <w:t xml:space="preserve"> 的值。 就本例来说， Epg系统</w:t>
      </w:r>
      <w:r w:rsidR="00356638">
        <w:rPr>
          <w:rFonts w:hint="eastAsia"/>
        </w:rPr>
        <w:t>和Nvod系统</w:t>
      </w:r>
      <w:r>
        <w:rPr>
          <w:rFonts w:hint="eastAsia"/>
        </w:rPr>
        <w:t>发出的Pat的</w:t>
      </w:r>
      <w:r w:rsidRPr="00C05995">
        <w:t>section_number</w:t>
      </w:r>
      <w:r>
        <w:rPr>
          <w:rFonts w:hint="eastAsia"/>
        </w:rPr>
        <w:t>和</w:t>
      </w:r>
      <w:r w:rsidRPr="00C05995">
        <w:t>last_section_number</w:t>
      </w:r>
      <w:r>
        <w:rPr>
          <w:rFonts w:hint="eastAsia"/>
        </w:rPr>
        <w:t xml:space="preserve"> 都为0</w:t>
      </w:r>
      <w:r w:rsidR="00356638">
        <w:rPr>
          <w:rFonts w:hint="eastAsia"/>
        </w:rPr>
        <w:t>，虽然它们都是发送的Ts 1的Pat。 我们这样定义的依据在于： Epg系统和Nvod系统发出的Pat被发送到复用器后</w:t>
      </w:r>
      <w:r w:rsidR="00356638" w:rsidRPr="00356638">
        <w:rPr>
          <w:rFonts w:hint="eastAsia"/>
        </w:rPr>
        <w:t>，复用器自然会重构输出流的</w:t>
      </w:r>
      <w:r w:rsidR="00356638" w:rsidRPr="00356638">
        <w:t>PSI</w:t>
      </w:r>
      <w:r w:rsidR="00356638" w:rsidRPr="00356638">
        <w:rPr>
          <w:rFonts w:hint="eastAsia"/>
        </w:rPr>
        <w:t>。</w:t>
      </w:r>
    </w:p>
    <w:p w:rsidR="009C466B" w:rsidRPr="00EC10E3" w:rsidRDefault="009C466B" w:rsidP="00C05995">
      <w:pPr>
        <w:pStyle w:val="a8"/>
        <w:ind w:firstLine="400"/>
      </w:pPr>
    </w:p>
    <w:p w:rsidR="009701F8" w:rsidRDefault="009701F8" w:rsidP="009701F8">
      <w:pPr>
        <w:pStyle w:val="3"/>
      </w:pPr>
      <w:r>
        <w:rPr>
          <w:rFonts w:eastAsiaTheme="minorEastAsia" w:hint="eastAsia"/>
        </w:rPr>
        <w:t>Service Type</w:t>
      </w:r>
    </w:p>
    <w:p w:rsidR="009701F8" w:rsidRPr="00F07DAA" w:rsidRDefault="009701F8" w:rsidP="002A6AEF">
      <w:pPr>
        <w:pStyle w:val="a8"/>
        <w:ind w:firstLine="400"/>
      </w:pPr>
      <w:r>
        <w:rPr>
          <w:rFonts w:hint="eastAsia"/>
        </w:rPr>
        <w:t>枚举值表示Service的类型 {Nvod Service | Nvod Reference Service | Normal Service}。</w:t>
      </w:r>
      <w:r w:rsidR="00D94559">
        <w:rPr>
          <w:rFonts w:hint="eastAsia"/>
        </w:rPr>
        <w:t xml:space="preserve"> 本系统只关心Nvod Service 和 Nvod Reference Service， 不对Normal Service做任何处理。</w:t>
      </w:r>
    </w:p>
    <w:p w:rsidR="00363211" w:rsidRDefault="0010378D" w:rsidP="0010378D">
      <w:pPr>
        <w:pStyle w:val="1"/>
      </w:pPr>
      <w:r>
        <w:t>Relevant Facts and Assumptions</w:t>
      </w:r>
    </w:p>
    <w:p w:rsidR="003E4D4D" w:rsidRDefault="003C46AC" w:rsidP="003C46AC">
      <w:pPr>
        <w:widowControl/>
        <w:spacing w:line="240" w:lineRule="auto"/>
      </w:pPr>
      <w:r>
        <w:br w:type="page"/>
      </w:r>
    </w:p>
    <w:p w:rsidR="0010378D" w:rsidRDefault="0010378D" w:rsidP="0010378D">
      <w:pPr>
        <w:pStyle w:val="a6"/>
      </w:pPr>
      <w:r>
        <w:lastRenderedPageBreak/>
        <w:t>Functional Requirements</w:t>
      </w:r>
    </w:p>
    <w:p w:rsidR="0023710A" w:rsidRDefault="00C309A3" w:rsidP="00C309A3">
      <w:pPr>
        <w:pStyle w:val="1"/>
      </w:pPr>
      <w:r>
        <w:t>The Scope of the Work</w:t>
      </w:r>
    </w:p>
    <w:p w:rsidR="00C5706E" w:rsidRDefault="001E5289" w:rsidP="00D568A2">
      <w:pPr>
        <w:jc w:val="center"/>
      </w:pPr>
      <w:r>
        <w:rPr>
          <w:noProof/>
          <w:snapToGrid/>
        </w:rPr>
        <w:drawing>
          <wp:inline distT="0" distB="0" distL="0" distR="0">
            <wp:extent cx="5274310" cy="39018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B2C" w:rsidRDefault="008C3B2C" w:rsidP="008C3B2C">
      <w:pPr>
        <w:pStyle w:val="1"/>
      </w:pPr>
      <w:r>
        <w:lastRenderedPageBreak/>
        <w:t>The Scope of the Product</w:t>
      </w:r>
    </w:p>
    <w:p w:rsidR="00EC5DF5" w:rsidRDefault="00373A29" w:rsidP="008510FB">
      <w:pPr>
        <w:jc w:val="center"/>
      </w:pPr>
      <w:r>
        <w:rPr>
          <w:noProof/>
          <w:snapToGrid/>
        </w:rPr>
        <w:drawing>
          <wp:inline distT="0" distB="0" distL="0" distR="0">
            <wp:extent cx="5274310" cy="4906618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6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85" w:rsidRDefault="004B2402" w:rsidP="004B2402">
      <w:pPr>
        <w:pStyle w:val="2"/>
      </w:pPr>
      <w:r>
        <w:rPr>
          <w:rFonts w:eastAsiaTheme="minorEastAsia" w:hint="eastAsia"/>
        </w:rPr>
        <w:t>Ur-1</w:t>
      </w:r>
      <w:r w:rsidR="00F31E49">
        <w:rPr>
          <w:rFonts w:eastAsiaTheme="minorEastAsia" w:hint="eastAsia"/>
        </w:rPr>
        <w:t>,</w:t>
      </w:r>
      <w:r>
        <w:rPr>
          <w:rFonts w:eastAsiaTheme="minorEastAsia" w:hint="eastAsia"/>
        </w:rPr>
        <w:t xml:space="preserve"> Start Nvod</w:t>
      </w:r>
    </w:p>
    <w:p w:rsidR="001F3285" w:rsidRDefault="001F0E56" w:rsidP="001F0E56">
      <w:pPr>
        <w:pStyle w:val="3"/>
      </w:pPr>
      <w:r>
        <w:t>Brief Description</w:t>
      </w:r>
    </w:p>
    <w:p w:rsidR="001F0E56" w:rsidRDefault="001F0E56" w:rsidP="001F0E56">
      <w:pPr>
        <w:pStyle w:val="a8"/>
        <w:ind w:firstLine="400"/>
      </w:pPr>
      <w:r>
        <w:rPr>
          <w:rFonts w:hint="eastAsia"/>
        </w:rPr>
        <w:t>Nvod.exe为命令行可执行程序，可在同一</w:t>
      </w:r>
      <w:r w:rsidR="006F48BA">
        <w:rPr>
          <w:rFonts w:hint="eastAsia"/>
        </w:rPr>
        <w:t>个操作系统</w:t>
      </w:r>
      <w:r>
        <w:rPr>
          <w:rFonts w:hint="eastAsia"/>
        </w:rPr>
        <w:t>上</w:t>
      </w:r>
      <w:r w:rsidR="00D71E66">
        <w:rPr>
          <w:rFonts w:hint="eastAsia"/>
        </w:rPr>
        <w:t>只能</w:t>
      </w:r>
      <w:r>
        <w:rPr>
          <w:rFonts w:hint="eastAsia"/>
        </w:rPr>
        <w:t>运行可执行程序的</w:t>
      </w:r>
      <w:r w:rsidR="00D71E66">
        <w:rPr>
          <w:rFonts w:hint="eastAsia"/>
        </w:rPr>
        <w:t>1</w:t>
      </w:r>
      <w:r>
        <w:rPr>
          <w:rFonts w:hint="eastAsia"/>
        </w:rPr>
        <w:t>个实例。 用户在通过命令行启动</w:t>
      </w:r>
      <w:r w:rsidR="00A93268">
        <w:rPr>
          <w:rFonts w:hint="eastAsia"/>
        </w:rPr>
        <w:t>Nvod.exe</w:t>
      </w:r>
      <w:r>
        <w:rPr>
          <w:rFonts w:hint="eastAsia"/>
        </w:rPr>
        <w:t>可执行程序时， 可选择输入配置文件的路径+文件名作为</w:t>
      </w:r>
      <w:r w:rsidR="00290FF9">
        <w:rPr>
          <w:rFonts w:hint="eastAsia"/>
        </w:rPr>
        <w:t>参数。</w:t>
      </w:r>
      <w:r w:rsidR="009A506C">
        <w:rPr>
          <w:rFonts w:hint="eastAsia"/>
        </w:rPr>
        <w:t>如果用户在启动Nvod.exe时， 没有输入配置文件参数，Nvod.exe自动将当前文件夹下的Nvod</w:t>
      </w:r>
      <w:r w:rsidR="00A60F2D">
        <w:rPr>
          <w:rFonts w:hint="eastAsia"/>
        </w:rPr>
        <w:t>Profile</w:t>
      </w:r>
      <w:r w:rsidR="009A506C">
        <w:rPr>
          <w:rFonts w:hint="eastAsia"/>
        </w:rPr>
        <w:t xml:space="preserve">.xml作为配置文件。 </w:t>
      </w:r>
    </w:p>
    <w:p w:rsidR="00BC6072" w:rsidRDefault="00F2777E" w:rsidP="001F0E56">
      <w:pPr>
        <w:pStyle w:val="a8"/>
        <w:ind w:firstLine="400"/>
      </w:pPr>
      <w:r>
        <w:rPr>
          <w:rFonts w:hint="eastAsia"/>
        </w:rPr>
        <w:t>参考</w:t>
      </w:r>
      <w:r w:rsidR="0020167E">
        <w:fldChar w:fldCharType="begin"/>
      </w:r>
      <w:r>
        <w:rPr>
          <w:rFonts w:hint="eastAsia"/>
        </w:rPr>
        <w:instrText>REF _Ref446076990 \r \h</w:instrText>
      </w:r>
      <w:r w:rsidR="0020167E">
        <w:fldChar w:fldCharType="separate"/>
      </w:r>
      <w:r w:rsidR="001B56C5">
        <w:t>5.2.3</w:t>
      </w:r>
      <w:r w:rsidR="0020167E">
        <w:fldChar w:fldCharType="end"/>
      </w:r>
      <w:r>
        <w:rPr>
          <w:rFonts w:hint="eastAsia"/>
        </w:rPr>
        <w:t>了解配置文件的格式。</w:t>
      </w:r>
    </w:p>
    <w:p w:rsidR="009A506C" w:rsidRDefault="009A506C" w:rsidP="009A506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 w:rsidR="00D6742D">
        <w:rPr>
          <w:rFonts w:eastAsiaTheme="minorEastAsia" w:hint="eastAsia"/>
        </w:rPr>
        <w:t>-</w:t>
      </w:r>
      <w:r w:rsidRPr="009A506C">
        <w:t>condition</w:t>
      </w:r>
    </w:p>
    <w:p w:rsidR="00D71E66" w:rsidRPr="00D71E66" w:rsidRDefault="009A506C" w:rsidP="0026133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配置文件必须存在，</w:t>
      </w:r>
      <w:r w:rsidR="008B0C73">
        <w:rPr>
          <w:rFonts w:hint="eastAsia"/>
        </w:rPr>
        <w:t>文件格式正确</w:t>
      </w:r>
      <w:r>
        <w:rPr>
          <w:rFonts w:hint="eastAsia"/>
        </w:rPr>
        <w:t>。</w:t>
      </w:r>
    </w:p>
    <w:p w:rsidR="009A506C" w:rsidRPr="009A506C" w:rsidRDefault="00D71E66" w:rsidP="00A70AC6">
      <w:pPr>
        <w:pStyle w:val="a8"/>
        <w:numPr>
          <w:ilvl w:val="0"/>
          <w:numId w:val="2"/>
        </w:numPr>
        <w:ind w:firstLineChars="0"/>
      </w:pPr>
      <w:r w:rsidRPr="00573AFD">
        <w:rPr>
          <w:rFonts w:hint="eastAsia"/>
        </w:rPr>
        <w:t>当前操作系</w:t>
      </w:r>
      <w:r>
        <w:rPr>
          <w:rFonts w:eastAsiaTheme="minorEastAsia" w:hint="eastAsia"/>
        </w:rPr>
        <w:t>统中，没有其他的Nvod.exe的实例正在运行。</w:t>
      </w:r>
    </w:p>
    <w:p w:rsidR="00D6742D" w:rsidRDefault="001F714B" w:rsidP="001F714B">
      <w:pPr>
        <w:pStyle w:val="3"/>
      </w:pPr>
      <w:r>
        <w:t>Basic Flows</w:t>
      </w:r>
    </w:p>
    <w:p w:rsidR="001F714B" w:rsidRDefault="001F714B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用户通过命令行启动Nvod.exe。</w:t>
      </w:r>
    </w:p>
    <w:p w:rsidR="001F714B" w:rsidRDefault="00BB176E" w:rsidP="00826B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Nvod.exe的实例处于运行状态。</w:t>
      </w:r>
    </w:p>
    <w:p w:rsidR="001F714B" w:rsidRDefault="00A34993" w:rsidP="000805BC">
      <w:pPr>
        <w:pStyle w:val="3"/>
      </w:pPr>
      <w:r w:rsidRPr="00A34993">
        <w:lastRenderedPageBreak/>
        <w:t>Exceptional</w:t>
      </w:r>
      <w:r w:rsidR="003205D1">
        <w:rPr>
          <w:rFonts w:asciiTheme="minorEastAsia" w:eastAsiaTheme="minorEastAsia" w:hAnsiTheme="minorEastAsia" w:hint="eastAsia"/>
        </w:rPr>
        <w:t xml:space="preserve"> </w:t>
      </w:r>
      <w:r w:rsidR="000805BC">
        <w:t>Flows</w:t>
      </w:r>
    </w:p>
    <w:p w:rsidR="000805BC" w:rsidRDefault="000805BC" w:rsidP="000805BC">
      <w:pPr>
        <w:pStyle w:val="4"/>
      </w:pPr>
      <w:r>
        <w:rPr>
          <w:rFonts w:asciiTheme="minorEastAsia" w:eastAsiaTheme="minorEastAsia" w:hAnsiTheme="minorEastAsia" w:hint="eastAsia"/>
        </w:rPr>
        <w:t>配置文件不存在</w:t>
      </w:r>
      <w:r w:rsidR="00ED7C76">
        <w:rPr>
          <w:rFonts w:asciiTheme="minorEastAsia" w:eastAsiaTheme="minorEastAsia" w:hAnsiTheme="minorEastAsia" w:hint="eastAsia"/>
        </w:rPr>
        <w:t>， 或配置</w:t>
      </w:r>
      <w:r w:rsidR="00166D63">
        <w:rPr>
          <w:rFonts w:hint="eastAsia"/>
        </w:rPr>
        <w:t>文件格式</w:t>
      </w:r>
      <w:r w:rsidR="00ED7C76">
        <w:rPr>
          <w:rFonts w:asciiTheme="minorEastAsia" w:eastAsiaTheme="minorEastAsia" w:hAnsiTheme="minorEastAsia" w:hint="eastAsia"/>
        </w:rPr>
        <w:t>不正确</w:t>
      </w:r>
    </w:p>
    <w:p w:rsidR="000805BC" w:rsidRDefault="00252401" w:rsidP="00826B3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Nvod.exe的发送和监听都处于暂停状态，等待用户修改配置文件</w:t>
      </w:r>
      <w:r w:rsidR="00282EAB">
        <w:rPr>
          <w:rFonts w:hint="eastAsia"/>
        </w:rPr>
        <w:t>。</w:t>
      </w:r>
    </w:p>
    <w:p w:rsidR="00282EAB" w:rsidRDefault="00037B8E" w:rsidP="00037B8E">
      <w:pPr>
        <w:pStyle w:val="4"/>
      </w:pPr>
      <w:r w:rsidRPr="00573AFD">
        <w:rPr>
          <w:rFonts w:eastAsia="宋体" w:hint="eastAsia"/>
        </w:rPr>
        <w:t>当前操作系</w:t>
      </w:r>
      <w:r>
        <w:rPr>
          <w:rFonts w:eastAsiaTheme="minorEastAsia" w:hint="eastAsia"/>
        </w:rPr>
        <w:t>统中，已经有其他的</w:t>
      </w:r>
      <w:r>
        <w:rPr>
          <w:rFonts w:eastAsiaTheme="minorEastAsia" w:hint="eastAsia"/>
        </w:rPr>
        <w:t>Nvod.exe</w:t>
      </w:r>
      <w:r>
        <w:rPr>
          <w:rFonts w:eastAsiaTheme="minorEastAsia" w:hint="eastAsia"/>
        </w:rPr>
        <w:t>的实例处于运行状态</w:t>
      </w:r>
    </w:p>
    <w:p w:rsidR="00037B8E" w:rsidRPr="008B0C73" w:rsidRDefault="00037B8E" w:rsidP="006E750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提示用户, 并退出。</w:t>
      </w:r>
    </w:p>
    <w:p w:rsidR="00037B8E" w:rsidRDefault="00037B8E" w:rsidP="00282EAB"/>
    <w:p w:rsidR="00EC4242" w:rsidRPr="00EC4242" w:rsidRDefault="00EC4242" w:rsidP="00EC4242">
      <w:pPr>
        <w:pStyle w:val="2"/>
        <w:rPr>
          <w:rFonts w:eastAsiaTheme="minorEastAsia"/>
        </w:rPr>
      </w:pPr>
      <w:r w:rsidRPr="00EC4242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-2, </w:t>
      </w:r>
      <w:r w:rsidRPr="00EC4242">
        <w:rPr>
          <w:rFonts w:eastAsiaTheme="minorEastAsia"/>
        </w:rPr>
        <w:t>Config</w:t>
      </w:r>
      <w:r w:rsidR="00E52C4D">
        <w:rPr>
          <w:rFonts w:eastAsiaTheme="minorEastAsia" w:hint="eastAsia"/>
        </w:rPr>
        <w:t xml:space="preserve"> </w:t>
      </w:r>
      <w:r w:rsidR="007745ED">
        <w:rPr>
          <w:rFonts w:eastAsiaTheme="minorEastAsia"/>
        </w:rPr>
        <w:t>Nvod Parameter</w:t>
      </w:r>
    </w:p>
    <w:p w:rsidR="00EC4242" w:rsidRDefault="00EC4242" w:rsidP="00EC4242">
      <w:pPr>
        <w:pStyle w:val="3"/>
      </w:pPr>
      <w:r>
        <w:t>Brief Description</w:t>
      </w:r>
    </w:p>
    <w:p w:rsidR="00EC4242" w:rsidRDefault="00C52CCE" w:rsidP="00EC4242">
      <w:pPr>
        <w:pStyle w:val="a8"/>
        <w:ind w:firstLine="400"/>
      </w:pPr>
      <w:r>
        <w:rPr>
          <w:rFonts w:hint="eastAsia"/>
        </w:rPr>
        <w:t>用户可</w:t>
      </w:r>
      <w:r w:rsidR="003C0775">
        <w:rPr>
          <w:rFonts w:hint="eastAsia"/>
        </w:rPr>
        <w:t>以在任何时候（Nvod系统启动前或Nvod系统运行过程中）</w:t>
      </w:r>
      <w:r>
        <w:rPr>
          <w:rFonts w:hint="eastAsia"/>
        </w:rPr>
        <w:t>通过任何的文字处理程序来编辑配置文件，编辑并保存后，Nvod.exe可自动感知配置文件的变化，在不重启动的情况下，Nvod.exe将按照最新的配置运行</w:t>
      </w:r>
      <w:r w:rsidR="00EC4242">
        <w:rPr>
          <w:rFonts w:hint="eastAsia"/>
        </w:rPr>
        <w:t xml:space="preserve">。 </w:t>
      </w:r>
    </w:p>
    <w:p w:rsidR="00EC4242" w:rsidRDefault="003B7045" w:rsidP="00EC4242">
      <w:pPr>
        <w:pStyle w:val="a8"/>
        <w:ind w:firstLine="400"/>
      </w:pPr>
      <w:r>
        <w:rPr>
          <w:rFonts w:hint="eastAsia"/>
        </w:rPr>
        <w:t>参考</w:t>
      </w:r>
      <w:r w:rsidR="0020167E">
        <w:fldChar w:fldCharType="begin"/>
      </w:r>
      <w:r w:rsidR="00F2777E">
        <w:rPr>
          <w:rFonts w:hint="eastAsia"/>
        </w:rPr>
        <w:instrText>REF _Ref446076990 \r \h</w:instrText>
      </w:r>
      <w:r w:rsidR="0020167E">
        <w:fldChar w:fldCharType="separate"/>
      </w:r>
      <w:r w:rsidR="00F2777E">
        <w:t>5.2.2</w:t>
      </w:r>
      <w:r w:rsidR="0020167E">
        <w:fldChar w:fldCharType="end"/>
      </w:r>
      <w:r>
        <w:rPr>
          <w:rFonts w:hint="eastAsia"/>
        </w:rPr>
        <w:t>了解配置文件的格式。</w:t>
      </w:r>
    </w:p>
    <w:p w:rsidR="00EC4242" w:rsidRDefault="00EC4242" w:rsidP="00EC4242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EC4242" w:rsidRPr="009A506C" w:rsidRDefault="004E037A" w:rsidP="006E750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新保存的配置文件的格式正确。</w:t>
      </w:r>
    </w:p>
    <w:p w:rsidR="00EC4242" w:rsidRDefault="00EC4242" w:rsidP="00EC4242">
      <w:pPr>
        <w:pStyle w:val="3"/>
      </w:pPr>
      <w:r>
        <w:t>Basic Flows</w:t>
      </w:r>
    </w:p>
    <w:p w:rsidR="00EC4242" w:rsidRDefault="006F0222" w:rsidP="006E750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用户通过任何的文字处理程序编译配置文件，并点击保存按钮。</w:t>
      </w:r>
    </w:p>
    <w:p w:rsidR="00E10FB4" w:rsidRDefault="006F0222" w:rsidP="006E750D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Nvod.exe可自动感知配置文件的变化，读入新的配置文件，并按照新的配置文件运行。</w:t>
      </w:r>
    </w:p>
    <w:p w:rsidR="00EC4242" w:rsidRDefault="00EC4242" w:rsidP="00EC4242">
      <w:pPr>
        <w:pStyle w:val="3"/>
      </w:pPr>
      <w:r w:rsidRPr="00A34993">
        <w:t>Exceptional</w:t>
      </w:r>
      <w:r w:rsidR="009D0A5F"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EC4242" w:rsidRDefault="00E10FB4" w:rsidP="00EC4242">
      <w:pPr>
        <w:pStyle w:val="4"/>
      </w:pPr>
      <w:r>
        <w:rPr>
          <w:rFonts w:asciiTheme="minorEastAsia" w:eastAsiaTheme="minorEastAsia" w:hAnsiTheme="minorEastAsia" w:hint="eastAsia"/>
        </w:rPr>
        <w:t>新的</w:t>
      </w:r>
      <w:r w:rsidR="00EC4242">
        <w:rPr>
          <w:rFonts w:asciiTheme="minorEastAsia" w:eastAsiaTheme="minorEastAsia" w:hAnsiTheme="minorEastAsia" w:hint="eastAsia"/>
        </w:rPr>
        <w:t>配置文件</w:t>
      </w:r>
      <w:r w:rsidR="00166D63">
        <w:rPr>
          <w:rFonts w:hint="eastAsia"/>
        </w:rPr>
        <w:t>文件格式</w:t>
      </w:r>
      <w:r w:rsidR="00166D63">
        <w:rPr>
          <w:rFonts w:asciiTheme="minorEastAsia" w:eastAsiaTheme="minorEastAsia" w:hAnsiTheme="minorEastAsia" w:hint="eastAsia"/>
        </w:rPr>
        <w:t>不正确</w:t>
      </w:r>
    </w:p>
    <w:p w:rsidR="00EC4242" w:rsidRDefault="00166D63" w:rsidP="006E75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提示用户，监控文件修改事件，以便在用户再次修改文件后重新读入配置文件的内容。</w:t>
      </w:r>
    </w:p>
    <w:p w:rsidR="00166D63" w:rsidRDefault="00166D63" w:rsidP="006E750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在用户再次修改配置文件之前，Nvod.exe的发送和监听都处于暂停状态。</w:t>
      </w:r>
    </w:p>
    <w:p w:rsidR="00EC4242" w:rsidRDefault="00783FC0" w:rsidP="00783FC0">
      <w:pPr>
        <w:pStyle w:val="4"/>
      </w:pPr>
      <w:r>
        <w:rPr>
          <w:rFonts w:hint="eastAsia"/>
        </w:rPr>
        <w:t>Nvod.exe运行过程中，用户或其他程序删除了配置文件</w:t>
      </w:r>
    </w:p>
    <w:p w:rsidR="00783FC0" w:rsidRDefault="00783FC0" w:rsidP="006E75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提示用户，监控文件修改事件，以便在用户再次生成配置文件后重新读入配置文件的内容。</w:t>
      </w:r>
    </w:p>
    <w:p w:rsidR="00783FC0" w:rsidRPr="00783FC0" w:rsidRDefault="00783FC0" w:rsidP="006E750D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在用户再次生成配置文件之前，</w:t>
      </w:r>
      <w:r w:rsidR="003C0775">
        <w:rPr>
          <w:rFonts w:hint="eastAsia"/>
        </w:rPr>
        <w:t>Nvod系统的所有处理过程都处于暂停状态，请参考相关章节以了解每个User Case的具体的处理过程</w:t>
      </w:r>
      <w:r>
        <w:rPr>
          <w:rFonts w:hint="eastAsia"/>
        </w:rPr>
        <w:t>。</w:t>
      </w:r>
    </w:p>
    <w:p w:rsidR="009B7B29" w:rsidRPr="007D0940" w:rsidRDefault="009B7B29" w:rsidP="009B7B29">
      <w:pPr>
        <w:pStyle w:val="2"/>
        <w:rPr>
          <w:rFonts w:eastAsiaTheme="minorEastAsia"/>
        </w:rPr>
      </w:pPr>
      <w:bookmarkStart w:id="5" w:name="_Ref446145726"/>
      <w:r w:rsidRPr="007D0940">
        <w:rPr>
          <w:rFonts w:eastAsiaTheme="minorEastAsia" w:hint="eastAsia"/>
        </w:rPr>
        <w:t>Ur</w:t>
      </w:r>
      <w:r>
        <w:rPr>
          <w:rFonts w:eastAsiaTheme="minorEastAsia" w:hint="eastAsia"/>
        </w:rPr>
        <w:t xml:space="preserve">-3, </w:t>
      </w:r>
      <w:r>
        <w:rPr>
          <w:rFonts w:eastAsiaTheme="minorEastAsia"/>
        </w:rPr>
        <w:t>Query Movie</w:t>
      </w:r>
      <w:r>
        <w:rPr>
          <w:rFonts w:eastAsiaTheme="minorEastAsia" w:hint="eastAsia"/>
        </w:rPr>
        <w:t>/Poster</w:t>
      </w:r>
      <w:r>
        <w:rPr>
          <w:rFonts w:eastAsiaTheme="minorEastAsia"/>
        </w:rPr>
        <w:t xml:space="preserve"> Infor</w:t>
      </w:r>
      <w:r w:rsidRPr="00C926C2">
        <w:rPr>
          <w:rFonts w:eastAsiaTheme="minorEastAsia"/>
        </w:rPr>
        <w:t>m</w:t>
      </w:r>
      <w:r>
        <w:rPr>
          <w:rFonts w:eastAsiaTheme="minorEastAsia" w:hint="eastAsia"/>
        </w:rPr>
        <w:t>a</w:t>
      </w:r>
      <w:r w:rsidRPr="00C926C2">
        <w:rPr>
          <w:rFonts w:eastAsiaTheme="minorEastAsia"/>
        </w:rPr>
        <w:t>tion</w:t>
      </w:r>
      <w:bookmarkEnd w:id="5"/>
    </w:p>
    <w:p w:rsidR="009B7B29" w:rsidRDefault="009B7B29" w:rsidP="009B7B29">
      <w:pPr>
        <w:pStyle w:val="3"/>
        <w:rPr>
          <w:rFonts w:eastAsiaTheme="minorEastAsia"/>
        </w:rPr>
      </w:pPr>
      <w:r>
        <w:t>Brief Description</w:t>
      </w:r>
    </w:p>
    <w:p w:rsidR="009B7B29" w:rsidRDefault="009B7B29" w:rsidP="009B7B29">
      <w:pPr>
        <w:pStyle w:val="a8"/>
        <w:ind w:firstLine="400"/>
      </w:pPr>
      <w:r>
        <w:rPr>
          <w:rFonts w:hint="eastAsia"/>
        </w:rPr>
        <w:t>Nvod 需要处理的Movie Information都存在于 Movie Repository。每次Nvod系统需要播放电影前，Nvod都需要从Movie Repository获取片源相关的信息。</w:t>
      </w:r>
    </w:p>
    <w:p w:rsidR="009B7B29" w:rsidRDefault="009B7B29" w:rsidP="009B7B29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9B7B29" w:rsidRDefault="009B7B29" w:rsidP="009B7B2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Nvod 系统</w:t>
      </w:r>
      <w:r w:rsidR="006D4468">
        <w:rPr>
          <w:rFonts w:hint="eastAsia"/>
        </w:rPr>
        <w:t>正常运行</w:t>
      </w:r>
      <w:r>
        <w:rPr>
          <w:rFonts w:hint="eastAsia"/>
        </w:rPr>
        <w:t>，并且</w:t>
      </w:r>
      <w:r w:rsidR="006D4468">
        <w:rPr>
          <w:rFonts w:hint="eastAsia"/>
        </w:rPr>
        <w:t>从</w:t>
      </w:r>
      <w:r>
        <w:rPr>
          <w:rFonts w:hint="eastAsia"/>
        </w:rPr>
        <w:t>Epg系统</w:t>
      </w:r>
      <w:r w:rsidR="006D4468">
        <w:rPr>
          <w:rFonts w:hint="eastAsia"/>
        </w:rPr>
        <w:t>接收到了完整的</w:t>
      </w:r>
      <w:r>
        <w:rPr>
          <w:rFonts w:hint="eastAsia"/>
        </w:rPr>
        <w:t>Nvod Reference Service</w:t>
      </w:r>
      <w:r w:rsidR="006D4468">
        <w:rPr>
          <w:rFonts w:hint="eastAsia"/>
        </w:rPr>
        <w:t xml:space="preserve"> Info</w:t>
      </w:r>
      <w:r>
        <w:rPr>
          <w:rFonts w:hint="eastAsia"/>
        </w:rPr>
        <w:t xml:space="preserve">和 Nvod </w:t>
      </w:r>
      <w:r w:rsidR="006D4468">
        <w:rPr>
          <w:rFonts w:hint="eastAsia"/>
        </w:rPr>
        <w:t>Time-Shifted Service Info</w:t>
      </w:r>
      <w:r>
        <w:rPr>
          <w:rFonts w:hint="eastAsia"/>
        </w:rPr>
        <w:t>。</w:t>
      </w:r>
    </w:p>
    <w:p w:rsidR="009B7B29" w:rsidRDefault="009B7B29" w:rsidP="009B7B29">
      <w:pPr>
        <w:pStyle w:val="3"/>
      </w:pPr>
      <w:r>
        <w:t>Basic Flows</w:t>
      </w:r>
    </w:p>
    <w:p w:rsidR="009B7B29" w:rsidRDefault="009B7B29" w:rsidP="009B7B2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Nvod系统从 Nvod Reference Service中提取出Movie</w:t>
      </w:r>
      <w:r w:rsidR="006D4468">
        <w:rPr>
          <w:rFonts w:hint="eastAsia"/>
        </w:rPr>
        <w:t>/Poster</w:t>
      </w:r>
      <w:r>
        <w:rPr>
          <w:rFonts w:hint="eastAsia"/>
        </w:rPr>
        <w:t xml:space="preserve"> Id。</w:t>
      </w:r>
    </w:p>
    <w:p w:rsidR="009B7B29" w:rsidRDefault="009B7B29" w:rsidP="009B7B2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Nvod系统根据Movie</w:t>
      </w:r>
      <w:r w:rsidR="006D4468">
        <w:rPr>
          <w:rFonts w:hint="eastAsia"/>
        </w:rPr>
        <w:t>/Poster</w:t>
      </w:r>
      <w:r>
        <w:rPr>
          <w:rFonts w:hint="eastAsia"/>
        </w:rPr>
        <w:t xml:space="preserve"> Id从Movie Repository查询此Movie Information。</w:t>
      </w:r>
    </w:p>
    <w:p w:rsidR="009B7B29" w:rsidRDefault="009B7B29" w:rsidP="009B7B29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Movie Repository返回相关的Movie</w:t>
      </w:r>
      <w:r w:rsidR="004F53EE">
        <w:rPr>
          <w:rFonts w:hint="eastAsia"/>
        </w:rPr>
        <w:t>/Poster</w:t>
      </w:r>
      <w:r>
        <w:rPr>
          <w:rFonts w:hint="eastAsia"/>
        </w:rPr>
        <w:t xml:space="preserve"> Information。</w:t>
      </w:r>
    </w:p>
    <w:p w:rsidR="009B7B29" w:rsidRDefault="009B7B29" w:rsidP="009B7B29">
      <w:pPr>
        <w:pStyle w:val="3"/>
      </w:pPr>
      <w:r>
        <w:rPr>
          <w:rFonts w:hint="eastAsia"/>
        </w:rPr>
        <w:lastRenderedPageBreak/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9B7B29" w:rsidRDefault="009B7B29" w:rsidP="009B7B2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如果当前Movie Id的Movie</w:t>
      </w:r>
      <w:r w:rsidR="004F53EE">
        <w:rPr>
          <w:rFonts w:hint="eastAsia"/>
        </w:rPr>
        <w:t>/Poster</w:t>
      </w:r>
      <w:r>
        <w:rPr>
          <w:rFonts w:hint="eastAsia"/>
        </w:rPr>
        <w:t xml:space="preserve"> Information在本地有缓存，则Nvod直接使用本地缓存中的内容。（</w:t>
      </w:r>
      <w:r w:rsidR="004F53EE">
        <w:rPr>
          <w:rFonts w:hint="eastAsia"/>
        </w:rPr>
        <w:t>注：</w:t>
      </w:r>
      <w:r>
        <w:rPr>
          <w:rFonts w:hint="eastAsia"/>
        </w:rPr>
        <w:t>所有的Movie　ID唯一，Epg和Movie　Repository在删除了一部电影后，添加新的电影时不能使用使用过的Movie Id）。</w:t>
      </w:r>
    </w:p>
    <w:p w:rsidR="009B7B29" w:rsidRDefault="009B7B29" w:rsidP="009B7B29">
      <w:pPr>
        <w:pStyle w:val="3"/>
      </w:pPr>
      <w:r w:rsidRPr="00A34993">
        <w:t>Exceptional</w:t>
      </w:r>
      <w:r w:rsidR="00FD7422">
        <w:rPr>
          <w:rFonts w:asciiTheme="minorEastAsia" w:eastAsiaTheme="minorEastAsia" w:hAnsiTheme="minorEastAsia" w:hint="eastAsia"/>
        </w:rPr>
        <w:t xml:space="preserve"> </w:t>
      </w:r>
      <w:r>
        <w:t>Flows</w:t>
      </w:r>
    </w:p>
    <w:p w:rsidR="009B7B29" w:rsidRDefault="009B7B29" w:rsidP="009B7B29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如果查询超时，Nvod 系统退出当前过程，并且给用户一个提示。</w:t>
      </w:r>
    </w:p>
    <w:p w:rsidR="00EC4242" w:rsidRPr="009B7B29" w:rsidRDefault="00EC4242" w:rsidP="00282EAB"/>
    <w:p w:rsidR="00E1042C" w:rsidRPr="007D0940" w:rsidRDefault="00E1042C" w:rsidP="00E1042C">
      <w:pPr>
        <w:pStyle w:val="2"/>
        <w:rPr>
          <w:rFonts w:eastAsiaTheme="minorEastAsia"/>
        </w:rPr>
      </w:pPr>
      <w:bookmarkStart w:id="6" w:name="_Ref448148341"/>
      <w:r w:rsidRPr="007D0940">
        <w:rPr>
          <w:rFonts w:eastAsiaTheme="minorEastAsia" w:hint="eastAsia"/>
        </w:rPr>
        <w:t>Ur</w:t>
      </w:r>
      <w:r w:rsidR="009B7B29">
        <w:rPr>
          <w:rFonts w:eastAsiaTheme="minorEastAsia" w:hint="eastAsia"/>
        </w:rPr>
        <w:t>-4</w:t>
      </w:r>
      <w:r>
        <w:rPr>
          <w:rFonts w:eastAsiaTheme="minorEastAsia" w:hint="eastAsia"/>
        </w:rPr>
        <w:t xml:space="preserve">, </w:t>
      </w:r>
      <w:bookmarkEnd w:id="6"/>
      <w:r w:rsidR="00B87EFE">
        <w:rPr>
          <w:rFonts w:eastAsiaTheme="minorEastAsia" w:hint="eastAsia"/>
        </w:rPr>
        <w:t xml:space="preserve">Send </w:t>
      </w:r>
      <w:r w:rsidR="00BE74DE" w:rsidRPr="00837FF4">
        <w:rPr>
          <w:rFonts w:eastAsiaTheme="minorEastAsia"/>
        </w:rPr>
        <w:t>Data-Pipe</w:t>
      </w:r>
      <w:r w:rsidR="00BE74DE">
        <w:rPr>
          <w:rFonts w:eastAsiaTheme="minorEastAsia" w:hint="eastAsia"/>
        </w:rPr>
        <w:t xml:space="preserve"> </w:t>
      </w:r>
      <w:r w:rsidR="00BE74DE" w:rsidRPr="004D32D0">
        <w:rPr>
          <w:rFonts w:eastAsiaTheme="minorEastAsia" w:hint="eastAsia"/>
        </w:rPr>
        <w:t>Service Program</w:t>
      </w:r>
      <w:r w:rsidR="00BE74DE" w:rsidRPr="004D32D0">
        <w:rPr>
          <w:rFonts w:hint="eastAsia"/>
        </w:rPr>
        <w:t xml:space="preserve"> Stream</w:t>
      </w:r>
      <w:r w:rsidR="00BE74DE" w:rsidRPr="004D32D0">
        <w:rPr>
          <w:rFonts w:eastAsiaTheme="minorEastAsia" w:hint="eastAsia"/>
        </w:rPr>
        <w:t xml:space="preserve"> TS</w:t>
      </w:r>
      <w:r w:rsidR="006014E6">
        <w:rPr>
          <w:rFonts w:eastAsiaTheme="minorEastAsia" w:hint="eastAsia"/>
        </w:rPr>
        <w:t xml:space="preserve"> for Nvod Reference Service</w:t>
      </w:r>
    </w:p>
    <w:p w:rsidR="00E1042C" w:rsidRDefault="00E1042C" w:rsidP="00E1042C">
      <w:pPr>
        <w:pStyle w:val="3"/>
        <w:rPr>
          <w:rFonts w:eastAsiaTheme="minorEastAsia"/>
        </w:rPr>
      </w:pPr>
      <w:r>
        <w:t>Brief Description</w:t>
      </w:r>
    </w:p>
    <w:p w:rsidR="005B58F8" w:rsidRDefault="008A127D" w:rsidP="001D1B8F">
      <w:pPr>
        <w:pStyle w:val="a8"/>
        <w:ind w:firstLine="400"/>
      </w:pPr>
      <w:r>
        <w:rPr>
          <w:rFonts w:hint="eastAsia"/>
        </w:rPr>
        <w:t>本用例用于</w:t>
      </w:r>
      <w:r w:rsidR="00085834">
        <w:rPr>
          <w:rFonts w:hint="eastAsia"/>
        </w:rPr>
        <w:t>处理</w:t>
      </w:r>
      <w:r w:rsidR="00AA40C1" w:rsidRPr="00837FF4">
        <w:rPr>
          <w:rFonts w:eastAsiaTheme="minorEastAsia"/>
        </w:rPr>
        <w:t>Data-Pipe</w:t>
      </w:r>
      <w:r w:rsidR="00AA40C1">
        <w:rPr>
          <w:rFonts w:eastAsiaTheme="minorEastAsia" w:hint="eastAsia"/>
        </w:rPr>
        <w:t xml:space="preserve"> </w:t>
      </w:r>
      <w:r w:rsidR="00AA40C1" w:rsidRPr="004D32D0">
        <w:rPr>
          <w:rFonts w:eastAsiaTheme="minorEastAsia" w:hint="eastAsia"/>
        </w:rPr>
        <w:t>Service Program</w:t>
      </w:r>
      <w:r w:rsidR="00AA40C1" w:rsidRPr="004D32D0">
        <w:rPr>
          <w:rFonts w:hint="eastAsia"/>
        </w:rPr>
        <w:t xml:space="preserve"> Stream</w:t>
      </w:r>
      <w:r w:rsidR="00AA40C1" w:rsidRPr="004D32D0">
        <w:rPr>
          <w:rFonts w:eastAsiaTheme="minorEastAsia" w:hint="eastAsia"/>
        </w:rPr>
        <w:t xml:space="preserve"> TS</w:t>
      </w:r>
      <w:r w:rsidR="00AA40C1">
        <w:rPr>
          <w:rFonts w:eastAsiaTheme="minorEastAsia" w:hint="eastAsia"/>
        </w:rPr>
        <w:t>的发送过程</w:t>
      </w:r>
      <w:r w:rsidR="005B58F8">
        <w:rPr>
          <w:rFonts w:hint="eastAsia"/>
        </w:rPr>
        <w:t>。</w:t>
      </w:r>
    </w:p>
    <w:p w:rsidR="008B593E" w:rsidRDefault="005B58F8" w:rsidP="001D1B8F">
      <w:pPr>
        <w:pStyle w:val="a8"/>
        <w:ind w:firstLine="400"/>
      </w:pPr>
      <w:r>
        <w:rPr>
          <w:rFonts w:hint="eastAsia"/>
        </w:rPr>
        <w:t xml:space="preserve">Nvod </w:t>
      </w:r>
      <w:r w:rsidR="007120E4" w:rsidRPr="00085834">
        <w:t xml:space="preserve">Reference </w:t>
      </w:r>
      <w:r>
        <w:rPr>
          <w:rFonts w:hint="eastAsia"/>
        </w:rPr>
        <w:t>Service</w:t>
      </w:r>
      <w:r w:rsidR="008B593E">
        <w:rPr>
          <w:rFonts w:hint="eastAsia"/>
        </w:rPr>
        <w:t>有以下几种状态：</w:t>
      </w:r>
    </w:p>
    <w:p w:rsidR="00603002" w:rsidRDefault="004D4525" w:rsidP="00B708AE">
      <w:pPr>
        <w:pStyle w:val="a8"/>
        <w:numPr>
          <w:ilvl w:val="0"/>
          <w:numId w:val="12"/>
        </w:numPr>
        <w:ind w:firstLineChars="0"/>
      </w:pPr>
      <w:r w:rsidRPr="004D4525">
        <w:t>Reading "Nvod Profile"</w:t>
      </w:r>
      <w:r w:rsidR="008B593E">
        <w:rPr>
          <w:rFonts w:hint="eastAsia"/>
        </w:rPr>
        <w:t xml:space="preserve">: </w:t>
      </w:r>
      <w:r w:rsidR="00603002">
        <w:rPr>
          <w:rFonts w:hint="eastAsia"/>
        </w:rPr>
        <w:t>为了从Epg系统接收到</w:t>
      </w:r>
      <w:r w:rsidR="00603002" w:rsidRPr="004D4525">
        <w:t>"Nvod Reference Service Info"</w:t>
      </w:r>
      <w:r w:rsidR="00603002">
        <w:rPr>
          <w:rFonts w:hint="eastAsia"/>
        </w:rPr>
        <w:t>和</w:t>
      </w:r>
      <w:r w:rsidR="00603002" w:rsidRPr="004D4525">
        <w:t xml:space="preserve">"Nvod </w:t>
      </w:r>
      <w:r w:rsidR="00603002">
        <w:rPr>
          <w:rFonts w:hint="eastAsia"/>
        </w:rPr>
        <w:t>Time-Shifted</w:t>
      </w:r>
      <w:r w:rsidR="00603002" w:rsidRPr="004D4525">
        <w:t xml:space="preserve"> Service Info"</w:t>
      </w:r>
      <w:r w:rsidR="00603002">
        <w:rPr>
          <w:rFonts w:hint="eastAsia"/>
        </w:rPr>
        <w:t xml:space="preserve">, 系统刚启动时(或用户修改了NvodProfile.xml之后)，Nvod系统需要首先读取配置文件的内容。读取配置文件的完成之前Nvod </w:t>
      </w:r>
      <w:r w:rsidR="00603002" w:rsidRPr="00085834">
        <w:t xml:space="preserve">Reference </w:t>
      </w:r>
      <w:r w:rsidR="00603002">
        <w:rPr>
          <w:rFonts w:hint="eastAsia"/>
        </w:rPr>
        <w:t>Service就处于这个状态。</w:t>
      </w:r>
      <w:r w:rsidR="005F5694">
        <w:rPr>
          <w:rFonts w:hint="eastAsia"/>
        </w:rPr>
        <w:t>本</w:t>
      </w:r>
      <w:r w:rsidR="00603002">
        <w:rPr>
          <w:rFonts w:hint="eastAsia"/>
        </w:rPr>
        <w:t xml:space="preserve">状态是一个虚拟的状态，因为此时我们还没有得到任何关于Nvod </w:t>
      </w:r>
      <w:r w:rsidR="00603002" w:rsidRPr="00085834">
        <w:t xml:space="preserve">Reference </w:t>
      </w:r>
      <w:r w:rsidR="00603002">
        <w:rPr>
          <w:rFonts w:hint="eastAsia"/>
        </w:rPr>
        <w:t>Service相关的信息。此状态的主要作用只是为了说明配置文件的改变对</w:t>
      </w:r>
      <w:r w:rsidR="008478DD" w:rsidRPr="00837FF4">
        <w:rPr>
          <w:rFonts w:eastAsiaTheme="minorEastAsia"/>
        </w:rPr>
        <w:t>Data-Pipe</w:t>
      </w:r>
      <w:r w:rsidR="008478DD">
        <w:rPr>
          <w:rFonts w:eastAsiaTheme="minorEastAsia" w:hint="eastAsia"/>
        </w:rPr>
        <w:t xml:space="preserve"> </w:t>
      </w:r>
      <w:r w:rsidR="008478DD" w:rsidRPr="004D32D0">
        <w:rPr>
          <w:rFonts w:eastAsiaTheme="minorEastAsia" w:hint="eastAsia"/>
        </w:rPr>
        <w:t>Service Program</w:t>
      </w:r>
      <w:r w:rsidR="008478DD" w:rsidRPr="004D32D0">
        <w:rPr>
          <w:rFonts w:hint="eastAsia"/>
        </w:rPr>
        <w:t xml:space="preserve"> Stream</w:t>
      </w:r>
      <w:r w:rsidR="008478DD" w:rsidRPr="004D32D0">
        <w:rPr>
          <w:rFonts w:eastAsiaTheme="minorEastAsia" w:hint="eastAsia"/>
        </w:rPr>
        <w:t xml:space="preserve"> TS</w:t>
      </w:r>
      <w:r w:rsidR="00603002">
        <w:rPr>
          <w:rFonts w:hint="eastAsia"/>
        </w:rPr>
        <w:t>发送过程所产生的影响。</w:t>
      </w:r>
    </w:p>
    <w:p w:rsidR="00FC75EE" w:rsidRDefault="00FC75EE" w:rsidP="00FC75EE">
      <w:pPr>
        <w:pStyle w:val="a8"/>
        <w:ind w:left="840" w:firstLineChars="0" w:firstLine="0"/>
      </w:pPr>
      <w:r>
        <w:rPr>
          <w:rFonts w:hint="eastAsia"/>
        </w:rPr>
        <w:t xml:space="preserve">只要进入到本状态，Nvod系统便开始读取NvodProfile.xml。如果读取配置文件的过程出现异常，如：找不到配置文件或配置文件有误，Nvod </w:t>
      </w:r>
      <w:r w:rsidRPr="00085834">
        <w:t xml:space="preserve">Reference </w:t>
      </w:r>
      <w:r>
        <w:rPr>
          <w:rFonts w:hint="eastAsia"/>
        </w:rPr>
        <w:t>Service将持续监听NvodProfile.xml，直到用户重新修改了NvodProfile.xml。</w:t>
      </w:r>
    </w:p>
    <w:p w:rsidR="00FC75EE" w:rsidRPr="00FC75EE" w:rsidRDefault="00FC75EE" w:rsidP="00FC75EE">
      <w:pPr>
        <w:pStyle w:val="a8"/>
        <w:ind w:left="840" w:firstLineChars="0" w:firstLine="0"/>
      </w:pPr>
      <w:r>
        <w:rPr>
          <w:rFonts w:hint="eastAsia"/>
        </w:rPr>
        <w:t>完成了配置文件的读取以后，Nvod系统便根据配置文件的内容，准备接收来自Epg系统的消息。Nvod 系统可能被动的等待Epg系统发过来的消息，也可能主动的到Epg系统查询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>， 本需求不对此做</w:t>
      </w:r>
      <w:r w:rsidR="00B6721E">
        <w:rPr>
          <w:rFonts w:hint="eastAsia"/>
        </w:rPr>
        <w:t>限制，具体的实现方法请参考构架设计文档。</w:t>
      </w:r>
    </w:p>
    <w:p w:rsidR="008B593E" w:rsidRDefault="00C20B66" w:rsidP="006E750D">
      <w:pPr>
        <w:pStyle w:val="a8"/>
        <w:numPr>
          <w:ilvl w:val="0"/>
          <w:numId w:val="12"/>
        </w:numPr>
        <w:ind w:firstLineChars="0"/>
      </w:pPr>
      <w:r w:rsidRPr="00C20B66">
        <w:t>Querying Poster Information</w:t>
      </w:r>
      <w:r w:rsidR="008B593E">
        <w:rPr>
          <w:rFonts w:hint="eastAsia"/>
        </w:rPr>
        <w:t>：</w:t>
      </w:r>
      <w:r>
        <w:rPr>
          <w:rFonts w:hint="eastAsia"/>
        </w:rPr>
        <w:t>当Nvod系统已经接收到了</w:t>
      </w:r>
      <w:r w:rsidRPr="004D4525">
        <w:t>"Nvod Reference Service Info"</w:t>
      </w:r>
      <w:r w:rsidR="00693EA9">
        <w:rPr>
          <w:rFonts w:hint="eastAsia"/>
        </w:rPr>
        <w:t>，</w:t>
      </w:r>
      <w:r w:rsidR="00693EA9" w:rsidRPr="004D4525">
        <w:t xml:space="preserve"> Nvod Reference Service</w:t>
      </w:r>
      <w:r w:rsidR="00693EA9">
        <w:rPr>
          <w:rFonts w:hint="eastAsia"/>
        </w:rPr>
        <w:t>就进入到本状态，此时</w:t>
      </w:r>
      <w:r w:rsidR="003C0775">
        <w:rPr>
          <w:rFonts w:hint="eastAsia"/>
        </w:rPr>
        <w:t>Nvod系统开始尝试</w:t>
      </w:r>
      <w:r w:rsidR="009D54AD">
        <w:rPr>
          <w:rFonts w:hint="eastAsia"/>
        </w:rPr>
        <w:t xml:space="preserve">从Move Repository </w:t>
      </w:r>
      <w:r w:rsidR="009B7B29">
        <w:rPr>
          <w:rFonts w:hint="eastAsia"/>
        </w:rPr>
        <w:t>查询</w:t>
      </w:r>
      <w:r w:rsidR="009D54AD">
        <w:t>”</w:t>
      </w:r>
      <w:r w:rsidR="009D54AD">
        <w:rPr>
          <w:rFonts w:hint="eastAsia"/>
        </w:rPr>
        <w:t>Poster Information</w:t>
      </w:r>
      <w:r w:rsidR="009D54AD">
        <w:t>”</w:t>
      </w:r>
      <w:r w:rsidR="009D54AD">
        <w:rPr>
          <w:rFonts w:hint="eastAsia"/>
        </w:rPr>
        <w:t>。</w:t>
      </w:r>
    </w:p>
    <w:p w:rsidR="00160F4C" w:rsidRDefault="009B7B29" w:rsidP="00160F4C">
      <w:pPr>
        <w:pStyle w:val="a8"/>
        <w:ind w:left="840" w:firstLineChars="0" w:firstLine="0"/>
      </w:pPr>
      <w:r>
        <w:rPr>
          <w:rFonts w:hint="eastAsia"/>
        </w:rPr>
        <w:t>查询过程详情，</w:t>
      </w:r>
      <w:r w:rsidR="00160F4C">
        <w:rPr>
          <w:rFonts w:hint="eastAsia"/>
        </w:rPr>
        <w:t>请参考</w:t>
      </w:r>
      <w:r>
        <w:rPr>
          <w:rFonts w:hint="eastAsia"/>
        </w:rPr>
        <w:t>Ur-3</w:t>
      </w:r>
      <w:r w:rsidR="00F77E47">
        <w:rPr>
          <w:rFonts w:hint="eastAsia"/>
        </w:rPr>
        <w:t>(</w:t>
      </w:r>
      <w:r w:rsidR="0020167E">
        <w:fldChar w:fldCharType="begin"/>
      </w:r>
      <w:r w:rsidR="00F77E47">
        <w:instrText xml:space="preserve"> </w:instrText>
      </w:r>
      <w:r w:rsidR="00F77E47">
        <w:rPr>
          <w:rFonts w:hint="eastAsia"/>
        </w:rPr>
        <w:instrText>REF _Ref446145726 \r \h</w:instrText>
      </w:r>
      <w:r w:rsidR="00F77E47">
        <w:instrText xml:space="preserve"> </w:instrText>
      </w:r>
      <w:r w:rsidR="0020167E">
        <w:fldChar w:fldCharType="separate"/>
      </w:r>
      <w:r w:rsidR="00F77E47">
        <w:t>8.3</w:t>
      </w:r>
      <w:r w:rsidR="0020167E">
        <w:fldChar w:fldCharType="end"/>
      </w:r>
      <w:r w:rsidR="00F77E47">
        <w:rPr>
          <w:rFonts w:hint="eastAsia"/>
        </w:rPr>
        <w:t>)</w:t>
      </w:r>
      <w:r>
        <w:rPr>
          <w:rFonts w:hint="eastAsia"/>
        </w:rPr>
        <w:t>。</w:t>
      </w:r>
    </w:p>
    <w:p w:rsidR="008B593E" w:rsidRDefault="00B4500C" w:rsidP="006E750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Running</w:t>
      </w:r>
      <w:r w:rsidR="00C57645">
        <w:rPr>
          <w:rFonts w:hint="eastAsia"/>
        </w:rPr>
        <w:t>:</w:t>
      </w:r>
      <w:r w:rsidR="007F777A">
        <w:rPr>
          <w:rFonts w:hint="eastAsia"/>
        </w:rPr>
        <w:t xml:space="preserve"> 当Nvod系统查询到了</w:t>
      </w:r>
      <w:r w:rsidR="007F777A">
        <w:t>”</w:t>
      </w:r>
      <w:r w:rsidR="007F777A">
        <w:rPr>
          <w:rFonts w:hint="eastAsia"/>
        </w:rPr>
        <w:t>Poster Information</w:t>
      </w:r>
      <w:r w:rsidR="007F777A">
        <w:t>”</w:t>
      </w:r>
      <w:r w:rsidR="007F777A">
        <w:rPr>
          <w:rFonts w:hint="eastAsia"/>
        </w:rPr>
        <w:t>, 并且存在未超时的</w:t>
      </w:r>
      <w:r w:rsidR="007F777A">
        <w:t>”</w:t>
      </w:r>
      <w:r w:rsidR="007F777A" w:rsidRPr="007F777A">
        <w:t xml:space="preserve"> Nvod Reference Service Event</w:t>
      </w:r>
      <w:r w:rsidR="007F777A">
        <w:t>”</w:t>
      </w:r>
      <w:r w:rsidR="007F777A">
        <w:rPr>
          <w:rFonts w:hint="eastAsia"/>
        </w:rPr>
        <w:t>时所处的状态</w:t>
      </w:r>
      <w:r w:rsidR="00C57645">
        <w:rPr>
          <w:rFonts w:hint="eastAsia"/>
        </w:rPr>
        <w:t>。</w:t>
      </w:r>
      <w:r w:rsidR="007F777A">
        <w:rPr>
          <w:rFonts w:hint="eastAsia"/>
        </w:rPr>
        <w:t>此时，Nvod系统根据配置的发送间隔持续不断的发送海报信息，直到Event超时或用户从Epg系统删除了未超时的Event。</w:t>
      </w:r>
    </w:p>
    <w:p w:rsidR="00C57645" w:rsidRDefault="007F777A" w:rsidP="006E750D">
      <w:pPr>
        <w:pStyle w:val="a8"/>
        <w:numPr>
          <w:ilvl w:val="0"/>
          <w:numId w:val="12"/>
        </w:numPr>
        <w:ind w:firstLineChars="0"/>
      </w:pPr>
      <w:r w:rsidRPr="007F777A">
        <w:t>Waiting for "Nvod Reference Service Event Info" message</w:t>
      </w:r>
      <w:r w:rsidR="00C57645">
        <w:rPr>
          <w:rFonts w:hint="eastAsia"/>
        </w:rPr>
        <w:t>:</w:t>
      </w:r>
      <w:r w:rsidRPr="007F777A">
        <w:rPr>
          <w:rFonts w:hint="eastAsia"/>
        </w:rPr>
        <w:t xml:space="preserve"> </w:t>
      </w:r>
      <w:r>
        <w:rPr>
          <w:rFonts w:hint="eastAsia"/>
        </w:rPr>
        <w:t>当Nvod系统查询到了</w:t>
      </w:r>
      <w:r>
        <w:t>”</w:t>
      </w:r>
      <w:r>
        <w:rPr>
          <w:rFonts w:hint="eastAsia"/>
        </w:rPr>
        <w:t>Poster Information</w:t>
      </w:r>
      <w:r>
        <w:t>”</w:t>
      </w:r>
      <w:r>
        <w:rPr>
          <w:rFonts w:hint="eastAsia"/>
        </w:rPr>
        <w:t>，但是Nvod系统没有接收到未超时的</w:t>
      </w:r>
      <w:r>
        <w:t>”</w:t>
      </w:r>
      <w:r w:rsidRPr="007F777A">
        <w:t xml:space="preserve"> Nvod Reference Service Event</w:t>
      </w:r>
      <w:r>
        <w:t>”</w:t>
      </w:r>
      <w:r>
        <w:rPr>
          <w:rFonts w:hint="eastAsia"/>
        </w:rPr>
        <w:t>时所处的状态</w:t>
      </w:r>
      <w:r w:rsidR="00C57645">
        <w:rPr>
          <w:rFonts w:hint="eastAsia"/>
        </w:rPr>
        <w:t>。</w:t>
      </w:r>
      <w:r>
        <w:rPr>
          <w:rFonts w:hint="eastAsia"/>
        </w:rPr>
        <w:t>此时，Nvod系统处于等待状态，直到接收到未超时的</w:t>
      </w:r>
      <w:r>
        <w:t>”</w:t>
      </w:r>
      <w:r w:rsidRPr="007F777A">
        <w:t xml:space="preserve"> Nvod Reference Service Event</w:t>
      </w:r>
      <w:r>
        <w:rPr>
          <w:rFonts w:hint="eastAsia"/>
        </w:rPr>
        <w:t xml:space="preserve"> Info</w:t>
      </w:r>
      <w:r w:rsidR="00A328F1">
        <w:rPr>
          <w:rFonts w:hint="eastAsia"/>
        </w:rPr>
        <w:t>。</w:t>
      </w:r>
      <w:r>
        <w:t>”</w:t>
      </w:r>
    </w:p>
    <w:p w:rsidR="00281134" w:rsidRDefault="00281134" w:rsidP="00AA1E6F">
      <w:pPr>
        <w:pStyle w:val="a8"/>
        <w:ind w:firstLine="400"/>
      </w:pPr>
    </w:p>
    <w:p w:rsidR="004D4525" w:rsidRPr="00AA1E6F" w:rsidRDefault="00DA3693" w:rsidP="00281134">
      <w:pPr>
        <w:pStyle w:val="a8"/>
        <w:ind w:firstLine="400"/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274310" cy="5482520"/>
            <wp:effectExtent l="19050" t="0" r="254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131" w:rsidRPr="00C07131" w:rsidRDefault="00C07131" w:rsidP="00C9424C">
      <w:pPr>
        <w:pStyle w:val="a8"/>
        <w:ind w:firstLine="400"/>
      </w:pPr>
    </w:p>
    <w:p w:rsidR="00E1042C" w:rsidRDefault="00E1042C" w:rsidP="00E1042C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C60B0" w:rsidRDefault="0020543D" w:rsidP="006E750D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Nvod系统，Epg系统，Movie Repository 都处于正常运行状态，且配置正确。</w:t>
      </w:r>
    </w:p>
    <w:p w:rsidR="00CC60B0" w:rsidRDefault="00CC60B0" w:rsidP="00CC60B0">
      <w:pPr>
        <w:pStyle w:val="3"/>
      </w:pPr>
      <w:r>
        <w:t>Basic Flows</w:t>
      </w:r>
    </w:p>
    <w:p w:rsidR="00E1042C" w:rsidRDefault="00E4716A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Nvod系统启动，Nvod系统从NvodProfile.xml读取到了发送</w:t>
      </w:r>
      <w:r w:rsidRPr="00240ED0">
        <w:rPr>
          <w:rFonts w:hint="eastAsia"/>
        </w:rPr>
        <w:t xml:space="preserve">Nvod </w:t>
      </w:r>
      <w:r>
        <w:rPr>
          <w:rFonts w:hint="eastAsia"/>
        </w:rPr>
        <w:t>Data-Pipe</w:t>
      </w:r>
      <w:r w:rsidRPr="00240ED0">
        <w:rPr>
          <w:rFonts w:hint="eastAsia"/>
        </w:rPr>
        <w:t xml:space="preserve"> Service Program Stream TS</w:t>
      </w:r>
      <w:r>
        <w:rPr>
          <w:rFonts w:hint="eastAsia"/>
        </w:rPr>
        <w:t>所必须的配置信息。</w:t>
      </w:r>
    </w:p>
    <w:p w:rsidR="00FD7422" w:rsidRDefault="00FD7422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 系统从Epg系统接收到</w:t>
      </w:r>
      <w:r w:rsidRPr="00FD7422">
        <w:t>Nvod Reference Service Info</w:t>
      </w:r>
      <w:r>
        <w:rPr>
          <w:rFonts w:hint="eastAsia"/>
        </w:rPr>
        <w:t>。</w:t>
      </w:r>
    </w:p>
    <w:p w:rsidR="007D0940" w:rsidRDefault="00FD7422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 系统从Movie Repository查询Poster Information。查询的具体过程请参考Ur-3(</w:t>
      </w:r>
      <w:r w:rsidR="0020167E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20167E">
        <w:fldChar w:fldCharType="separate"/>
      </w:r>
      <w:r>
        <w:t>8.3</w:t>
      </w:r>
      <w:r w:rsidR="0020167E">
        <w:fldChar w:fldCharType="end"/>
      </w:r>
      <w:r>
        <w:rPr>
          <w:rFonts w:hint="eastAsia"/>
        </w:rPr>
        <w:t>)。</w:t>
      </w:r>
    </w:p>
    <w:p w:rsidR="00E71A6B" w:rsidRDefault="00E71A6B" w:rsidP="006E750D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Nvod系统持续不断的发送海报信息，直到</w:t>
      </w:r>
      <w:r w:rsidR="000E4379">
        <w:rPr>
          <w:rFonts w:hint="eastAsia"/>
        </w:rPr>
        <w:t>当前海报所对应的</w:t>
      </w:r>
      <w:r>
        <w:rPr>
          <w:rFonts w:hint="eastAsia"/>
        </w:rPr>
        <w:t>所有</w:t>
      </w:r>
      <w:r w:rsidR="000E4379">
        <w:rPr>
          <w:rFonts w:hint="eastAsia"/>
        </w:rPr>
        <w:t>的</w:t>
      </w:r>
      <w:r w:rsidR="00E4716A" w:rsidRPr="00FD7422">
        <w:t>Nvod Reference Service</w:t>
      </w:r>
      <w:r w:rsidR="00E4716A">
        <w:rPr>
          <w:rFonts w:hint="eastAsia"/>
        </w:rPr>
        <w:t xml:space="preserve"> Even</w:t>
      </w:r>
      <w:r>
        <w:rPr>
          <w:rFonts w:hint="eastAsia"/>
        </w:rPr>
        <w:t>超时。</w:t>
      </w:r>
    </w:p>
    <w:p w:rsidR="00611F01" w:rsidRDefault="00611F01" w:rsidP="008C5A7F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 w:rsidR="00EA6715">
        <w:rPr>
          <w:rFonts w:hint="eastAsia"/>
        </w:rPr>
        <w:t xml:space="preserve"> Flows</w:t>
      </w:r>
    </w:p>
    <w:p w:rsidR="008C5A7F" w:rsidRDefault="00BC1AAA" w:rsidP="008C5A7F">
      <w:pPr>
        <w:pStyle w:val="4"/>
      </w:pPr>
      <w:r>
        <w:rPr>
          <w:rFonts w:asciiTheme="minorEastAsia" w:eastAsiaTheme="minorEastAsia" w:hAnsiTheme="minorEastAsia" w:hint="eastAsia"/>
        </w:rPr>
        <w:t>处理</w:t>
      </w:r>
      <w:r w:rsidR="00982017" w:rsidRPr="00982017">
        <w:t>"Nvod Profile" changed</w:t>
      </w:r>
      <w:r w:rsidR="00982017">
        <w:rPr>
          <w:rFonts w:asciiTheme="minorEastAsia" w:eastAsiaTheme="minorEastAsia" w:hAnsiTheme="minorEastAsia" w:hint="eastAsia"/>
        </w:rPr>
        <w:t>事件</w:t>
      </w:r>
    </w:p>
    <w:p w:rsidR="008C5A7F" w:rsidRDefault="00982017" w:rsidP="006E750D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在Basic Flows的第3、4步，Nvod系统检测到NvodProfile.xml变化事件</w:t>
      </w:r>
      <w:r w:rsidR="008C5A7F">
        <w:rPr>
          <w:rFonts w:hint="eastAsia"/>
        </w:rPr>
        <w:t>。</w:t>
      </w:r>
    </w:p>
    <w:p w:rsidR="00982017" w:rsidRDefault="00982017" w:rsidP="006E750D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Nvod系统跳转到Basic Flows的第2步开始执行。</w:t>
      </w:r>
    </w:p>
    <w:p w:rsidR="00081170" w:rsidRDefault="00EB029E" w:rsidP="00081170">
      <w:pPr>
        <w:pStyle w:val="4"/>
      </w:pPr>
      <w:r>
        <w:rPr>
          <w:rFonts w:asciiTheme="minorEastAsia" w:eastAsiaTheme="minorEastAsia" w:hAnsiTheme="minorEastAsia" w:hint="eastAsia"/>
        </w:rPr>
        <w:t>查询到了正确的，当前</w:t>
      </w:r>
      <w:r w:rsidRPr="00EB029E">
        <w:rPr>
          <w:rFonts w:hint="eastAsia"/>
        </w:rPr>
        <w:t>不存在未超时的</w:t>
      </w:r>
      <w:r w:rsidRPr="00FD7422">
        <w:t>Nvod Reference Service</w:t>
      </w:r>
      <w:r w:rsidRPr="00EB029E">
        <w:rPr>
          <w:rFonts w:hint="eastAsia"/>
        </w:rPr>
        <w:t xml:space="preserve"> Event</w:t>
      </w:r>
    </w:p>
    <w:p w:rsidR="00081170" w:rsidRDefault="00EB029E" w:rsidP="006E750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如果完成了Basic Flows的第3步之后，Nvod系统还没有接收到过未超时的</w:t>
      </w:r>
      <w:r w:rsidRPr="00FD7422">
        <w:t>Nvod Reference Service</w:t>
      </w:r>
      <w:r w:rsidRPr="00EB029E">
        <w:rPr>
          <w:rFonts w:hint="eastAsia"/>
        </w:rPr>
        <w:t xml:space="preserve"> Event</w:t>
      </w:r>
      <w:r>
        <w:rPr>
          <w:rFonts w:hint="eastAsia"/>
        </w:rPr>
        <w:t>，Nvod系统将进入等待状态，</w:t>
      </w:r>
      <w:r w:rsidR="00C73592">
        <w:rPr>
          <w:rFonts w:hint="eastAsia"/>
        </w:rPr>
        <w:t>等待</w:t>
      </w:r>
      <w:r>
        <w:rPr>
          <w:rFonts w:hint="eastAsia"/>
        </w:rPr>
        <w:t>自Epg系统的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 w:rsidR="00C73592">
        <w:rPr>
          <w:rFonts w:hint="eastAsia"/>
        </w:rPr>
        <w:t>消息</w:t>
      </w:r>
      <w:r w:rsidR="0086263D">
        <w:rPr>
          <w:rFonts w:hint="eastAsia"/>
        </w:rPr>
        <w:t>。</w:t>
      </w:r>
    </w:p>
    <w:p w:rsidR="00C73592" w:rsidRDefault="00C73592" w:rsidP="006E750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如果在</w:t>
      </w:r>
      <w:r w:rsidR="00E37221">
        <w:rPr>
          <w:rFonts w:hint="eastAsia"/>
        </w:rPr>
        <w:t>30</w:t>
      </w:r>
      <w:r>
        <w:rPr>
          <w:rFonts w:hint="eastAsia"/>
        </w:rPr>
        <w:t>0秒之内未能接收到来自Epg系统的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>，Nvod将给用户发送警告信息，并继续等待</w:t>
      </w:r>
      <w:r w:rsidR="00D25603">
        <w:rPr>
          <w:rFonts w:hint="eastAsia"/>
        </w:rPr>
        <w:t>。对于一个特定的Nvod Reference Service，只发送一次等待失败的警告信息。</w:t>
      </w:r>
    </w:p>
    <w:p w:rsidR="006014E6" w:rsidRDefault="006014E6" w:rsidP="006014E6">
      <w:pPr>
        <w:pStyle w:val="4"/>
      </w:pPr>
      <w:r>
        <w:rPr>
          <w:rFonts w:asciiTheme="minorEastAsia" w:eastAsiaTheme="minorEastAsia" w:hAnsiTheme="minorEastAsia" w:hint="eastAsia"/>
        </w:rPr>
        <w:t>海报发送过程中，接收到来自Epg系统的删除</w:t>
      </w:r>
      <w:r w:rsidRPr="00FD7422">
        <w:t>Nvod Reference Service</w:t>
      </w:r>
      <w:r w:rsidRPr="000E5276">
        <w:rPr>
          <w:rFonts w:hint="eastAsia"/>
        </w:rPr>
        <w:t xml:space="preserve"> Event</w:t>
      </w:r>
      <w:r>
        <w:rPr>
          <w:rFonts w:asciiTheme="minorEastAsia" w:eastAsiaTheme="minorEastAsia" w:hAnsiTheme="minorEastAsia" w:hint="eastAsia"/>
        </w:rPr>
        <w:t>的消息</w:t>
      </w:r>
    </w:p>
    <w:p w:rsidR="006014E6" w:rsidRDefault="006014E6" w:rsidP="006014E6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Nvod系统在Basic Flows的第4步，</w:t>
      </w:r>
      <w:r w:rsidRPr="00DE0442">
        <w:rPr>
          <w:rFonts w:hint="eastAsia"/>
        </w:rPr>
        <w:t>接收到来自Epg系统的删除</w:t>
      </w:r>
      <w:r w:rsidRPr="00FD7422">
        <w:t>Nvod Reference Service</w:t>
      </w:r>
      <w:r w:rsidRPr="00DE0442">
        <w:rPr>
          <w:rFonts w:hint="eastAsia"/>
        </w:rPr>
        <w:t xml:space="preserve"> Event的消息。</w:t>
      </w:r>
    </w:p>
    <w:p w:rsidR="006014E6" w:rsidRDefault="006014E6" w:rsidP="006014E6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如果删除了所有未超时的Event, Nvod系统将进入等待状态，直到接收到来自Epg系统的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>。</w:t>
      </w:r>
    </w:p>
    <w:p w:rsidR="00DA1004" w:rsidRDefault="00567A15" w:rsidP="0086263D">
      <w:pPr>
        <w:pStyle w:val="4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接收到来自Epg系统的</w:t>
      </w:r>
      <w:r w:rsidRPr="00FD7422">
        <w:t>Nvod Reference Service</w:t>
      </w:r>
      <w:r w:rsidRPr="00567A15">
        <w:rPr>
          <w:rFonts w:hint="eastAsia"/>
        </w:rPr>
        <w:t xml:space="preserve"> Event</w:t>
      </w:r>
      <w:r w:rsidR="00870431" w:rsidRPr="00870431">
        <w:rPr>
          <w:rFonts w:hint="eastAsia"/>
        </w:rPr>
        <w:t xml:space="preserve"> Info</w:t>
      </w:r>
    </w:p>
    <w:p w:rsidR="0086263D" w:rsidRDefault="00870431" w:rsidP="006E750D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因为Epg系统和Nvod系统是两个独立的系统，所以Nvod系统可能在任何时候收到来治Epg系统的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 w:rsidR="0086263D">
        <w:rPr>
          <w:rFonts w:hint="eastAsia"/>
        </w:rPr>
        <w:t>。</w:t>
      </w:r>
    </w:p>
    <w:p w:rsidR="00870431" w:rsidRDefault="00870431" w:rsidP="006E750D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如果在Basic Flows的第1步之前，也就是Nvod系统收到了未知</w:t>
      </w:r>
      <w:r w:rsidRPr="00FD7422">
        <w:t>Nvod Reference Service</w:t>
      </w:r>
      <w:r>
        <w:rPr>
          <w:rFonts w:hint="eastAsia"/>
        </w:rPr>
        <w:t>的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， Nvod系统将给用户发送警告信息，并忽略这些错误的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。</w:t>
      </w:r>
    </w:p>
    <w:p w:rsidR="00870431" w:rsidRDefault="00870431" w:rsidP="006E750D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如果在Basic Flows的第1、2、3、4步的处理过程中接收到了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， Nvod系统将</w:t>
      </w:r>
      <w:r w:rsidRPr="00FD7422">
        <w:t>Nvod Reference Service</w:t>
      </w:r>
      <w:r w:rsidRPr="00870431">
        <w:rPr>
          <w:rFonts w:hint="eastAsia"/>
        </w:rPr>
        <w:t xml:space="preserve"> Event Info</w:t>
      </w:r>
      <w:r>
        <w:rPr>
          <w:rFonts w:hint="eastAsia"/>
        </w:rPr>
        <w:t>保存起来，同时不中断之前正在进行的处理。</w:t>
      </w:r>
    </w:p>
    <w:p w:rsidR="003B1F3F" w:rsidRDefault="003B1F3F" w:rsidP="008C5A7F">
      <w:pPr>
        <w:pStyle w:val="4"/>
      </w:pPr>
      <w:r>
        <w:rPr>
          <w:rFonts w:hint="eastAsia"/>
        </w:rPr>
        <w:t>查询Poster Info</w:t>
      </w:r>
      <w:r w:rsidR="000E5276" w:rsidRPr="000E5276">
        <w:rPr>
          <w:rFonts w:hint="eastAsia"/>
        </w:rPr>
        <w:t>rmation</w:t>
      </w:r>
      <w:r>
        <w:rPr>
          <w:rFonts w:hint="eastAsia"/>
        </w:rPr>
        <w:t>失败</w:t>
      </w:r>
    </w:p>
    <w:p w:rsidR="008C5A7F" w:rsidRDefault="000E5276" w:rsidP="006E750D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如果Nvod系统在Basic Flows的第3步出现异常，如：查询不到正确的Poster Information, 或Poster Information的内容有误</w:t>
      </w:r>
      <w:r w:rsidR="003B1F3F">
        <w:rPr>
          <w:rFonts w:hint="eastAsia"/>
        </w:rPr>
        <w:t>。</w:t>
      </w:r>
      <w:r>
        <w:rPr>
          <w:rFonts w:hint="eastAsia"/>
        </w:rPr>
        <w:t>Nvod将给用户发送警告信息，然后Nvod系统将一直监听来自Movie Repository的消息，直到接收到正确的Poster Information。</w:t>
      </w:r>
    </w:p>
    <w:p w:rsidR="000E5276" w:rsidRDefault="006014E6" w:rsidP="006014E6">
      <w:pPr>
        <w:pStyle w:val="4"/>
      </w:pPr>
      <w:r>
        <w:rPr>
          <w:rFonts w:asciiTheme="minorEastAsia" w:eastAsiaTheme="minorEastAsia" w:hAnsiTheme="minorEastAsia" w:hint="eastAsia"/>
        </w:rPr>
        <w:t>接收到来自Epg系统的删除</w:t>
      </w:r>
      <w:r w:rsidRPr="00FD7422">
        <w:t>Nvod Reference Service</w:t>
      </w:r>
      <w:r>
        <w:rPr>
          <w:rFonts w:asciiTheme="minorEastAsia" w:eastAsiaTheme="minorEastAsia" w:hAnsiTheme="minorEastAsia" w:hint="eastAsia"/>
        </w:rPr>
        <w:t>的消息</w:t>
      </w:r>
    </w:p>
    <w:p w:rsidR="006014E6" w:rsidRPr="006014E6" w:rsidRDefault="006014E6" w:rsidP="006014E6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在Basic Flows的第2、3、4步的处理过程中，Nvod系统接收到来自Epg</w:t>
      </w:r>
      <w:r>
        <w:rPr>
          <w:rFonts w:asciiTheme="minorEastAsia" w:eastAsiaTheme="minorEastAsia" w:hAnsiTheme="minorEastAsia" w:hint="eastAsia"/>
        </w:rPr>
        <w:t>系统的删除</w:t>
      </w:r>
      <w:r w:rsidRPr="00FD7422">
        <w:t>Nvod Reference Service</w:t>
      </w:r>
      <w:r>
        <w:rPr>
          <w:rFonts w:asciiTheme="minorEastAsia" w:eastAsiaTheme="minorEastAsia" w:hAnsiTheme="minorEastAsia" w:hint="eastAsia"/>
        </w:rPr>
        <w:t>的消息。</w:t>
      </w:r>
    </w:p>
    <w:p w:rsidR="006014E6" w:rsidRDefault="006014E6" w:rsidP="006014E6">
      <w:pPr>
        <w:pStyle w:val="a8"/>
        <w:numPr>
          <w:ilvl w:val="0"/>
          <w:numId w:val="45"/>
        </w:numPr>
        <w:ind w:firstLineChars="0"/>
      </w:pPr>
      <w:r>
        <w:rPr>
          <w:rFonts w:asciiTheme="minorEastAsia" w:eastAsiaTheme="minorEastAsia" w:hAnsiTheme="minorEastAsia" w:hint="eastAsia"/>
        </w:rPr>
        <w:t>Nvod系统推出当前</w:t>
      </w:r>
      <w:r>
        <w:rPr>
          <w:rFonts w:eastAsiaTheme="minorEastAsia" w:hint="eastAsia"/>
        </w:rPr>
        <w:t>Nvod Reference Service的海报的发送过程。</w:t>
      </w:r>
    </w:p>
    <w:p w:rsidR="003233A9" w:rsidRDefault="003233A9" w:rsidP="003233A9">
      <w:pPr>
        <w:pStyle w:val="2"/>
      </w:pPr>
      <w:bookmarkStart w:id="7" w:name="_Ref446921825"/>
      <w:r>
        <w:rPr>
          <w:rFonts w:hint="eastAsia"/>
        </w:rPr>
        <w:lastRenderedPageBreak/>
        <w:t xml:space="preserve">Ur-5, </w:t>
      </w:r>
      <w:bookmarkEnd w:id="7"/>
      <w:r w:rsidR="00D323EE" w:rsidRPr="00D323EE">
        <w:t xml:space="preserve">Send </w:t>
      </w:r>
      <w:r w:rsidR="00240ED0" w:rsidRPr="00240ED0">
        <w:rPr>
          <w:rFonts w:hint="eastAsia"/>
        </w:rPr>
        <w:t>Nvod Time-Shifted Service Program Stream TS for Nvod Time-Shifted Service</w:t>
      </w:r>
    </w:p>
    <w:p w:rsidR="0028713B" w:rsidRDefault="0028713B" w:rsidP="0028713B">
      <w:pPr>
        <w:pStyle w:val="3"/>
        <w:rPr>
          <w:rFonts w:eastAsiaTheme="minorEastAsia"/>
        </w:rPr>
      </w:pPr>
      <w:r>
        <w:t>Brief Description</w:t>
      </w:r>
    </w:p>
    <w:p w:rsidR="000D30EE" w:rsidRDefault="00FC75EE" w:rsidP="000D30EE">
      <w:pPr>
        <w:pStyle w:val="a8"/>
        <w:ind w:firstLine="400"/>
        <w:jc w:val="center"/>
      </w:pPr>
      <w:r>
        <w:rPr>
          <w:rFonts w:hint="eastAsia"/>
          <w:noProof/>
          <w:snapToGrid/>
        </w:rPr>
        <w:drawing>
          <wp:inline distT="0" distB="0" distL="0" distR="0">
            <wp:extent cx="5274310" cy="5520809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4D" w:rsidRDefault="00AA40C1" w:rsidP="0028713B">
      <w:pPr>
        <w:pStyle w:val="a8"/>
        <w:ind w:firstLine="400"/>
      </w:pPr>
      <w:r>
        <w:rPr>
          <w:rFonts w:hint="eastAsia"/>
        </w:rPr>
        <w:t>本用例用于处理</w:t>
      </w:r>
      <w:r w:rsidRPr="00AA40C1">
        <w:rPr>
          <w:rFonts w:hint="eastAsia"/>
        </w:rPr>
        <w:t>Time-Shifted Service Program Stream TS的发送</w:t>
      </w:r>
      <w:r>
        <w:rPr>
          <w:rFonts w:eastAsiaTheme="minorEastAsia" w:hint="eastAsia"/>
        </w:rPr>
        <w:t>过程</w:t>
      </w:r>
      <w:r>
        <w:rPr>
          <w:rFonts w:hint="eastAsia"/>
        </w:rPr>
        <w:t>。</w:t>
      </w:r>
    </w:p>
    <w:p w:rsidR="00FE2FAE" w:rsidRDefault="00FE2FAE" w:rsidP="0028713B">
      <w:pPr>
        <w:pStyle w:val="a8"/>
        <w:ind w:firstLine="400"/>
      </w:pPr>
      <w:r>
        <w:rPr>
          <w:rFonts w:hint="eastAsia"/>
        </w:rPr>
        <w:t>Nvod Time-Shifted Service有以下几种状态：</w:t>
      </w:r>
    </w:p>
    <w:p w:rsidR="00603002" w:rsidRDefault="00603002" w:rsidP="00603002">
      <w:pPr>
        <w:pStyle w:val="a8"/>
        <w:numPr>
          <w:ilvl w:val="0"/>
          <w:numId w:val="47"/>
        </w:numPr>
        <w:ind w:firstLineChars="0"/>
      </w:pPr>
      <w:r w:rsidRPr="004D4525">
        <w:t>Reading "Nvod Profile"</w:t>
      </w:r>
      <w:r>
        <w:rPr>
          <w:rFonts w:hint="eastAsia"/>
        </w:rPr>
        <w:t>: 为了从Epg系统接收到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 xml:space="preserve">, 系统刚启动时(或用户修改了NvodProfile.xml之后)，Nvod系统需要首先读取配置文件的内容。读取配置文件的完成之前Nvod </w:t>
      </w:r>
      <w:r w:rsidRPr="00085834">
        <w:t xml:space="preserve">Reference </w:t>
      </w:r>
      <w:r>
        <w:rPr>
          <w:rFonts w:hint="eastAsia"/>
        </w:rPr>
        <w:t>Service就处于这个状态。</w:t>
      </w:r>
      <w:r w:rsidR="005F5694">
        <w:rPr>
          <w:rFonts w:hint="eastAsia"/>
        </w:rPr>
        <w:t>本</w:t>
      </w:r>
      <w:r>
        <w:rPr>
          <w:rFonts w:hint="eastAsia"/>
        </w:rPr>
        <w:t xml:space="preserve">状态是一个虚拟的状态，因为此时我们还没有得到任何关于Nvod </w:t>
      </w:r>
      <w:r w:rsidRPr="00085834">
        <w:t>Reference</w:t>
      </w:r>
      <w:r>
        <w:rPr>
          <w:rFonts w:hint="eastAsia"/>
        </w:rPr>
        <w:t>/Time-Shifted</w:t>
      </w:r>
      <w:r w:rsidRPr="00085834">
        <w:t xml:space="preserve"> </w:t>
      </w:r>
      <w:r>
        <w:rPr>
          <w:rFonts w:hint="eastAsia"/>
        </w:rPr>
        <w:t>Service相关的信息。此状态的主要作用只是为了说明配置文件的改变对</w:t>
      </w:r>
      <w:r w:rsidR="008478DD" w:rsidRPr="00240ED0">
        <w:rPr>
          <w:rFonts w:eastAsia="Arial" w:hint="eastAsia"/>
        </w:rPr>
        <w:t>Nvod Time-Shifted Service Program</w:t>
      </w:r>
      <w:r w:rsidR="008478DD" w:rsidRPr="00240ED0">
        <w:rPr>
          <w:rFonts w:hint="eastAsia"/>
        </w:rPr>
        <w:t xml:space="preserve"> Stream</w:t>
      </w:r>
      <w:r w:rsidR="008478DD" w:rsidRPr="00240ED0">
        <w:rPr>
          <w:rFonts w:eastAsia="Arial" w:hint="eastAsia"/>
        </w:rPr>
        <w:t xml:space="preserve"> TS</w:t>
      </w:r>
      <w:r>
        <w:rPr>
          <w:rFonts w:hint="eastAsia"/>
        </w:rPr>
        <w:t>发送过程所产生的影响。</w:t>
      </w:r>
    </w:p>
    <w:p w:rsidR="00B6721E" w:rsidRDefault="00B6721E" w:rsidP="00B6721E">
      <w:pPr>
        <w:pStyle w:val="a8"/>
        <w:ind w:left="840" w:firstLineChars="0" w:firstLine="0"/>
      </w:pPr>
      <w:r>
        <w:rPr>
          <w:rFonts w:hint="eastAsia"/>
        </w:rPr>
        <w:t xml:space="preserve">只要进入到本状态，Nvod系统便开始读取NvodProfile.xml。如果读取配置文件的过程出现异常，如：找不到配置文件或配置文件有误，Nvod </w:t>
      </w:r>
      <w:r w:rsidRPr="00085834">
        <w:t xml:space="preserve">Reference </w:t>
      </w:r>
      <w:r>
        <w:rPr>
          <w:rFonts w:hint="eastAsia"/>
        </w:rPr>
        <w:t>Service将持续监听NvodProfile.xml，直到用户重新修改了NvodProfile.xml。</w:t>
      </w:r>
    </w:p>
    <w:p w:rsidR="00B6721E" w:rsidRDefault="00B6721E" w:rsidP="00B6721E">
      <w:pPr>
        <w:pStyle w:val="a8"/>
        <w:ind w:left="840" w:firstLineChars="0" w:firstLine="0"/>
      </w:pPr>
      <w:r>
        <w:rPr>
          <w:rFonts w:hint="eastAsia"/>
        </w:rPr>
        <w:t>完成了配置文件的读取以后，Nvod系统便根据配置文件的内容，准备接收来自Epg系</w:t>
      </w:r>
      <w:r>
        <w:rPr>
          <w:rFonts w:hint="eastAsia"/>
        </w:rPr>
        <w:lastRenderedPageBreak/>
        <w:t>统的消息。Nvod 系统可能被动的等待Epg系统发过来的消息，也可能主动的到Epg系统查询</w:t>
      </w:r>
      <w:r w:rsidRPr="004D4525">
        <w:t>"Nvod Reference Service Info"</w:t>
      </w:r>
      <w:r>
        <w:rPr>
          <w:rFonts w:hint="eastAsia"/>
        </w:rPr>
        <w:t>和</w:t>
      </w:r>
      <w:r w:rsidRPr="004D4525">
        <w:t xml:space="preserve">"Nvod </w:t>
      </w:r>
      <w:r>
        <w:rPr>
          <w:rFonts w:hint="eastAsia"/>
        </w:rPr>
        <w:t>Time-Shifted</w:t>
      </w:r>
      <w:r w:rsidRPr="004D4525">
        <w:t xml:space="preserve"> Service Info"</w:t>
      </w:r>
      <w:r>
        <w:rPr>
          <w:rFonts w:hint="eastAsia"/>
        </w:rPr>
        <w:t>， 本需求不对此做限制，具体的实现方法请参考构架设计文档。</w:t>
      </w:r>
    </w:p>
    <w:p w:rsidR="00603002" w:rsidRDefault="00FC75EE" w:rsidP="00603002">
      <w:pPr>
        <w:pStyle w:val="a8"/>
        <w:numPr>
          <w:ilvl w:val="0"/>
          <w:numId w:val="47"/>
        </w:numPr>
        <w:ind w:firstLineChars="0"/>
      </w:pPr>
      <w:r w:rsidRPr="00FC75EE">
        <w:t>Waiting for "Nvod Reference Service Info" message</w:t>
      </w:r>
      <w:r>
        <w:rPr>
          <w:rFonts w:hint="eastAsia"/>
        </w:rPr>
        <w:t xml:space="preserve">： </w:t>
      </w:r>
      <w:r w:rsidR="00E963AC">
        <w:rPr>
          <w:rFonts w:hint="eastAsia"/>
        </w:rPr>
        <w:t>当Nvod系统接收到了来自Epg系统的</w:t>
      </w:r>
      <w:r w:rsidR="00E963AC" w:rsidRPr="00E963AC">
        <w:t>"Nvod Time-Shifted Service Info"</w:t>
      </w:r>
      <w:r w:rsidR="00E963AC">
        <w:rPr>
          <w:rFonts w:hint="eastAsia"/>
        </w:rPr>
        <w:t>，但是Nvod系统还没有接收到</w:t>
      </w:r>
      <w:r w:rsidR="00E963AC" w:rsidRPr="00E963AC">
        <w:t>"Nvod Reference Service</w:t>
      </w:r>
      <w:r w:rsidR="00E963AC">
        <w:rPr>
          <w:rFonts w:hint="eastAsia"/>
        </w:rPr>
        <w:t xml:space="preserve"> Info</w:t>
      </w:r>
      <w:r w:rsidR="00E963AC" w:rsidRPr="00E963AC">
        <w:t>"</w:t>
      </w:r>
      <w:r w:rsidR="00E963AC">
        <w:rPr>
          <w:rFonts w:hint="eastAsia"/>
        </w:rPr>
        <w:t>时，相应的Nvod Time-Shifted Service便处于这个状态。</w:t>
      </w:r>
      <w:r w:rsidR="00DA25D8">
        <w:rPr>
          <w:rFonts w:hint="eastAsia"/>
        </w:rPr>
        <w:t xml:space="preserve"> 在此状态下， Nvod将持续的尝试从Epg系统接收</w:t>
      </w:r>
      <w:r w:rsidR="00DA25D8" w:rsidRPr="00E963AC">
        <w:t>"Nvod Time-Shifted Service Info"</w:t>
      </w:r>
      <w:r w:rsidR="00DA25D8">
        <w:rPr>
          <w:rFonts w:hint="eastAsia"/>
        </w:rPr>
        <w:t>。</w:t>
      </w:r>
    </w:p>
    <w:p w:rsidR="00E963AC" w:rsidRDefault="00DA25D8" w:rsidP="00603002">
      <w:pPr>
        <w:pStyle w:val="a8"/>
        <w:numPr>
          <w:ilvl w:val="0"/>
          <w:numId w:val="47"/>
        </w:numPr>
        <w:ind w:firstLineChars="0"/>
      </w:pPr>
      <w:r w:rsidRPr="00DA25D8">
        <w:t>Waiting for "Nvod Time-Shifted Service Event Info" message</w:t>
      </w:r>
      <w:r>
        <w:rPr>
          <w:rFonts w:hint="eastAsia"/>
        </w:rPr>
        <w:t>：当Nvod系统接收到了来自Epg系统的</w:t>
      </w:r>
      <w:r w:rsidRPr="00E963AC">
        <w:t>"Nvod Time-Shifted Service Info"</w:t>
      </w:r>
      <w:r>
        <w:rPr>
          <w:rFonts w:hint="eastAsia"/>
        </w:rPr>
        <w:t>，但是Nvod系统还没有接收到</w:t>
      </w:r>
      <w:r w:rsidRPr="00E963AC">
        <w:t>"Nvod Reference Service</w:t>
      </w:r>
      <w:r>
        <w:rPr>
          <w:rFonts w:hint="eastAsia"/>
        </w:rPr>
        <w:t xml:space="preserve"> Info</w:t>
      </w:r>
      <w:r w:rsidRPr="00E963AC">
        <w:t>"</w:t>
      </w:r>
      <w:r>
        <w:rPr>
          <w:rFonts w:hint="eastAsia"/>
        </w:rPr>
        <w:t>时，相应的Nvod Time-Shifted Service便处于这个状态。</w:t>
      </w:r>
    </w:p>
    <w:p w:rsidR="00693EA9" w:rsidRDefault="00693EA9" w:rsidP="00693EA9">
      <w:pPr>
        <w:pStyle w:val="a8"/>
        <w:numPr>
          <w:ilvl w:val="0"/>
          <w:numId w:val="47"/>
        </w:numPr>
        <w:ind w:firstLineChars="0"/>
      </w:pPr>
      <w:r w:rsidRPr="00C20B66">
        <w:t xml:space="preserve">Querying </w:t>
      </w:r>
      <w:r>
        <w:rPr>
          <w:rFonts w:hint="eastAsia"/>
        </w:rPr>
        <w:t>Movie</w:t>
      </w:r>
      <w:r w:rsidRPr="00C20B66">
        <w:t xml:space="preserve"> Information</w:t>
      </w:r>
      <w:r>
        <w:rPr>
          <w:rFonts w:hint="eastAsia"/>
        </w:rPr>
        <w:t>：当Nvod系统已经接收到了</w:t>
      </w:r>
      <w:r w:rsidRPr="004D4525">
        <w:t>"Nvod Reference Service Info"</w:t>
      </w:r>
      <w:r>
        <w:rPr>
          <w:rFonts w:hint="eastAsia"/>
        </w:rPr>
        <w:t xml:space="preserve"> 和 </w:t>
      </w:r>
      <w:r w:rsidRPr="00DA25D8">
        <w:t>"Nvod Time-Shifted Service Event Info"</w:t>
      </w:r>
      <w:r>
        <w:rPr>
          <w:rFonts w:hint="eastAsia"/>
        </w:rPr>
        <w:t xml:space="preserve"> 以及对应的Event Info， </w:t>
      </w:r>
      <w:r>
        <w:t>“</w:t>
      </w:r>
      <w:r>
        <w:rPr>
          <w:rFonts w:hint="eastAsia"/>
        </w:rPr>
        <w:t>Nvod Time-Shifted Service</w:t>
      </w:r>
      <w:r>
        <w:t>”</w:t>
      </w:r>
      <w:r>
        <w:rPr>
          <w:rFonts w:hint="eastAsia"/>
        </w:rPr>
        <w:t xml:space="preserve"> 就进入到了本状态。此时，Nvod系统开始尝试从Move Repository 查询</w:t>
      </w:r>
      <w:r>
        <w:t>”</w:t>
      </w:r>
      <w:r>
        <w:rPr>
          <w:rFonts w:hint="eastAsia"/>
        </w:rPr>
        <w:t>Movie Information</w:t>
      </w:r>
      <w:r>
        <w:t>”</w:t>
      </w:r>
      <w:r>
        <w:rPr>
          <w:rFonts w:hint="eastAsia"/>
        </w:rPr>
        <w:t>。</w:t>
      </w:r>
    </w:p>
    <w:p w:rsidR="00693EA9" w:rsidRDefault="00693EA9" w:rsidP="00693EA9">
      <w:pPr>
        <w:pStyle w:val="a8"/>
        <w:ind w:left="840" w:firstLineChars="0" w:firstLine="0"/>
      </w:pPr>
      <w:r>
        <w:rPr>
          <w:rFonts w:hint="eastAsia"/>
        </w:rPr>
        <w:t>查询过程详情，请参考Ur-3(</w:t>
      </w:r>
      <w:r w:rsidR="0020167E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20167E">
        <w:fldChar w:fldCharType="separate"/>
      </w:r>
      <w:r>
        <w:t>8.3</w:t>
      </w:r>
      <w:r w:rsidR="0020167E">
        <w:fldChar w:fldCharType="end"/>
      </w:r>
      <w:r>
        <w:rPr>
          <w:rFonts w:hint="eastAsia"/>
        </w:rPr>
        <w:t>)。</w:t>
      </w:r>
    </w:p>
    <w:p w:rsidR="006D0506" w:rsidRDefault="006D0506" w:rsidP="006D0506">
      <w:pPr>
        <w:pStyle w:val="a8"/>
        <w:numPr>
          <w:ilvl w:val="0"/>
          <w:numId w:val="47"/>
        </w:numPr>
        <w:ind w:firstLineChars="0"/>
      </w:pPr>
      <w:r w:rsidRPr="006D0506">
        <w:t>Waiting</w:t>
      </w:r>
      <w:r>
        <w:rPr>
          <w:rFonts w:hint="eastAsia"/>
        </w:rPr>
        <w:t>： 当Nvod系统已经知道了所有关于电影播放的信息，</w:t>
      </w:r>
      <w:r w:rsidR="00B572FC">
        <w:rPr>
          <w:rFonts w:hint="eastAsia"/>
        </w:rPr>
        <w:t>但是</w:t>
      </w:r>
      <w:r>
        <w:rPr>
          <w:rFonts w:hint="eastAsia"/>
        </w:rPr>
        <w:t>Event的开始时间</w:t>
      </w:r>
      <w:r w:rsidR="00B572FC">
        <w:rPr>
          <w:rFonts w:hint="eastAsia"/>
        </w:rPr>
        <w:t>还没有到</w:t>
      </w:r>
      <w:r>
        <w:rPr>
          <w:rFonts w:hint="eastAsia"/>
        </w:rPr>
        <w:t xml:space="preserve">， </w:t>
      </w:r>
      <w:r>
        <w:t>“</w:t>
      </w:r>
      <w:r>
        <w:rPr>
          <w:rFonts w:hint="eastAsia"/>
        </w:rPr>
        <w:t>Nvod Time-Shifted Service</w:t>
      </w:r>
      <w:r>
        <w:t>”</w:t>
      </w:r>
      <w:r>
        <w:rPr>
          <w:rFonts w:hint="eastAsia"/>
        </w:rPr>
        <w:t xml:space="preserve"> 就</w:t>
      </w:r>
      <w:r w:rsidR="00B572FC">
        <w:rPr>
          <w:rFonts w:hint="eastAsia"/>
        </w:rPr>
        <w:t>处于</w:t>
      </w:r>
      <w:r>
        <w:rPr>
          <w:rFonts w:hint="eastAsia"/>
        </w:rPr>
        <w:t>本状态。</w:t>
      </w:r>
    </w:p>
    <w:p w:rsidR="006D0506" w:rsidRDefault="006D0506" w:rsidP="006D0506">
      <w:pPr>
        <w:pStyle w:val="a8"/>
        <w:numPr>
          <w:ilvl w:val="0"/>
          <w:numId w:val="47"/>
        </w:numPr>
        <w:ind w:firstLineChars="0"/>
      </w:pPr>
      <w:r w:rsidRPr="006D0506">
        <w:t>Running</w:t>
      </w:r>
      <w:r>
        <w:rPr>
          <w:rFonts w:hint="eastAsia"/>
        </w:rPr>
        <w:t>：当Nvod系统在Event的开始时间开始播放电影时，</w:t>
      </w:r>
      <w:r>
        <w:t>“</w:t>
      </w:r>
      <w:r>
        <w:rPr>
          <w:rFonts w:hint="eastAsia"/>
        </w:rPr>
        <w:t>Nvod Time-Shifted Service</w:t>
      </w:r>
      <w:r>
        <w:t>”</w:t>
      </w:r>
      <w:r>
        <w:rPr>
          <w:rFonts w:hint="eastAsia"/>
        </w:rPr>
        <w:t xml:space="preserve"> 就进入到了本状态。</w:t>
      </w:r>
    </w:p>
    <w:p w:rsidR="001F0DD5" w:rsidRDefault="001F0DD5" w:rsidP="001F0DD5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C818C9" w:rsidRDefault="003F4B25" w:rsidP="006E750D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Nvod系统，</w:t>
      </w:r>
      <w:r w:rsidR="00C818C9">
        <w:rPr>
          <w:rFonts w:hint="eastAsia"/>
        </w:rPr>
        <w:t>Epg系统</w:t>
      </w:r>
      <w:r>
        <w:rPr>
          <w:rFonts w:hint="eastAsia"/>
        </w:rPr>
        <w:t>，Movie Repository 都处于正常运行状态，且配置正确</w:t>
      </w:r>
      <w:r w:rsidR="00C818C9">
        <w:rPr>
          <w:rFonts w:hint="eastAsia"/>
        </w:rPr>
        <w:t>。</w:t>
      </w:r>
    </w:p>
    <w:p w:rsidR="00B878C4" w:rsidRDefault="00B878C4" w:rsidP="00B878C4">
      <w:pPr>
        <w:pStyle w:val="3"/>
      </w:pPr>
      <w:r>
        <w:t>Basic Flows</w:t>
      </w:r>
    </w:p>
    <w:p w:rsidR="00B67706" w:rsidRDefault="00B67706" w:rsidP="00B67706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Nvod系统启动，Nvod系统</w:t>
      </w:r>
      <w:r w:rsidR="00D424F4">
        <w:rPr>
          <w:rFonts w:hint="eastAsia"/>
        </w:rPr>
        <w:t>从NvodProfile.xml读取到了发送</w:t>
      </w:r>
      <w:r w:rsidR="00D424F4" w:rsidRPr="00240ED0">
        <w:rPr>
          <w:rFonts w:hint="eastAsia"/>
        </w:rPr>
        <w:t>Nvod Time-Shifted Service Program Stream TS</w:t>
      </w:r>
      <w:r w:rsidR="00D424F4">
        <w:rPr>
          <w:rFonts w:hint="eastAsia"/>
        </w:rPr>
        <w:t>所必须的配置信息</w:t>
      </w:r>
      <w:r>
        <w:rPr>
          <w:rFonts w:hint="eastAsia"/>
        </w:rPr>
        <w:t>。</w:t>
      </w:r>
    </w:p>
    <w:p w:rsidR="00B67706" w:rsidRDefault="00B67706" w:rsidP="00B67706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Nvod 系统从Epg</w:t>
      </w:r>
      <w:r w:rsidR="00D3647C">
        <w:rPr>
          <w:rFonts w:hint="eastAsia"/>
        </w:rPr>
        <w:t>系统接收到</w:t>
      </w:r>
      <w:r w:rsidRPr="00FD7422">
        <w:t>Nvod Reference Service Info</w:t>
      </w:r>
      <w:r>
        <w:rPr>
          <w:rFonts w:hint="eastAsia"/>
        </w:rPr>
        <w:t>。</w:t>
      </w:r>
    </w:p>
    <w:p w:rsidR="00D3647C" w:rsidRDefault="00D3647C" w:rsidP="00B67706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Nvod 系统从Epg系统接收到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Info</w:t>
      </w:r>
      <w:r>
        <w:rPr>
          <w:rFonts w:hint="eastAsia"/>
        </w:rPr>
        <w:t>。</w:t>
      </w:r>
    </w:p>
    <w:p w:rsidR="0071748B" w:rsidRDefault="0071748B" w:rsidP="00B67706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Nvod 系统从Epg系统接收到</w:t>
      </w:r>
      <w:r w:rsidRPr="00FD7422">
        <w:t>Nvod Reference Service</w:t>
      </w:r>
      <w:r>
        <w:rPr>
          <w:rFonts w:hint="eastAsia"/>
        </w:rPr>
        <w:t xml:space="preserve"> Event</w:t>
      </w:r>
      <w:r w:rsidRPr="00FD7422">
        <w:t xml:space="preserve"> Info</w:t>
      </w:r>
      <w:r>
        <w:rPr>
          <w:rFonts w:hint="eastAsia"/>
        </w:rPr>
        <w:t xml:space="preserve">， </w:t>
      </w:r>
      <w:r w:rsidRPr="00FD7422">
        <w:t xml:space="preserve">Nvod </w:t>
      </w:r>
      <w:r>
        <w:rPr>
          <w:rFonts w:hint="eastAsia"/>
        </w:rPr>
        <w:t>Time-Shifted</w:t>
      </w:r>
      <w:r w:rsidRPr="00FD7422">
        <w:t xml:space="preserve"> Service </w:t>
      </w:r>
      <w:r>
        <w:rPr>
          <w:rFonts w:hint="eastAsia"/>
        </w:rPr>
        <w:t xml:space="preserve">Event </w:t>
      </w:r>
      <w:r w:rsidRPr="00FD7422">
        <w:t>Info</w:t>
      </w:r>
      <w:r>
        <w:rPr>
          <w:rFonts w:hint="eastAsia"/>
        </w:rPr>
        <w:t>。</w:t>
      </w:r>
    </w:p>
    <w:p w:rsidR="00B67706" w:rsidRDefault="00B67706" w:rsidP="00B67706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Nvod 系统从Movie Repository查询Poster Information。查询的具体过程请参考Ur-3(</w:t>
      </w:r>
      <w:r w:rsidR="0020167E">
        <w:fldChar w:fldCharType="begin"/>
      </w:r>
      <w:r>
        <w:instrText xml:space="preserve"> </w:instrText>
      </w:r>
      <w:r>
        <w:rPr>
          <w:rFonts w:hint="eastAsia"/>
        </w:rPr>
        <w:instrText>REF _Ref446145726 \r \h</w:instrText>
      </w:r>
      <w:r>
        <w:instrText xml:space="preserve"> </w:instrText>
      </w:r>
      <w:r w:rsidR="0020167E">
        <w:fldChar w:fldCharType="separate"/>
      </w:r>
      <w:r>
        <w:t>8.3</w:t>
      </w:r>
      <w:r w:rsidR="0020167E">
        <w:fldChar w:fldCharType="end"/>
      </w:r>
      <w:r>
        <w:rPr>
          <w:rFonts w:hint="eastAsia"/>
        </w:rPr>
        <w:t>)。</w:t>
      </w:r>
    </w:p>
    <w:p w:rsidR="0012413E" w:rsidRDefault="00B67706" w:rsidP="00B67706">
      <w:pPr>
        <w:pStyle w:val="a8"/>
        <w:ind w:left="840" w:firstLineChars="0" w:firstLine="0"/>
      </w:pPr>
      <w:r>
        <w:rPr>
          <w:rFonts w:hint="eastAsia"/>
        </w:rPr>
        <w:t>从上一步Nvod 系统查询到正确的</w:t>
      </w:r>
      <w:r>
        <w:t>”</w:t>
      </w:r>
      <w:r>
        <w:rPr>
          <w:rFonts w:hint="eastAsia"/>
        </w:rPr>
        <w:t>Poster Information</w:t>
      </w:r>
      <w:r>
        <w:t>”</w:t>
      </w:r>
      <w:r>
        <w:rPr>
          <w:rFonts w:hint="eastAsia"/>
        </w:rPr>
        <w:t>, 并存在未超时的</w:t>
      </w:r>
      <w:r w:rsidRPr="00FD7422">
        <w:t xml:space="preserve">"Nvod Reference Service </w:t>
      </w:r>
      <w:r>
        <w:rPr>
          <w:rFonts w:hint="eastAsia"/>
        </w:rPr>
        <w:t xml:space="preserve">Event </w:t>
      </w:r>
      <w:r w:rsidRPr="00FD7422">
        <w:t>Info"</w:t>
      </w:r>
      <w:r>
        <w:rPr>
          <w:rFonts w:hint="eastAsia"/>
        </w:rPr>
        <w:t>， Nvod系统持续不断的发送海报信息，直到所有的Event 超时。</w:t>
      </w:r>
    </w:p>
    <w:p w:rsidR="00B67706" w:rsidRDefault="00B67706" w:rsidP="00B67706">
      <w:pPr>
        <w:pStyle w:val="a8"/>
        <w:ind w:left="840" w:firstLineChars="0" w:firstLine="0"/>
      </w:pPr>
    </w:p>
    <w:p w:rsidR="009B68C3" w:rsidRDefault="009B68C3" w:rsidP="009B68C3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2222FF" w:rsidRPr="002222FF" w:rsidRDefault="002222FF" w:rsidP="002222FF">
      <w:pPr>
        <w:pStyle w:val="4"/>
      </w:pPr>
      <w:r>
        <w:rPr>
          <w:rFonts w:asciiTheme="minorEastAsia" w:eastAsiaTheme="minorEastAsia" w:hAnsiTheme="minorEastAsia" w:hint="eastAsia"/>
        </w:rPr>
        <w:t>同一个Nvod Reference Service包含多个海报图片</w:t>
      </w:r>
      <w:del w:id="8" w:author="NSS" w:date="2016-04-12T11:04:00Z">
        <w:r w:rsidDel="0030687B">
          <w:rPr>
            <w:rFonts w:asciiTheme="minorEastAsia" w:eastAsiaTheme="minorEastAsia" w:hAnsiTheme="minorEastAsia" w:hint="eastAsia"/>
          </w:rPr>
          <w:delText>， TBD</w:delText>
        </w:r>
      </w:del>
    </w:p>
    <w:p w:rsidR="00B878C4" w:rsidRDefault="00B56DEE" w:rsidP="006E750D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如果同一个Nvod Reference Service 有多个海报图片，Nvod 系统必须在一个时间周期内发送所有的海报图片。</w:t>
      </w:r>
      <w:ins w:id="9" w:author="NSS" w:date="2016-04-12T11:08:00Z">
        <w:r w:rsidR="0030687B">
          <w:rPr>
            <w:rFonts w:hint="eastAsia"/>
          </w:rPr>
          <w:t xml:space="preserve">  TBD</w:t>
        </w:r>
      </w:ins>
    </w:p>
    <w:p w:rsidR="009B68C3" w:rsidRDefault="009B68C3" w:rsidP="009B68C3"/>
    <w:p w:rsidR="00C10051" w:rsidRPr="002974AA" w:rsidRDefault="00C10051" w:rsidP="002974AA">
      <w:pPr>
        <w:pStyle w:val="2"/>
        <w:rPr>
          <w:rFonts w:eastAsiaTheme="minorEastAsia"/>
        </w:rPr>
      </w:pPr>
      <w:bookmarkStart w:id="10" w:name="_Ref446920793"/>
      <w:r w:rsidRPr="002974AA">
        <w:rPr>
          <w:rFonts w:eastAsiaTheme="minorEastAsia" w:hint="eastAsia"/>
        </w:rPr>
        <w:lastRenderedPageBreak/>
        <w:t>Ur-</w:t>
      </w:r>
      <w:r w:rsidR="003233A9">
        <w:rPr>
          <w:rFonts w:eastAsiaTheme="minorEastAsia" w:hint="eastAsia"/>
        </w:rPr>
        <w:t>6</w:t>
      </w:r>
      <w:r w:rsidRPr="002974AA">
        <w:rPr>
          <w:rFonts w:eastAsiaTheme="minorEastAsia" w:hint="eastAsia"/>
        </w:rPr>
        <w:t xml:space="preserve">, </w:t>
      </w:r>
      <w:bookmarkEnd w:id="10"/>
      <w:r w:rsidR="009F36E7" w:rsidRPr="009F36E7">
        <w:rPr>
          <w:rFonts w:eastAsiaTheme="minorEastAsia"/>
        </w:rPr>
        <w:t>Send Nvod Service Ts</w:t>
      </w:r>
    </w:p>
    <w:p w:rsidR="00902678" w:rsidRDefault="00902678" w:rsidP="00902678">
      <w:pPr>
        <w:pStyle w:val="3"/>
        <w:rPr>
          <w:rFonts w:eastAsiaTheme="minorEastAsia"/>
        </w:rPr>
      </w:pPr>
      <w:r>
        <w:t>Brief Description</w:t>
      </w:r>
    </w:p>
    <w:p w:rsidR="00902678" w:rsidRDefault="00DB6079" w:rsidP="002974AA">
      <w:pPr>
        <w:pStyle w:val="a8"/>
        <w:ind w:firstLine="400"/>
      </w:pPr>
      <w:r>
        <w:rPr>
          <w:rFonts w:hint="eastAsia"/>
        </w:rPr>
        <w:t>本用例是Process Epg Message(</w:t>
      </w:r>
      <w:r w:rsidR="0020167E">
        <w:fldChar w:fldCharType="begin"/>
      </w:r>
      <w:r>
        <w:rPr>
          <w:rFonts w:hint="eastAsia"/>
        </w:rPr>
        <w:instrText>REF _Ref448148341 \r \h</w:instrText>
      </w:r>
      <w:r w:rsidR="0020167E">
        <w:fldChar w:fldCharType="separate"/>
      </w:r>
      <w:r>
        <w:t>8.3</w:t>
      </w:r>
      <w:r w:rsidR="0020167E">
        <w:fldChar w:fldCharType="end"/>
      </w:r>
      <w:r>
        <w:rPr>
          <w:rFonts w:hint="eastAsia"/>
        </w:rPr>
        <w:t>)的子用例。 在Process Epg Message用例中，</w:t>
      </w:r>
      <w:r w:rsidR="002974AA">
        <w:rPr>
          <w:rFonts w:hint="eastAsia"/>
        </w:rPr>
        <w:t xml:space="preserve">Nvod系统在获取到了Nvod Service </w:t>
      </w:r>
      <w:r w:rsidR="005B10CC">
        <w:rPr>
          <w:rFonts w:hint="eastAsia"/>
        </w:rPr>
        <w:t>Reference Eit</w:t>
      </w:r>
      <w:r w:rsidR="002974AA">
        <w:rPr>
          <w:rFonts w:hint="eastAsia"/>
        </w:rPr>
        <w:t xml:space="preserve">, </w:t>
      </w:r>
      <w:r w:rsidR="005B10CC">
        <w:rPr>
          <w:rFonts w:hint="eastAsia"/>
        </w:rPr>
        <w:t>Nvod Reference Eit</w:t>
      </w:r>
      <w:r w:rsidR="002974AA">
        <w:rPr>
          <w:rFonts w:hint="eastAsia"/>
        </w:rPr>
        <w:t>, 并且从Movie Repository 查询到了所有必须的Movie Information以后，</w:t>
      </w:r>
      <w:r>
        <w:rPr>
          <w:rFonts w:hint="eastAsia"/>
        </w:rPr>
        <w:t>Nvod进入等待状态， 直到某个Nvod Service的Event开始时间， Nvod便开始本用例的处理流程。</w:t>
      </w:r>
    </w:p>
    <w:p w:rsidR="0084594D" w:rsidRPr="0084594D" w:rsidRDefault="0084594D" w:rsidP="002974AA">
      <w:pPr>
        <w:pStyle w:val="a8"/>
        <w:ind w:firstLine="400"/>
      </w:pPr>
      <w:r>
        <w:rPr>
          <w:rFonts w:hint="eastAsia"/>
        </w:rPr>
        <w:t>本用例中， Nvod系统所发送的Ts的内容的定义为</w:t>
      </w:r>
      <w:r>
        <w:rPr>
          <w:rFonts w:eastAsiaTheme="minorEastAsia" w:hint="eastAsia"/>
        </w:rPr>
        <w:t>Nvod Service Program</w:t>
      </w:r>
      <w:r>
        <w:rPr>
          <w:rFonts w:hint="eastAsia"/>
        </w:rPr>
        <w:t xml:space="preserve"> Stream</w:t>
      </w:r>
      <w:r>
        <w:rPr>
          <w:rFonts w:eastAsiaTheme="minorEastAsia" w:hint="eastAsia"/>
        </w:rPr>
        <w:t xml:space="preserve"> TS， 参考</w:t>
      </w:r>
      <w:r w:rsidR="0020167E">
        <w:rPr>
          <w:rFonts w:eastAsiaTheme="minorEastAsia"/>
        </w:rPr>
        <w:fldChar w:fldCharType="begin"/>
      </w:r>
      <w:r>
        <w:rPr>
          <w:rFonts w:eastAsiaTheme="minorEastAsia" w:hint="eastAsia"/>
        </w:rPr>
        <w:instrText>REF _Ref448150803 \r \h</w:instrText>
      </w:r>
      <w:r w:rsidR="0020167E">
        <w:rPr>
          <w:rFonts w:eastAsiaTheme="minorEastAsia"/>
        </w:rPr>
      </w:r>
      <w:r w:rsidR="0020167E">
        <w:rPr>
          <w:rFonts w:eastAsiaTheme="minorEastAsia"/>
        </w:rPr>
        <w:fldChar w:fldCharType="separate"/>
      </w:r>
      <w:r>
        <w:rPr>
          <w:rFonts w:eastAsiaTheme="minorEastAsia"/>
        </w:rPr>
        <w:t>5.2.11</w:t>
      </w:r>
      <w:r w:rsidR="0020167E">
        <w:rPr>
          <w:rFonts w:eastAsiaTheme="minorEastAsia"/>
        </w:rPr>
        <w:fldChar w:fldCharType="end"/>
      </w:r>
      <w:r>
        <w:rPr>
          <w:rFonts w:eastAsiaTheme="minorEastAsia" w:hint="eastAsia"/>
        </w:rPr>
        <w:t>。</w:t>
      </w:r>
    </w:p>
    <w:p w:rsidR="00736424" w:rsidRDefault="00736424" w:rsidP="002974AA">
      <w:pPr>
        <w:pStyle w:val="a8"/>
        <w:ind w:firstLine="400"/>
      </w:pPr>
      <w:r>
        <w:rPr>
          <w:rFonts w:hint="eastAsia"/>
        </w:rPr>
        <w:t>Nvod Service Reference Eit 可能包含1个或多个Movie Id Descriptor， Nvod 系统将最后一个Movie ID Descriptor视为正片， 其余的Movie ID Descriptor视为广告。</w:t>
      </w:r>
    </w:p>
    <w:p w:rsidR="00867D49" w:rsidRDefault="00867D49" w:rsidP="002974AA">
      <w:pPr>
        <w:pStyle w:val="a8"/>
        <w:ind w:firstLine="400"/>
      </w:pPr>
      <w:r>
        <w:rPr>
          <w:rFonts w:hint="eastAsia"/>
        </w:rPr>
        <w:t>Nvod 发送音视频数据前， 需要先做Pid替换， 如下：</w:t>
      </w:r>
    </w:p>
    <w:p w:rsidR="00867D49" w:rsidRDefault="00867D49" w:rsidP="006E75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根据Nvod Service Reference Eit得知Nvod Service 对应的Source Audio Pid， Source Video Pid。</w:t>
      </w:r>
    </w:p>
    <w:p w:rsidR="00867D49" w:rsidRDefault="00867D49" w:rsidP="006E75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根据Service Id从NvodProfile.xml获取片源文件中有效的Target Audio Pid， Target Video Pid。</w:t>
      </w:r>
    </w:p>
    <w:p w:rsidR="00867D49" w:rsidRDefault="00867D49" w:rsidP="006E75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Nvod系统读取片源文件， 并根据Source Audio Pid，Source Video Pid筛选出音频数据和视频数据。</w:t>
      </w:r>
    </w:p>
    <w:p w:rsidR="00867D49" w:rsidRDefault="00867D49" w:rsidP="006E750D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Nvod 系统将音视频数据的Source Audio Pid，Source Video Pid 替换为Target Audio Pid， Target Video Pid。</w:t>
      </w:r>
    </w:p>
    <w:p w:rsidR="007F7421" w:rsidRDefault="007F7421" w:rsidP="007F7421">
      <w:pPr>
        <w:pStyle w:val="3"/>
      </w:pPr>
      <w:r w:rsidRPr="00D6742D">
        <w:rPr>
          <w:rFonts w:hint="eastAsia"/>
        </w:rPr>
        <w:t>P</w:t>
      </w:r>
      <w:r w:rsidRPr="009A506C">
        <w:t>re</w:t>
      </w:r>
      <w:r>
        <w:rPr>
          <w:rFonts w:eastAsiaTheme="minorEastAsia" w:hint="eastAsia"/>
        </w:rPr>
        <w:t>-</w:t>
      </w:r>
      <w:r w:rsidRPr="009A506C">
        <w:t>condition</w:t>
      </w:r>
    </w:p>
    <w:p w:rsidR="002974AA" w:rsidRDefault="005D1E1A" w:rsidP="006E75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Epg系统</w:t>
      </w:r>
      <w:r w:rsidR="007F7421">
        <w:rPr>
          <w:rFonts w:hint="eastAsia"/>
        </w:rPr>
        <w:t>处于正常运行状态，并且</w:t>
      </w:r>
      <w:r>
        <w:rPr>
          <w:rFonts w:hint="eastAsia"/>
        </w:rPr>
        <w:t>Epg系统</w:t>
      </w:r>
      <w:r w:rsidR="007F7421">
        <w:rPr>
          <w:rFonts w:hint="eastAsia"/>
        </w:rPr>
        <w:t>给Nvod发出了完整的</w:t>
      </w:r>
      <w:r w:rsidR="005F2AE5">
        <w:rPr>
          <w:rFonts w:hint="eastAsia"/>
        </w:rPr>
        <w:t>Nvod Service Reference Eit, Nvod Reference Eit</w:t>
      </w:r>
      <w:r w:rsidR="007F7421">
        <w:rPr>
          <w:rFonts w:hint="eastAsia"/>
        </w:rPr>
        <w:t>信息。 Movie Repository 工作正常，Nvod查询到了完整的Movie Information。</w:t>
      </w:r>
    </w:p>
    <w:p w:rsidR="007F7421" w:rsidRDefault="005F2AE5" w:rsidP="006E750D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Nvod系统</w:t>
      </w:r>
      <w:r w:rsidR="007F7421">
        <w:rPr>
          <w:rFonts w:hint="eastAsia"/>
        </w:rPr>
        <w:t>处于正常运行状态。</w:t>
      </w:r>
    </w:p>
    <w:p w:rsidR="007F7421" w:rsidRDefault="007F7421" w:rsidP="007F7421">
      <w:pPr>
        <w:pStyle w:val="3"/>
      </w:pPr>
      <w:r>
        <w:t>Basic Flows</w:t>
      </w:r>
    </w:p>
    <w:p w:rsidR="008D7B29" w:rsidRDefault="008D7B29" w:rsidP="006E750D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Nvod系统首先播放所有的广告， 然后再播放正片。</w:t>
      </w:r>
    </w:p>
    <w:p w:rsidR="002A2E76" w:rsidRDefault="002A2E76" w:rsidP="002A2E76">
      <w:pPr>
        <w:pStyle w:val="3"/>
        <w:rPr>
          <w:rFonts w:eastAsiaTheme="minorEastAsia"/>
        </w:rPr>
      </w:pPr>
      <w:r>
        <w:rPr>
          <w:rFonts w:hint="eastAsia"/>
        </w:rPr>
        <w:t>A</w:t>
      </w:r>
      <w:r w:rsidRPr="00611F01">
        <w:t>lternative</w:t>
      </w:r>
      <w:r>
        <w:rPr>
          <w:rFonts w:hint="eastAsia"/>
        </w:rPr>
        <w:t xml:space="preserve"> Flows</w:t>
      </w:r>
    </w:p>
    <w:p w:rsidR="00054331" w:rsidRPr="00054331" w:rsidRDefault="00054331" w:rsidP="00054331">
      <w:pPr>
        <w:pStyle w:val="4"/>
      </w:pPr>
      <w:r>
        <w:rPr>
          <w:rFonts w:asciiTheme="minorEastAsia" w:eastAsiaTheme="minorEastAsia" w:hAnsiTheme="minorEastAsia" w:hint="eastAsia"/>
        </w:rPr>
        <w:t>播放电影前，Event 已经开始了一段时间</w:t>
      </w:r>
    </w:p>
    <w:p w:rsidR="009C466B" w:rsidRDefault="008F40D3" w:rsidP="006E750D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Nvod 系统在开始播放电影前，有可能Nvod Service的Event就已经开始一段时间了。如果遇到这种情况，Nvod 将所有的广告和正片视为一个整体， 跳过已经过了的时间，开始播放电影。</w:t>
      </w:r>
    </w:p>
    <w:p w:rsidR="00F05DCF" w:rsidRDefault="00F05DCF" w:rsidP="00F05DCF">
      <w:pPr>
        <w:pStyle w:val="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电影文件内容有误</w:t>
      </w:r>
    </w:p>
    <w:p w:rsidR="00F05DCF" w:rsidRDefault="00103ED7" w:rsidP="006E750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Nvod 系统在读取</w:t>
      </w:r>
      <w:r w:rsidR="00F05DCF">
        <w:rPr>
          <w:rFonts w:hint="eastAsia"/>
        </w:rPr>
        <w:t>电影文件</w:t>
      </w:r>
      <w:r>
        <w:rPr>
          <w:rFonts w:hint="eastAsia"/>
        </w:rPr>
        <w:t>的过程中遇到异常问题</w:t>
      </w:r>
      <w:r w:rsidR="00F05DCF">
        <w:rPr>
          <w:rFonts w:hint="eastAsia"/>
        </w:rPr>
        <w:t>，如：根据Movie Information中的Audio Pid在文件中找不到相应的Audio Transform Packet。</w:t>
      </w:r>
    </w:p>
    <w:p w:rsidR="00103ED7" w:rsidRDefault="00103ED7" w:rsidP="006E750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Nvod</w:t>
      </w:r>
      <w:r w:rsidRPr="00103ED7">
        <w:rPr>
          <w:rFonts w:hint="eastAsia"/>
        </w:rPr>
        <w:t>系统将给用户发送警告信息：</w:t>
      </w:r>
      <w:r>
        <w:rPr>
          <w:rFonts w:hint="eastAsia"/>
        </w:rPr>
        <w:t>读取电影文件失败</w:t>
      </w:r>
      <w:r w:rsidRPr="00103ED7">
        <w:rPr>
          <w:rFonts w:hint="eastAsia"/>
        </w:rPr>
        <w:t xml:space="preserve">，警告信息包含查询失败对应的Nvod Service Id， Nvod Reference Service Id, Movie </w:t>
      </w:r>
      <w:r>
        <w:rPr>
          <w:rFonts w:hint="eastAsia"/>
        </w:rPr>
        <w:t>Information</w:t>
      </w:r>
      <w:r w:rsidRPr="00103ED7">
        <w:rPr>
          <w:rFonts w:hint="eastAsia"/>
        </w:rPr>
        <w:t>。</w:t>
      </w:r>
    </w:p>
    <w:p w:rsidR="00103ED7" w:rsidRPr="00F05DCF" w:rsidRDefault="00103ED7" w:rsidP="006E750D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终止电影的播放过程， 直到下一次Event开始时间到点。</w:t>
      </w:r>
    </w:p>
    <w:p w:rsidR="002A2E76" w:rsidRPr="008F40D3" w:rsidRDefault="002A2E76" w:rsidP="00282EAB"/>
    <w:p w:rsidR="00CC0D01" w:rsidRPr="00F839F0" w:rsidRDefault="00CC0D01" w:rsidP="00CC0D01">
      <w:pPr>
        <w:pStyle w:val="1"/>
      </w:pPr>
      <w:r w:rsidRPr="00F839F0">
        <w:lastRenderedPageBreak/>
        <w:t>Functional and Data Requirements</w:t>
      </w:r>
    </w:p>
    <w:p w:rsidR="00CC0D01" w:rsidRPr="00AD3B55" w:rsidRDefault="00CC0D01" w:rsidP="00CC0D01">
      <w:pPr>
        <w:pStyle w:val="2"/>
      </w:pPr>
      <w:r w:rsidRPr="00E062CC">
        <w:t>Functional Requirements</w:t>
      </w:r>
    </w:p>
    <w:p w:rsidR="009B498B" w:rsidRDefault="00B3520C" w:rsidP="009B498B">
      <w:pPr>
        <w:pStyle w:val="3"/>
      </w:pPr>
      <w:r>
        <w:rPr>
          <w:rFonts w:asciiTheme="minorEastAsia" w:eastAsiaTheme="minorEastAsia" w:hAnsiTheme="minorEastAsia" w:hint="eastAsia"/>
        </w:rPr>
        <w:t>Nvod.exe 在同一个操作系统</w:t>
      </w:r>
      <w:r w:rsidR="002C7CD4">
        <w:rPr>
          <w:rFonts w:asciiTheme="minorEastAsia" w:eastAsiaTheme="minorEastAsia" w:hAnsiTheme="minorEastAsia" w:hint="eastAsia"/>
        </w:rPr>
        <w:t>上</w:t>
      </w:r>
      <w:r>
        <w:rPr>
          <w:rFonts w:asciiTheme="minorEastAsia" w:eastAsiaTheme="minorEastAsia" w:hAnsiTheme="minorEastAsia" w:hint="eastAsia"/>
        </w:rPr>
        <w:t>最多</w:t>
      </w:r>
      <w:r w:rsidR="002C7CD4">
        <w:rPr>
          <w:rFonts w:asciiTheme="minorEastAsia" w:eastAsiaTheme="minorEastAsia" w:hAnsiTheme="minorEastAsia" w:hint="eastAsia"/>
        </w:rPr>
        <w:t>只能运行</w:t>
      </w:r>
      <w:r>
        <w:rPr>
          <w:rFonts w:asciiTheme="minorEastAsia" w:eastAsiaTheme="minorEastAsia" w:hAnsiTheme="minorEastAsia" w:hint="eastAsia"/>
        </w:rPr>
        <w:t>1个实例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需求#:F</w:t>
      </w:r>
      <w:r w:rsidR="00B3520C">
        <w:rPr>
          <w:rFonts w:hint="eastAsia"/>
        </w:rPr>
        <w:t>r-</w:t>
      </w:r>
      <w:r>
        <w:rPr>
          <w:rFonts w:hint="eastAsia"/>
        </w:rPr>
        <w:t>1</w:t>
      </w:r>
      <w:r w:rsidR="00122274">
        <w:rPr>
          <w:rFonts w:hint="eastAsia"/>
        </w:rPr>
        <w:t>, Start Nvod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需求类型:</w:t>
      </w:r>
      <w:r w:rsidR="006F48BA" w:rsidRPr="00E062CC">
        <w:t>Functional Requirements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 xml:space="preserve">事件/用况#: </w:t>
      </w:r>
      <w:r w:rsidR="00B3520C" w:rsidRPr="00B3520C">
        <w:rPr>
          <w:rFonts w:hint="eastAsia"/>
        </w:rPr>
        <w:t>Ur-1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描述:</w:t>
      </w:r>
      <w:r w:rsidR="00C24DF3">
        <w:rPr>
          <w:rFonts w:hint="eastAsia"/>
        </w:rPr>
        <w:t>多个Nvod.exe的实例可能导致前端设备收到重复的数据，为了避免用户的误操作（</w:t>
      </w:r>
      <w:r w:rsidR="00C060EF">
        <w:rPr>
          <w:rFonts w:hint="eastAsia"/>
        </w:rPr>
        <w:t>在Nvod.exe已经运行的情况下，再次运行新的实例</w:t>
      </w:r>
      <w:r w:rsidR="00C24DF3">
        <w:rPr>
          <w:rFonts w:hint="eastAsia"/>
        </w:rPr>
        <w:t>），我们不允许多个Nvod.exe的实例运行于同一个操作系统。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理由: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来源: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验收标准:</w:t>
      </w:r>
      <w:r w:rsidR="00C060EF">
        <w:rPr>
          <w:rFonts w:hint="eastAsia"/>
        </w:rPr>
        <w:t xml:space="preserve"> 多次双击Nvod.exe, 只有一个Nvod.exe的实例能保持运行状态，其它的实例都</w:t>
      </w:r>
      <w:r w:rsidR="00507D55">
        <w:rPr>
          <w:rFonts w:hint="eastAsia"/>
        </w:rPr>
        <w:t>会</w:t>
      </w:r>
      <w:r w:rsidR="00C060EF">
        <w:rPr>
          <w:rFonts w:hint="eastAsia"/>
        </w:rPr>
        <w:t>自动退出。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依赖关系:</w:t>
      </w:r>
      <w:r w:rsidR="002A4095">
        <w:rPr>
          <w:rFonts w:hint="eastAsia"/>
        </w:rPr>
        <w:t xml:space="preserve"> 无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冲突:</w:t>
      </w:r>
    </w:p>
    <w:p w:rsidR="009B498B" w:rsidRDefault="009B498B" w:rsidP="009B498B">
      <w:pPr>
        <w:pStyle w:val="a8"/>
        <w:ind w:firstLine="400"/>
      </w:pPr>
      <w:r>
        <w:rPr>
          <w:rFonts w:hint="eastAsia"/>
        </w:rPr>
        <w:t>支持材料:</w:t>
      </w:r>
    </w:p>
    <w:p w:rsidR="00F256C0" w:rsidRDefault="009B498B" w:rsidP="00F256C0">
      <w:pPr>
        <w:pStyle w:val="a8"/>
        <w:ind w:firstLine="400"/>
      </w:pPr>
      <w:r>
        <w:rPr>
          <w:rFonts w:hint="eastAsia"/>
        </w:rPr>
        <w:t>历史:</w:t>
      </w:r>
    </w:p>
    <w:p w:rsidR="00FA61E0" w:rsidRDefault="00FA61E0" w:rsidP="00F256C0">
      <w:pPr>
        <w:pStyle w:val="a8"/>
        <w:ind w:firstLine="400"/>
      </w:pPr>
    </w:p>
    <w:p w:rsidR="00CC0D01" w:rsidRDefault="00CC0D01" w:rsidP="00CC0D01">
      <w:pPr>
        <w:pStyle w:val="2"/>
      </w:pPr>
      <w:r>
        <w:t>Data Requirements</w:t>
      </w:r>
    </w:p>
    <w:p w:rsidR="0023710A" w:rsidRDefault="0023710A" w:rsidP="0023710A"/>
    <w:p w:rsidR="00877FB8" w:rsidRDefault="00877FB8">
      <w:pPr>
        <w:widowControl/>
        <w:spacing w:line="240" w:lineRule="auto"/>
        <w:rPr>
          <w:b/>
          <w:sz w:val="36"/>
        </w:rPr>
      </w:pPr>
      <w:r>
        <w:br w:type="page"/>
      </w:r>
    </w:p>
    <w:p w:rsidR="00877FB8" w:rsidRDefault="00877FB8" w:rsidP="00877FB8">
      <w:pPr>
        <w:pStyle w:val="a6"/>
      </w:pPr>
      <w:r>
        <w:lastRenderedPageBreak/>
        <w:t>Nonfunctional Requirements</w:t>
      </w:r>
    </w:p>
    <w:p w:rsidR="0023710A" w:rsidRDefault="0023710A" w:rsidP="0023710A"/>
    <w:p w:rsidR="00877FB8" w:rsidRDefault="00877FB8" w:rsidP="00877FB8">
      <w:pPr>
        <w:pStyle w:val="1"/>
      </w:pPr>
      <w:r>
        <w:t>Look and Feel Requirements</w:t>
      </w:r>
    </w:p>
    <w:p w:rsidR="00877FB8" w:rsidRDefault="00877FB8" w:rsidP="0023710A"/>
    <w:p w:rsidR="003863CA" w:rsidRDefault="003863CA" w:rsidP="003863CA">
      <w:pPr>
        <w:pStyle w:val="1"/>
      </w:pPr>
      <w:r>
        <w:t>Usability and Humanity Requirements</w:t>
      </w:r>
    </w:p>
    <w:p w:rsidR="003863CA" w:rsidRDefault="003863CA" w:rsidP="0023710A"/>
    <w:p w:rsidR="00891685" w:rsidRDefault="00891685" w:rsidP="00891685">
      <w:pPr>
        <w:pStyle w:val="1"/>
      </w:pPr>
      <w:r>
        <w:t>Performance Requirements</w:t>
      </w:r>
    </w:p>
    <w:p w:rsidR="00891685" w:rsidRDefault="00891685" w:rsidP="0023710A"/>
    <w:p w:rsidR="00891685" w:rsidRDefault="00891685" w:rsidP="00891685">
      <w:pPr>
        <w:pStyle w:val="1"/>
      </w:pPr>
      <w:r>
        <w:t>Operational and Environmental Requirements</w:t>
      </w:r>
    </w:p>
    <w:p w:rsidR="00891685" w:rsidRDefault="00891685" w:rsidP="0023710A"/>
    <w:p w:rsidR="00891685" w:rsidRDefault="00891685" w:rsidP="00891685">
      <w:pPr>
        <w:pStyle w:val="1"/>
      </w:pPr>
      <w:r>
        <w:t>Maintainability and Support Requirements</w:t>
      </w:r>
    </w:p>
    <w:p w:rsidR="00891685" w:rsidRDefault="00891685" w:rsidP="0023710A"/>
    <w:p w:rsidR="003227FB" w:rsidRDefault="003227FB" w:rsidP="003227FB">
      <w:pPr>
        <w:pStyle w:val="1"/>
      </w:pPr>
      <w:r>
        <w:t>Security Requirements</w:t>
      </w:r>
    </w:p>
    <w:p w:rsidR="003227FB" w:rsidRDefault="003227FB" w:rsidP="0023710A"/>
    <w:p w:rsidR="002D09A2" w:rsidRDefault="002D09A2" w:rsidP="002D09A2">
      <w:pPr>
        <w:pStyle w:val="1"/>
      </w:pPr>
      <w:r>
        <w:t>Cultural and Political Requirements</w:t>
      </w:r>
    </w:p>
    <w:p w:rsidR="002D09A2" w:rsidRDefault="002D09A2" w:rsidP="0023710A"/>
    <w:p w:rsidR="00520B93" w:rsidRDefault="00520B93" w:rsidP="00520B93">
      <w:pPr>
        <w:pStyle w:val="1"/>
      </w:pPr>
      <w:bookmarkStart w:id="11" w:name="_Toc535947497"/>
      <w:r>
        <w:rPr>
          <w:rFonts w:hint="eastAsia"/>
        </w:rPr>
        <w:t>参考资料</w:t>
      </w:r>
      <w:bookmarkEnd w:id="11"/>
    </w:p>
    <w:p w:rsidR="00520B93" w:rsidRDefault="00520B93" w:rsidP="00520B93">
      <w:pPr>
        <w:pStyle w:val="a8"/>
        <w:ind w:firstLine="400"/>
      </w:pPr>
      <w:r>
        <w:t>ETSI EN 300 468</w:t>
      </w:r>
      <w:r>
        <w:rPr>
          <w:rFonts w:hint="eastAsia"/>
        </w:rPr>
        <w:t xml:space="preserve">: </w:t>
      </w:r>
      <w:r>
        <w:t>“</w:t>
      </w:r>
      <w:r w:rsidRPr="00C51638">
        <w:rPr>
          <w:i/>
        </w:rPr>
        <w:t>Digital Video Broadcasting (DVB)</w:t>
      </w:r>
      <w:r>
        <w:rPr>
          <w:rFonts w:hint="eastAsia"/>
          <w:i/>
        </w:rPr>
        <w:t>;</w:t>
      </w:r>
      <w:r w:rsidRPr="00C51638">
        <w:rPr>
          <w:i/>
        </w:rPr>
        <w:t>Specification for Service Information (SI) in DVB systems</w:t>
      </w:r>
      <w:r>
        <w:t>”</w:t>
      </w:r>
    </w:p>
    <w:p w:rsidR="00520B93" w:rsidRDefault="00520B93" w:rsidP="00520B93">
      <w:pPr>
        <w:pStyle w:val="a8"/>
        <w:ind w:firstLine="400"/>
      </w:pPr>
      <w:r w:rsidRPr="00775B80">
        <w:t>ISO/IEC13818-1</w:t>
      </w:r>
      <w:r>
        <w:rPr>
          <w:rFonts w:hint="eastAsia"/>
        </w:rPr>
        <w:t xml:space="preserve">: </w:t>
      </w:r>
      <w:r>
        <w:t>“</w:t>
      </w:r>
      <w:r w:rsidRPr="00775B80">
        <w:rPr>
          <w:i/>
        </w:rPr>
        <w:t xml:space="preserve">Information technology </w:t>
      </w:r>
      <w:r w:rsidRPr="00775B80">
        <w:rPr>
          <w:i/>
        </w:rPr>
        <w:t>—</w:t>
      </w:r>
      <w:r w:rsidRPr="00775B80">
        <w:rPr>
          <w:i/>
        </w:rPr>
        <w:t>Generic coding of moving pictures and associated audio information: Systems</w:t>
      </w:r>
      <w:r>
        <w:t>”</w:t>
      </w:r>
    </w:p>
    <w:p w:rsidR="00520B93" w:rsidRDefault="00520B93" w:rsidP="00520B93">
      <w:pPr>
        <w:pStyle w:val="a8"/>
        <w:ind w:firstLine="400"/>
      </w:pPr>
      <w:r>
        <w:rPr>
          <w:rFonts w:hint="eastAsia"/>
        </w:rPr>
        <w:t>李洪钧.</w:t>
      </w:r>
      <w:r w:rsidRPr="00ED08F8">
        <w:rPr>
          <w:rFonts w:hint="eastAsia"/>
          <w:i/>
        </w:rPr>
        <w:t>高斯贝尔新一代数字电视业务软件系统总体技术规格书</w:t>
      </w:r>
      <w:r>
        <w:rPr>
          <w:rFonts w:hint="eastAsia"/>
        </w:rPr>
        <w:t>(M).成都:高斯贝尔,2015</w:t>
      </w:r>
    </w:p>
    <w:p w:rsidR="00520B93" w:rsidRPr="00520B93" w:rsidRDefault="00520B93" w:rsidP="0023710A"/>
    <w:sectPr w:rsidR="00520B93" w:rsidRPr="00520B93" w:rsidSect="000A7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FA9" w:rsidRDefault="00476FA9" w:rsidP="00C67442">
      <w:pPr>
        <w:spacing w:line="240" w:lineRule="auto"/>
      </w:pPr>
      <w:r>
        <w:separator/>
      </w:r>
    </w:p>
  </w:endnote>
  <w:endnote w:type="continuationSeparator" w:id="1">
    <w:p w:rsidR="00476FA9" w:rsidRDefault="00476FA9" w:rsidP="00C67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FA9" w:rsidRDefault="00476FA9" w:rsidP="00C67442">
      <w:pPr>
        <w:spacing w:line="240" w:lineRule="auto"/>
      </w:pPr>
      <w:r>
        <w:separator/>
      </w:r>
    </w:p>
  </w:footnote>
  <w:footnote w:type="continuationSeparator" w:id="1">
    <w:p w:rsidR="00476FA9" w:rsidRDefault="00476FA9" w:rsidP="00C674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8F2F16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F44B1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2E5F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DE009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817C8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8049A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CE8644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ED771A0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6DC1EB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B0B26A9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B2165A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ECA627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AC286A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1D073C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2234FFB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235BB1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FB268E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76A54E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A4E3E54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AC460E7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E0E1257"/>
    <w:multiLevelType w:val="hybridMultilevel"/>
    <w:tmpl w:val="5BF2C2C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1">
    <w:nsid w:val="34710E7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803066E"/>
    <w:multiLevelType w:val="hybridMultilevel"/>
    <w:tmpl w:val="45D09A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BF6128C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EF33A2E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FD7663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0C207F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9503F4A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8">
    <w:nsid w:val="49C01FBD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BAF4E61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CD37E6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F61762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6E7AE8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0B90920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4">
    <w:nsid w:val="553E01E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8A03262"/>
    <w:multiLevelType w:val="hybridMultilevel"/>
    <w:tmpl w:val="5BF2C2C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6">
    <w:nsid w:val="5FA626EF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32A036D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4501B1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5733FFA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0">
    <w:nsid w:val="687646D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9E419DB"/>
    <w:multiLevelType w:val="hybridMultilevel"/>
    <w:tmpl w:val="D6586D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AF343A6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D5816F5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99D4967"/>
    <w:multiLevelType w:val="hybridMultilevel"/>
    <w:tmpl w:val="3ADC75D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5">
    <w:nsid w:val="7FE83417"/>
    <w:multiLevelType w:val="hybridMultilevel"/>
    <w:tmpl w:val="D81A17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41"/>
  </w:num>
  <w:num w:numId="5">
    <w:abstractNumId w:val="17"/>
  </w:num>
  <w:num w:numId="6">
    <w:abstractNumId w:val="37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12"/>
  </w:num>
  <w:num w:numId="12">
    <w:abstractNumId w:val="30"/>
  </w:num>
  <w:num w:numId="13">
    <w:abstractNumId w:val="24"/>
  </w:num>
  <w:num w:numId="14">
    <w:abstractNumId w:val="11"/>
  </w:num>
  <w:num w:numId="15">
    <w:abstractNumId w:val="18"/>
  </w:num>
  <w:num w:numId="16">
    <w:abstractNumId w:val="32"/>
  </w:num>
  <w:num w:numId="17">
    <w:abstractNumId w:val="25"/>
  </w:num>
  <w:num w:numId="18">
    <w:abstractNumId w:val="2"/>
  </w:num>
  <w:num w:numId="19">
    <w:abstractNumId w:val="42"/>
  </w:num>
  <w:num w:numId="20">
    <w:abstractNumId w:val="16"/>
  </w:num>
  <w:num w:numId="21">
    <w:abstractNumId w:val="7"/>
  </w:num>
  <w:num w:numId="22">
    <w:abstractNumId w:val="23"/>
  </w:num>
  <w:num w:numId="23">
    <w:abstractNumId w:val="31"/>
  </w:num>
  <w:num w:numId="24">
    <w:abstractNumId w:val="6"/>
  </w:num>
  <w:num w:numId="25">
    <w:abstractNumId w:val="38"/>
  </w:num>
  <w:num w:numId="26">
    <w:abstractNumId w:val="43"/>
  </w:num>
  <w:num w:numId="27">
    <w:abstractNumId w:val="36"/>
  </w:num>
  <w:num w:numId="28">
    <w:abstractNumId w:val="28"/>
  </w:num>
  <w:num w:numId="29">
    <w:abstractNumId w:val="29"/>
  </w:num>
  <w:num w:numId="30">
    <w:abstractNumId w:val="34"/>
  </w:num>
  <w:num w:numId="31">
    <w:abstractNumId w:val="26"/>
  </w:num>
  <w:num w:numId="32">
    <w:abstractNumId w:val="19"/>
  </w:num>
  <w:num w:numId="33">
    <w:abstractNumId w:val="15"/>
  </w:num>
  <w:num w:numId="34">
    <w:abstractNumId w:val="22"/>
  </w:num>
  <w:num w:numId="35">
    <w:abstractNumId w:val="4"/>
  </w:num>
  <w:num w:numId="36">
    <w:abstractNumId w:val="44"/>
  </w:num>
  <w:num w:numId="37">
    <w:abstractNumId w:val="33"/>
  </w:num>
  <w:num w:numId="38">
    <w:abstractNumId w:val="20"/>
  </w:num>
  <w:num w:numId="39">
    <w:abstractNumId w:val="39"/>
  </w:num>
  <w:num w:numId="40">
    <w:abstractNumId w:val="27"/>
  </w:num>
  <w:num w:numId="41">
    <w:abstractNumId w:val="35"/>
  </w:num>
  <w:num w:numId="42">
    <w:abstractNumId w:val="0"/>
  </w:num>
  <w:num w:numId="43">
    <w:abstractNumId w:val="40"/>
  </w:num>
  <w:num w:numId="44">
    <w:abstractNumId w:val="0"/>
  </w:num>
  <w:num w:numId="45">
    <w:abstractNumId w:val="14"/>
  </w:num>
  <w:num w:numId="46">
    <w:abstractNumId w:val="8"/>
  </w:num>
  <w:num w:numId="47">
    <w:abstractNumId w:val="1"/>
  </w:num>
  <w:num w:numId="48">
    <w:abstractNumId w:val="45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7442"/>
    <w:rsid w:val="00015C52"/>
    <w:rsid w:val="0001619A"/>
    <w:rsid w:val="00017BAB"/>
    <w:rsid w:val="0002034E"/>
    <w:rsid w:val="00022B2D"/>
    <w:rsid w:val="0003257F"/>
    <w:rsid w:val="00037B8E"/>
    <w:rsid w:val="00040FD8"/>
    <w:rsid w:val="00051237"/>
    <w:rsid w:val="00054331"/>
    <w:rsid w:val="00061306"/>
    <w:rsid w:val="00061DA3"/>
    <w:rsid w:val="00067176"/>
    <w:rsid w:val="00067663"/>
    <w:rsid w:val="00072A0A"/>
    <w:rsid w:val="00076689"/>
    <w:rsid w:val="000778F7"/>
    <w:rsid w:val="000805BC"/>
    <w:rsid w:val="00081170"/>
    <w:rsid w:val="00085834"/>
    <w:rsid w:val="00086759"/>
    <w:rsid w:val="0009036B"/>
    <w:rsid w:val="00097FED"/>
    <w:rsid w:val="000A07E7"/>
    <w:rsid w:val="000A1CE4"/>
    <w:rsid w:val="000A50F6"/>
    <w:rsid w:val="000A7140"/>
    <w:rsid w:val="000A7908"/>
    <w:rsid w:val="000C4FB7"/>
    <w:rsid w:val="000C5F31"/>
    <w:rsid w:val="000C65EB"/>
    <w:rsid w:val="000C7FE7"/>
    <w:rsid w:val="000D30EE"/>
    <w:rsid w:val="000E4379"/>
    <w:rsid w:val="000E5276"/>
    <w:rsid w:val="000E7EDA"/>
    <w:rsid w:val="000F5F6D"/>
    <w:rsid w:val="001000B0"/>
    <w:rsid w:val="0010378D"/>
    <w:rsid w:val="00103ED7"/>
    <w:rsid w:val="00114444"/>
    <w:rsid w:val="00115C8A"/>
    <w:rsid w:val="00116DE1"/>
    <w:rsid w:val="00122274"/>
    <w:rsid w:val="001222E0"/>
    <w:rsid w:val="00123C89"/>
    <w:rsid w:val="0012413E"/>
    <w:rsid w:val="001300E2"/>
    <w:rsid w:val="00131C3C"/>
    <w:rsid w:val="0013230F"/>
    <w:rsid w:val="00133E15"/>
    <w:rsid w:val="00143C71"/>
    <w:rsid w:val="0014647E"/>
    <w:rsid w:val="00151D3E"/>
    <w:rsid w:val="00154970"/>
    <w:rsid w:val="001561DF"/>
    <w:rsid w:val="00157A0B"/>
    <w:rsid w:val="00160F4C"/>
    <w:rsid w:val="00166B52"/>
    <w:rsid w:val="00166D63"/>
    <w:rsid w:val="00171352"/>
    <w:rsid w:val="001719E9"/>
    <w:rsid w:val="001760F2"/>
    <w:rsid w:val="00182284"/>
    <w:rsid w:val="00184509"/>
    <w:rsid w:val="0018519E"/>
    <w:rsid w:val="00186C34"/>
    <w:rsid w:val="0018749E"/>
    <w:rsid w:val="00191DAF"/>
    <w:rsid w:val="00192454"/>
    <w:rsid w:val="00196C3E"/>
    <w:rsid w:val="001A1777"/>
    <w:rsid w:val="001A6C5B"/>
    <w:rsid w:val="001B5381"/>
    <w:rsid w:val="001B56C5"/>
    <w:rsid w:val="001B5E07"/>
    <w:rsid w:val="001C2E47"/>
    <w:rsid w:val="001C6DA1"/>
    <w:rsid w:val="001D0240"/>
    <w:rsid w:val="001D0AB4"/>
    <w:rsid w:val="001D1B8F"/>
    <w:rsid w:val="001E5289"/>
    <w:rsid w:val="001E55B1"/>
    <w:rsid w:val="001E5924"/>
    <w:rsid w:val="001F0DD5"/>
    <w:rsid w:val="001F0E56"/>
    <w:rsid w:val="001F3285"/>
    <w:rsid w:val="001F4A30"/>
    <w:rsid w:val="001F610A"/>
    <w:rsid w:val="001F714B"/>
    <w:rsid w:val="0020167E"/>
    <w:rsid w:val="00201F86"/>
    <w:rsid w:val="00203BAE"/>
    <w:rsid w:val="002046A4"/>
    <w:rsid w:val="0020543D"/>
    <w:rsid w:val="00205A96"/>
    <w:rsid w:val="00206309"/>
    <w:rsid w:val="00212A63"/>
    <w:rsid w:val="002222FF"/>
    <w:rsid w:val="002269DE"/>
    <w:rsid w:val="0023710A"/>
    <w:rsid w:val="00240ED0"/>
    <w:rsid w:val="00242489"/>
    <w:rsid w:val="002439A7"/>
    <w:rsid w:val="002463C7"/>
    <w:rsid w:val="00252401"/>
    <w:rsid w:val="002538C7"/>
    <w:rsid w:val="00254483"/>
    <w:rsid w:val="00261333"/>
    <w:rsid w:val="002625C7"/>
    <w:rsid w:val="00266F11"/>
    <w:rsid w:val="002705F8"/>
    <w:rsid w:val="00271583"/>
    <w:rsid w:val="00274927"/>
    <w:rsid w:val="00275D0B"/>
    <w:rsid w:val="00281134"/>
    <w:rsid w:val="00282EAB"/>
    <w:rsid w:val="002859FA"/>
    <w:rsid w:val="0028713B"/>
    <w:rsid w:val="002907A3"/>
    <w:rsid w:val="00290FF9"/>
    <w:rsid w:val="002924B9"/>
    <w:rsid w:val="00293AD6"/>
    <w:rsid w:val="00294E8E"/>
    <w:rsid w:val="002974AA"/>
    <w:rsid w:val="002A2E76"/>
    <w:rsid w:val="002A4095"/>
    <w:rsid w:val="002A6AEF"/>
    <w:rsid w:val="002A75B0"/>
    <w:rsid w:val="002B58D6"/>
    <w:rsid w:val="002C2494"/>
    <w:rsid w:val="002C4497"/>
    <w:rsid w:val="002C7CD4"/>
    <w:rsid w:val="002D09A2"/>
    <w:rsid w:val="002D1248"/>
    <w:rsid w:val="002D42D2"/>
    <w:rsid w:val="002D5511"/>
    <w:rsid w:val="002D61E7"/>
    <w:rsid w:val="002D68B1"/>
    <w:rsid w:val="002D7089"/>
    <w:rsid w:val="002E1D1E"/>
    <w:rsid w:val="002E51CF"/>
    <w:rsid w:val="002E67E2"/>
    <w:rsid w:val="002E680F"/>
    <w:rsid w:val="002F4C31"/>
    <w:rsid w:val="002F571B"/>
    <w:rsid w:val="002F70E2"/>
    <w:rsid w:val="002F7AAB"/>
    <w:rsid w:val="0030123B"/>
    <w:rsid w:val="0030466F"/>
    <w:rsid w:val="00305A49"/>
    <w:rsid w:val="0030687B"/>
    <w:rsid w:val="003162DE"/>
    <w:rsid w:val="003205D1"/>
    <w:rsid w:val="0032137C"/>
    <w:rsid w:val="003227AB"/>
    <w:rsid w:val="003227FB"/>
    <w:rsid w:val="003233A9"/>
    <w:rsid w:val="00324000"/>
    <w:rsid w:val="00326214"/>
    <w:rsid w:val="003311B2"/>
    <w:rsid w:val="00331F09"/>
    <w:rsid w:val="00332AFE"/>
    <w:rsid w:val="0033393D"/>
    <w:rsid w:val="00342459"/>
    <w:rsid w:val="00356638"/>
    <w:rsid w:val="00363211"/>
    <w:rsid w:val="00373A29"/>
    <w:rsid w:val="00373D4C"/>
    <w:rsid w:val="0037533B"/>
    <w:rsid w:val="00380A63"/>
    <w:rsid w:val="003863CA"/>
    <w:rsid w:val="0038650C"/>
    <w:rsid w:val="00386E9F"/>
    <w:rsid w:val="00387229"/>
    <w:rsid w:val="00394411"/>
    <w:rsid w:val="003A1410"/>
    <w:rsid w:val="003A2E51"/>
    <w:rsid w:val="003A7D0D"/>
    <w:rsid w:val="003B0E70"/>
    <w:rsid w:val="003B1F3F"/>
    <w:rsid w:val="003B35E0"/>
    <w:rsid w:val="003B4E10"/>
    <w:rsid w:val="003B7045"/>
    <w:rsid w:val="003C0775"/>
    <w:rsid w:val="003C34A9"/>
    <w:rsid w:val="003C46AC"/>
    <w:rsid w:val="003D42CF"/>
    <w:rsid w:val="003D4FAA"/>
    <w:rsid w:val="003E4D4D"/>
    <w:rsid w:val="003E7451"/>
    <w:rsid w:val="003F2163"/>
    <w:rsid w:val="003F21BB"/>
    <w:rsid w:val="003F4B25"/>
    <w:rsid w:val="003F62AB"/>
    <w:rsid w:val="0040350E"/>
    <w:rsid w:val="00403994"/>
    <w:rsid w:val="00404359"/>
    <w:rsid w:val="00404CD8"/>
    <w:rsid w:val="00410501"/>
    <w:rsid w:val="00413DC0"/>
    <w:rsid w:val="00416A86"/>
    <w:rsid w:val="0042264F"/>
    <w:rsid w:val="004230B3"/>
    <w:rsid w:val="00425C35"/>
    <w:rsid w:val="0045042E"/>
    <w:rsid w:val="00455E4B"/>
    <w:rsid w:val="004563D5"/>
    <w:rsid w:val="0046008D"/>
    <w:rsid w:val="00465A17"/>
    <w:rsid w:val="00470E40"/>
    <w:rsid w:val="004739AF"/>
    <w:rsid w:val="00476FA9"/>
    <w:rsid w:val="0048042F"/>
    <w:rsid w:val="004933AC"/>
    <w:rsid w:val="004A04AF"/>
    <w:rsid w:val="004A40D9"/>
    <w:rsid w:val="004B1656"/>
    <w:rsid w:val="004B2402"/>
    <w:rsid w:val="004B30F3"/>
    <w:rsid w:val="004B5F8A"/>
    <w:rsid w:val="004C3559"/>
    <w:rsid w:val="004C6A1C"/>
    <w:rsid w:val="004D2D6B"/>
    <w:rsid w:val="004D32D0"/>
    <w:rsid w:val="004D3E6B"/>
    <w:rsid w:val="004D4525"/>
    <w:rsid w:val="004E037A"/>
    <w:rsid w:val="004E7A09"/>
    <w:rsid w:val="004F25D0"/>
    <w:rsid w:val="004F53EE"/>
    <w:rsid w:val="004F7772"/>
    <w:rsid w:val="005011CE"/>
    <w:rsid w:val="0050157E"/>
    <w:rsid w:val="00507D55"/>
    <w:rsid w:val="00510B1E"/>
    <w:rsid w:val="00514CA2"/>
    <w:rsid w:val="00517B85"/>
    <w:rsid w:val="005201CB"/>
    <w:rsid w:val="00520B93"/>
    <w:rsid w:val="005218E2"/>
    <w:rsid w:val="005244FB"/>
    <w:rsid w:val="00527F88"/>
    <w:rsid w:val="0053289E"/>
    <w:rsid w:val="00537CA8"/>
    <w:rsid w:val="00546381"/>
    <w:rsid w:val="00546D41"/>
    <w:rsid w:val="0055064C"/>
    <w:rsid w:val="0055082E"/>
    <w:rsid w:val="00552A0A"/>
    <w:rsid w:val="00552D79"/>
    <w:rsid w:val="005614FA"/>
    <w:rsid w:val="00564F01"/>
    <w:rsid w:val="00567A15"/>
    <w:rsid w:val="0057005D"/>
    <w:rsid w:val="00573AFD"/>
    <w:rsid w:val="005749DC"/>
    <w:rsid w:val="005858E4"/>
    <w:rsid w:val="0058662A"/>
    <w:rsid w:val="00587C23"/>
    <w:rsid w:val="00595506"/>
    <w:rsid w:val="005A284A"/>
    <w:rsid w:val="005A6A0A"/>
    <w:rsid w:val="005A77C1"/>
    <w:rsid w:val="005B10CC"/>
    <w:rsid w:val="005B1BDD"/>
    <w:rsid w:val="005B58F8"/>
    <w:rsid w:val="005C24F6"/>
    <w:rsid w:val="005C3DDD"/>
    <w:rsid w:val="005C46C5"/>
    <w:rsid w:val="005C6DF3"/>
    <w:rsid w:val="005D022F"/>
    <w:rsid w:val="005D1E1A"/>
    <w:rsid w:val="005D24FF"/>
    <w:rsid w:val="005D3E2D"/>
    <w:rsid w:val="005D4024"/>
    <w:rsid w:val="005D6F72"/>
    <w:rsid w:val="005E30E3"/>
    <w:rsid w:val="005F0205"/>
    <w:rsid w:val="005F08A2"/>
    <w:rsid w:val="005F231C"/>
    <w:rsid w:val="005F2AE5"/>
    <w:rsid w:val="005F5694"/>
    <w:rsid w:val="005F56CD"/>
    <w:rsid w:val="006014E6"/>
    <w:rsid w:val="00603002"/>
    <w:rsid w:val="00610302"/>
    <w:rsid w:val="00611F01"/>
    <w:rsid w:val="006141E4"/>
    <w:rsid w:val="006157B4"/>
    <w:rsid w:val="00624980"/>
    <w:rsid w:val="0062592F"/>
    <w:rsid w:val="006339A1"/>
    <w:rsid w:val="00642970"/>
    <w:rsid w:val="00644E50"/>
    <w:rsid w:val="00651F67"/>
    <w:rsid w:val="0065546C"/>
    <w:rsid w:val="006623CC"/>
    <w:rsid w:val="00665CB5"/>
    <w:rsid w:val="006674A0"/>
    <w:rsid w:val="00671255"/>
    <w:rsid w:val="0067786D"/>
    <w:rsid w:val="00680A99"/>
    <w:rsid w:val="00682743"/>
    <w:rsid w:val="00684809"/>
    <w:rsid w:val="00686295"/>
    <w:rsid w:val="00690538"/>
    <w:rsid w:val="00690A72"/>
    <w:rsid w:val="00692685"/>
    <w:rsid w:val="00693BB9"/>
    <w:rsid w:val="00693EA9"/>
    <w:rsid w:val="006A441C"/>
    <w:rsid w:val="006A47B5"/>
    <w:rsid w:val="006A720D"/>
    <w:rsid w:val="006B061A"/>
    <w:rsid w:val="006B5772"/>
    <w:rsid w:val="006C000D"/>
    <w:rsid w:val="006C0C99"/>
    <w:rsid w:val="006C7110"/>
    <w:rsid w:val="006D0506"/>
    <w:rsid w:val="006D10C6"/>
    <w:rsid w:val="006D235A"/>
    <w:rsid w:val="006D4468"/>
    <w:rsid w:val="006E55A5"/>
    <w:rsid w:val="006E750D"/>
    <w:rsid w:val="006F0222"/>
    <w:rsid w:val="006F48BA"/>
    <w:rsid w:val="006F799B"/>
    <w:rsid w:val="00702D66"/>
    <w:rsid w:val="007039EE"/>
    <w:rsid w:val="00706634"/>
    <w:rsid w:val="00706A2A"/>
    <w:rsid w:val="00711E7B"/>
    <w:rsid w:val="007120E4"/>
    <w:rsid w:val="00715B57"/>
    <w:rsid w:val="0071748B"/>
    <w:rsid w:val="007175AB"/>
    <w:rsid w:val="00717EF7"/>
    <w:rsid w:val="00721460"/>
    <w:rsid w:val="007272E1"/>
    <w:rsid w:val="00736424"/>
    <w:rsid w:val="00741F3D"/>
    <w:rsid w:val="00743D34"/>
    <w:rsid w:val="00746875"/>
    <w:rsid w:val="00752AC0"/>
    <w:rsid w:val="00756204"/>
    <w:rsid w:val="007606A2"/>
    <w:rsid w:val="00760E77"/>
    <w:rsid w:val="00763745"/>
    <w:rsid w:val="00770042"/>
    <w:rsid w:val="00770A1B"/>
    <w:rsid w:val="007745ED"/>
    <w:rsid w:val="0077612F"/>
    <w:rsid w:val="00782C78"/>
    <w:rsid w:val="00783FC0"/>
    <w:rsid w:val="00787EE5"/>
    <w:rsid w:val="0079262E"/>
    <w:rsid w:val="007B6A7A"/>
    <w:rsid w:val="007C1933"/>
    <w:rsid w:val="007C1A95"/>
    <w:rsid w:val="007D0940"/>
    <w:rsid w:val="007D60E6"/>
    <w:rsid w:val="007E469F"/>
    <w:rsid w:val="007F2D04"/>
    <w:rsid w:val="007F7421"/>
    <w:rsid w:val="007F75B3"/>
    <w:rsid w:val="007F777A"/>
    <w:rsid w:val="00801D0F"/>
    <w:rsid w:val="0080789F"/>
    <w:rsid w:val="00823737"/>
    <w:rsid w:val="0082448D"/>
    <w:rsid w:val="008263AA"/>
    <w:rsid w:val="00826B3C"/>
    <w:rsid w:val="00835F5B"/>
    <w:rsid w:val="008377B2"/>
    <w:rsid w:val="00837FF4"/>
    <w:rsid w:val="008427B6"/>
    <w:rsid w:val="0084313C"/>
    <w:rsid w:val="00843E01"/>
    <w:rsid w:val="00844AA9"/>
    <w:rsid w:val="0084594D"/>
    <w:rsid w:val="008478DD"/>
    <w:rsid w:val="00850804"/>
    <w:rsid w:val="00850E76"/>
    <w:rsid w:val="008510FB"/>
    <w:rsid w:val="0085451D"/>
    <w:rsid w:val="00856260"/>
    <w:rsid w:val="00860771"/>
    <w:rsid w:val="0086263D"/>
    <w:rsid w:val="00865ED9"/>
    <w:rsid w:val="008663A5"/>
    <w:rsid w:val="00867D49"/>
    <w:rsid w:val="00870431"/>
    <w:rsid w:val="008733D6"/>
    <w:rsid w:val="00877FB8"/>
    <w:rsid w:val="00887A6F"/>
    <w:rsid w:val="00891685"/>
    <w:rsid w:val="00893705"/>
    <w:rsid w:val="008A127D"/>
    <w:rsid w:val="008A3338"/>
    <w:rsid w:val="008A67AC"/>
    <w:rsid w:val="008A7F9C"/>
    <w:rsid w:val="008A7FDF"/>
    <w:rsid w:val="008B0C73"/>
    <w:rsid w:val="008B3E2C"/>
    <w:rsid w:val="008B444C"/>
    <w:rsid w:val="008B593E"/>
    <w:rsid w:val="008B7230"/>
    <w:rsid w:val="008C3B2C"/>
    <w:rsid w:val="008C54A7"/>
    <w:rsid w:val="008C5A7F"/>
    <w:rsid w:val="008C698E"/>
    <w:rsid w:val="008D47E3"/>
    <w:rsid w:val="008D48A9"/>
    <w:rsid w:val="008D7B29"/>
    <w:rsid w:val="008E0901"/>
    <w:rsid w:val="008F0545"/>
    <w:rsid w:val="008F40D3"/>
    <w:rsid w:val="008F4BFB"/>
    <w:rsid w:val="008F5358"/>
    <w:rsid w:val="0090235A"/>
    <w:rsid w:val="00902678"/>
    <w:rsid w:val="009028CF"/>
    <w:rsid w:val="00911C31"/>
    <w:rsid w:val="00912965"/>
    <w:rsid w:val="00930FA9"/>
    <w:rsid w:val="00930FE1"/>
    <w:rsid w:val="009336DC"/>
    <w:rsid w:val="009337C9"/>
    <w:rsid w:val="009410BF"/>
    <w:rsid w:val="00942050"/>
    <w:rsid w:val="00944D6C"/>
    <w:rsid w:val="009476EC"/>
    <w:rsid w:val="00954990"/>
    <w:rsid w:val="0095603C"/>
    <w:rsid w:val="00964780"/>
    <w:rsid w:val="00967A5C"/>
    <w:rsid w:val="00967CB1"/>
    <w:rsid w:val="009701F8"/>
    <w:rsid w:val="009764FB"/>
    <w:rsid w:val="00982017"/>
    <w:rsid w:val="009A43AF"/>
    <w:rsid w:val="009A506C"/>
    <w:rsid w:val="009B047E"/>
    <w:rsid w:val="009B1B24"/>
    <w:rsid w:val="009B498B"/>
    <w:rsid w:val="009B6288"/>
    <w:rsid w:val="009B68C3"/>
    <w:rsid w:val="009B7B29"/>
    <w:rsid w:val="009C13FD"/>
    <w:rsid w:val="009C397C"/>
    <w:rsid w:val="009C444A"/>
    <w:rsid w:val="009C466B"/>
    <w:rsid w:val="009D0A5F"/>
    <w:rsid w:val="009D2100"/>
    <w:rsid w:val="009D46EF"/>
    <w:rsid w:val="009D54AD"/>
    <w:rsid w:val="009E0D08"/>
    <w:rsid w:val="009E1A84"/>
    <w:rsid w:val="009E74B5"/>
    <w:rsid w:val="009F25ED"/>
    <w:rsid w:val="009F36E7"/>
    <w:rsid w:val="009F736D"/>
    <w:rsid w:val="00A0048C"/>
    <w:rsid w:val="00A047B7"/>
    <w:rsid w:val="00A060F6"/>
    <w:rsid w:val="00A062B3"/>
    <w:rsid w:val="00A16718"/>
    <w:rsid w:val="00A220BD"/>
    <w:rsid w:val="00A2706A"/>
    <w:rsid w:val="00A328F1"/>
    <w:rsid w:val="00A33949"/>
    <w:rsid w:val="00A34993"/>
    <w:rsid w:val="00A35A5F"/>
    <w:rsid w:val="00A571EB"/>
    <w:rsid w:val="00A60F2D"/>
    <w:rsid w:val="00A70AC6"/>
    <w:rsid w:val="00A725DC"/>
    <w:rsid w:val="00A72E06"/>
    <w:rsid w:val="00A8008A"/>
    <w:rsid w:val="00A85E5B"/>
    <w:rsid w:val="00A86ADA"/>
    <w:rsid w:val="00A90EDA"/>
    <w:rsid w:val="00A91C49"/>
    <w:rsid w:val="00A92DB7"/>
    <w:rsid w:val="00A93268"/>
    <w:rsid w:val="00A949CD"/>
    <w:rsid w:val="00A94F7C"/>
    <w:rsid w:val="00A963E7"/>
    <w:rsid w:val="00AA1E6F"/>
    <w:rsid w:val="00AA3674"/>
    <w:rsid w:val="00AA40A9"/>
    <w:rsid w:val="00AA40C1"/>
    <w:rsid w:val="00AB2BA7"/>
    <w:rsid w:val="00AB4114"/>
    <w:rsid w:val="00AB7D00"/>
    <w:rsid w:val="00AC295E"/>
    <w:rsid w:val="00AC3146"/>
    <w:rsid w:val="00AC4DCF"/>
    <w:rsid w:val="00AC5FD0"/>
    <w:rsid w:val="00AD2132"/>
    <w:rsid w:val="00AD2638"/>
    <w:rsid w:val="00AD3792"/>
    <w:rsid w:val="00AD3B55"/>
    <w:rsid w:val="00AE1A44"/>
    <w:rsid w:val="00AE5644"/>
    <w:rsid w:val="00AF2321"/>
    <w:rsid w:val="00B00345"/>
    <w:rsid w:val="00B00621"/>
    <w:rsid w:val="00B04A27"/>
    <w:rsid w:val="00B060C3"/>
    <w:rsid w:val="00B07CB8"/>
    <w:rsid w:val="00B12035"/>
    <w:rsid w:val="00B1577B"/>
    <w:rsid w:val="00B20A80"/>
    <w:rsid w:val="00B2187D"/>
    <w:rsid w:val="00B24116"/>
    <w:rsid w:val="00B25885"/>
    <w:rsid w:val="00B27235"/>
    <w:rsid w:val="00B3520C"/>
    <w:rsid w:val="00B37285"/>
    <w:rsid w:val="00B4114A"/>
    <w:rsid w:val="00B4500C"/>
    <w:rsid w:val="00B457ED"/>
    <w:rsid w:val="00B56A02"/>
    <w:rsid w:val="00B56CEA"/>
    <w:rsid w:val="00B56DEE"/>
    <w:rsid w:val="00B572FC"/>
    <w:rsid w:val="00B5754E"/>
    <w:rsid w:val="00B6050A"/>
    <w:rsid w:val="00B6127E"/>
    <w:rsid w:val="00B63350"/>
    <w:rsid w:val="00B6721E"/>
    <w:rsid w:val="00B67706"/>
    <w:rsid w:val="00B708AE"/>
    <w:rsid w:val="00B75976"/>
    <w:rsid w:val="00B76FD2"/>
    <w:rsid w:val="00B7785B"/>
    <w:rsid w:val="00B77959"/>
    <w:rsid w:val="00B80537"/>
    <w:rsid w:val="00B84E89"/>
    <w:rsid w:val="00B862C0"/>
    <w:rsid w:val="00B8637F"/>
    <w:rsid w:val="00B878C4"/>
    <w:rsid w:val="00B87EFE"/>
    <w:rsid w:val="00B95743"/>
    <w:rsid w:val="00B960DF"/>
    <w:rsid w:val="00BB176E"/>
    <w:rsid w:val="00BB1A26"/>
    <w:rsid w:val="00BB3D22"/>
    <w:rsid w:val="00BB6EFF"/>
    <w:rsid w:val="00BC1AAA"/>
    <w:rsid w:val="00BC6072"/>
    <w:rsid w:val="00BC6A46"/>
    <w:rsid w:val="00BD0373"/>
    <w:rsid w:val="00BD06E5"/>
    <w:rsid w:val="00BD0E07"/>
    <w:rsid w:val="00BD678B"/>
    <w:rsid w:val="00BE02E5"/>
    <w:rsid w:val="00BE0DAF"/>
    <w:rsid w:val="00BE445B"/>
    <w:rsid w:val="00BE74DE"/>
    <w:rsid w:val="00BE7BCC"/>
    <w:rsid w:val="00BF2E6E"/>
    <w:rsid w:val="00BF52F0"/>
    <w:rsid w:val="00BF6485"/>
    <w:rsid w:val="00C02A1F"/>
    <w:rsid w:val="00C05995"/>
    <w:rsid w:val="00C060EF"/>
    <w:rsid w:val="00C07131"/>
    <w:rsid w:val="00C10051"/>
    <w:rsid w:val="00C12C99"/>
    <w:rsid w:val="00C15046"/>
    <w:rsid w:val="00C2004D"/>
    <w:rsid w:val="00C20B66"/>
    <w:rsid w:val="00C23082"/>
    <w:rsid w:val="00C2313D"/>
    <w:rsid w:val="00C24DF3"/>
    <w:rsid w:val="00C2653C"/>
    <w:rsid w:val="00C26642"/>
    <w:rsid w:val="00C309A3"/>
    <w:rsid w:val="00C324D4"/>
    <w:rsid w:val="00C3305C"/>
    <w:rsid w:val="00C34E38"/>
    <w:rsid w:val="00C44484"/>
    <w:rsid w:val="00C52CCE"/>
    <w:rsid w:val="00C5706E"/>
    <w:rsid w:val="00C57645"/>
    <w:rsid w:val="00C63629"/>
    <w:rsid w:val="00C67442"/>
    <w:rsid w:val="00C67A4B"/>
    <w:rsid w:val="00C71CFB"/>
    <w:rsid w:val="00C73592"/>
    <w:rsid w:val="00C76A16"/>
    <w:rsid w:val="00C76F76"/>
    <w:rsid w:val="00C779B4"/>
    <w:rsid w:val="00C818C9"/>
    <w:rsid w:val="00C8569C"/>
    <w:rsid w:val="00C86697"/>
    <w:rsid w:val="00C87E3D"/>
    <w:rsid w:val="00C926C2"/>
    <w:rsid w:val="00C9424C"/>
    <w:rsid w:val="00CA13EA"/>
    <w:rsid w:val="00CA1F86"/>
    <w:rsid w:val="00CA424D"/>
    <w:rsid w:val="00CA505E"/>
    <w:rsid w:val="00CA6480"/>
    <w:rsid w:val="00CC0D01"/>
    <w:rsid w:val="00CC60B0"/>
    <w:rsid w:val="00CD143C"/>
    <w:rsid w:val="00CD4A82"/>
    <w:rsid w:val="00CD6070"/>
    <w:rsid w:val="00CD76B3"/>
    <w:rsid w:val="00CD7AB8"/>
    <w:rsid w:val="00CE1825"/>
    <w:rsid w:val="00CF0335"/>
    <w:rsid w:val="00CF2B0E"/>
    <w:rsid w:val="00CF7A3F"/>
    <w:rsid w:val="00D01C71"/>
    <w:rsid w:val="00D0412A"/>
    <w:rsid w:val="00D048F6"/>
    <w:rsid w:val="00D1572C"/>
    <w:rsid w:val="00D175BB"/>
    <w:rsid w:val="00D22863"/>
    <w:rsid w:val="00D244F0"/>
    <w:rsid w:val="00D25603"/>
    <w:rsid w:val="00D2627A"/>
    <w:rsid w:val="00D323EE"/>
    <w:rsid w:val="00D35BE7"/>
    <w:rsid w:val="00D3647C"/>
    <w:rsid w:val="00D405F4"/>
    <w:rsid w:val="00D424F4"/>
    <w:rsid w:val="00D42E4D"/>
    <w:rsid w:val="00D43EA3"/>
    <w:rsid w:val="00D442B4"/>
    <w:rsid w:val="00D52572"/>
    <w:rsid w:val="00D53528"/>
    <w:rsid w:val="00D568A2"/>
    <w:rsid w:val="00D57EA4"/>
    <w:rsid w:val="00D6199B"/>
    <w:rsid w:val="00D641CA"/>
    <w:rsid w:val="00D6742D"/>
    <w:rsid w:val="00D71E66"/>
    <w:rsid w:val="00D85798"/>
    <w:rsid w:val="00D86252"/>
    <w:rsid w:val="00D87BD8"/>
    <w:rsid w:val="00D92569"/>
    <w:rsid w:val="00D94559"/>
    <w:rsid w:val="00D966DF"/>
    <w:rsid w:val="00D97603"/>
    <w:rsid w:val="00DA1004"/>
    <w:rsid w:val="00DA2246"/>
    <w:rsid w:val="00DA25D8"/>
    <w:rsid w:val="00DA268D"/>
    <w:rsid w:val="00DA29BB"/>
    <w:rsid w:val="00DA3693"/>
    <w:rsid w:val="00DB5878"/>
    <w:rsid w:val="00DB6079"/>
    <w:rsid w:val="00DC77C0"/>
    <w:rsid w:val="00DD4750"/>
    <w:rsid w:val="00DD7531"/>
    <w:rsid w:val="00DE0442"/>
    <w:rsid w:val="00DE0BC5"/>
    <w:rsid w:val="00DE13E5"/>
    <w:rsid w:val="00DE2D17"/>
    <w:rsid w:val="00DE4CC6"/>
    <w:rsid w:val="00DE53DB"/>
    <w:rsid w:val="00DE7E31"/>
    <w:rsid w:val="00DF0996"/>
    <w:rsid w:val="00DF184E"/>
    <w:rsid w:val="00DF1ACF"/>
    <w:rsid w:val="00DF6F42"/>
    <w:rsid w:val="00DF7153"/>
    <w:rsid w:val="00E0025A"/>
    <w:rsid w:val="00E03A2A"/>
    <w:rsid w:val="00E062CC"/>
    <w:rsid w:val="00E1042C"/>
    <w:rsid w:val="00E10FB4"/>
    <w:rsid w:val="00E1697E"/>
    <w:rsid w:val="00E27479"/>
    <w:rsid w:val="00E334CC"/>
    <w:rsid w:val="00E37221"/>
    <w:rsid w:val="00E374D1"/>
    <w:rsid w:val="00E42398"/>
    <w:rsid w:val="00E42EDA"/>
    <w:rsid w:val="00E447E5"/>
    <w:rsid w:val="00E4716A"/>
    <w:rsid w:val="00E509C3"/>
    <w:rsid w:val="00E50B84"/>
    <w:rsid w:val="00E51BE1"/>
    <w:rsid w:val="00E52C4D"/>
    <w:rsid w:val="00E61780"/>
    <w:rsid w:val="00E62AF3"/>
    <w:rsid w:val="00E63A76"/>
    <w:rsid w:val="00E65A54"/>
    <w:rsid w:val="00E66078"/>
    <w:rsid w:val="00E71A6B"/>
    <w:rsid w:val="00E72FEB"/>
    <w:rsid w:val="00E732A8"/>
    <w:rsid w:val="00E749DE"/>
    <w:rsid w:val="00E92A08"/>
    <w:rsid w:val="00E963AC"/>
    <w:rsid w:val="00E97696"/>
    <w:rsid w:val="00EA0689"/>
    <w:rsid w:val="00EA0D84"/>
    <w:rsid w:val="00EA46DD"/>
    <w:rsid w:val="00EA4906"/>
    <w:rsid w:val="00EA5E25"/>
    <w:rsid w:val="00EA6715"/>
    <w:rsid w:val="00EA77FA"/>
    <w:rsid w:val="00EB029E"/>
    <w:rsid w:val="00EB30DA"/>
    <w:rsid w:val="00EB6ABB"/>
    <w:rsid w:val="00EB6CF5"/>
    <w:rsid w:val="00EC10E3"/>
    <w:rsid w:val="00EC398B"/>
    <w:rsid w:val="00EC4242"/>
    <w:rsid w:val="00EC5DF5"/>
    <w:rsid w:val="00EC7273"/>
    <w:rsid w:val="00ED0422"/>
    <w:rsid w:val="00ED07CB"/>
    <w:rsid w:val="00ED2E55"/>
    <w:rsid w:val="00ED7C76"/>
    <w:rsid w:val="00EE0FF3"/>
    <w:rsid w:val="00EE2564"/>
    <w:rsid w:val="00EE4E27"/>
    <w:rsid w:val="00EF03CF"/>
    <w:rsid w:val="00EF4D94"/>
    <w:rsid w:val="00F02B80"/>
    <w:rsid w:val="00F05DCF"/>
    <w:rsid w:val="00F06E8D"/>
    <w:rsid w:val="00F07DAA"/>
    <w:rsid w:val="00F10FF3"/>
    <w:rsid w:val="00F11345"/>
    <w:rsid w:val="00F11DAB"/>
    <w:rsid w:val="00F13A23"/>
    <w:rsid w:val="00F15CA9"/>
    <w:rsid w:val="00F16497"/>
    <w:rsid w:val="00F209FB"/>
    <w:rsid w:val="00F25126"/>
    <w:rsid w:val="00F256C0"/>
    <w:rsid w:val="00F2777E"/>
    <w:rsid w:val="00F31E49"/>
    <w:rsid w:val="00F33560"/>
    <w:rsid w:val="00F34076"/>
    <w:rsid w:val="00F37A1E"/>
    <w:rsid w:val="00F40585"/>
    <w:rsid w:val="00F42686"/>
    <w:rsid w:val="00F43BDC"/>
    <w:rsid w:val="00F4582F"/>
    <w:rsid w:val="00F469EF"/>
    <w:rsid w:val="00F47A3E"/>
    <w:rsid w:val="00F5167E"/>
    <w:rsid w:val="00F51A5D"/>
    <w:rsid w:val="00F54FC7"/>
    <w:rsid w:val="00F55C69"/>
    <w:rsid w:val="00F5761A"/>
    <w:rsid w:val="00F65373"/>
    <w:rsid w:val="00F77E47"/>
    <w:rsid w:val="00F839F0"/>
    <w:rsid w:val="00F92647"/>
    <w:rsid w:val="00F9449E"/>
    <w:rsid w:val="00FA61E0"/>
    <w:rsid w:val="00FA6EE6"/>
    <w:rsid w:val="00FA748F"/>
    <w:rsid w:val="00FB36F4"/>
    <w:rsid w:val="00FB57C6"/>
    <w:rsid w:val="00FC010F"/>
    <w:rsid w:val="00FC22A3"/>
    <w:rsid w:val="00FC3C5A"/>
    <w:rsid w:val="00FC6244"/>
    <w:rsid w:val="00FC75EE"/>
    <w:rsid w:val="00FD6C60"/>
    <w:rsid w:val="00FD7422"/>
    <w:rsid w:val="00FE008D"/>
    <w:rsid w:val="00FE24C3"/>
    <w:rsid w:val="00FE2FAE"/>
    <w:rsid w:val="00FE588A"/>
    <w:rsid w:val="00FE7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C67442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rsid w:val="00CD4A82"/>
    <w:pPr>
      <w:keepNext/>
      <w:numPr>
        <w:numId w:val="1"/>
      </w:numPr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2">
    <w:name w:val="heading 2"/>
    <w:basedOn w:val="1"/>
    <w:next w:val="a"/>
    <w:link w:val="2Char"/>
    <w:qFormat/>
    <w:rsid w:val="00E062C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C67442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link w:val="4Char"/>
    <w:qFormat/>
    <w:rsid w:val="00C67442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7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7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7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7442"/>
    <w:rPr>
      <w:sz w:val="18"/>
      <w:szCs w:val="18"/>
    </w:rPr>
  </w:style>
  <w:style w:type="character" w:customStyle="1" w:styleId="1Char">
    <w:name w:val="标题 1 Char"/>
    <w:basedOn w:val="a0"/>
    <w:link w:val="1"/>
    <w:rsid w:val="00CD4A82"/>
    <w:rPr>
      <w:rFonts w:ascii="Arial" w:eastAsia="Arial" w:hAnsi="Arial" w:cs="Arial"/>
      <w:b/>
      <w:snapToGrid w:val="0"/>
      <w:sz w:val="24"/>
    </w:rPr>
  </w:style>
  <w:style w:type="character" w:customStyle="1" w:styleId="2Char">
    <w:name w:val="标题 2 Char"/>
    <w:basedOn w:val="a0"/>
    <w:link w:val="2"/>
    <w:rsid w:val="00E062CC"/>
    <w:rPr>
      <w:rFonts w:ascii="Arial" w:eastAsia="Arial" w:hAnsi="Arial" w:cs="Arial"/>
      <w:b/>
      <w:snapToGrid w:val="0"/>
    </w:rPr>
  </w:style>
  <w:style w:type="character" w:customStyle="1" w:styleId="3Char">
    <w:name w:val="标题 3 Char"/>
    <w:basedOn w:val="a0"/>
    <w:link w:val="3"/>
    <w:rsid w:val="00C67442"/>
    <w:rPr>
      <w:rFonts w:ascii="Arial" w:eastAsia="Arial" w:hAnsi="Arial" w:cs="Arial"/>
      <w:snapToGrid w:val="0"/>
    </w:rPr>
  </w:style>
  <w:style w:type="character" w:customStyle="1" w:styleId="4Char">
    <w:name w:val="标题 4 Char"/>
    <w:basedOn w:val="a0"/>
    <w:link w:val="4"/>
    <w:rsid w:val="00C67442"/>
    <w:rPr>
      <w:rFonts w:ascii="Arial" w:eastAsia="Arial" w:hAnsi="Arial" w:cs="Arial"/>
      <w:snapToGrid w:val="0"/>
    </w:rPr>
  </w:style>
  <w:style w:type="paragraph" w:styleId="a5">
    <w:name w:val="caption"/>
    <w:basedOn w:val="a"/>
    <w:next w:val="a"/>
    <w:semiHidden/>
    <w:unhideWhenUsed/>
    <w:qFormat/>
    <w:rsid w:val="00C67442"/>
    <w:rPr>
      <w:rFonts w:asciiTheme="majorHAnsi" w:eastAsia="黑体" w:hAnsiTheme="majorHAnsi" w:cstheme="majorBidi"/>
    </w:rPr>
  </w:style>
  <w:style w:type="paragraph" w:styleId="a6">
    <w:name w:val="Title"/>
    <w:basedOn w:val="a"/>
    <w:next w:val="a"/>
    <w:link w:val="Char1"/>
    <w:qFormat/>
    <w:rsid w:val="00C67442"/>
    <w:pPr>
      <w:spacing w:line="240" w:lineRule="auto"/>
      <w:jc w:val="center"/>
    </w:pPr>
    <w:rPr>
      <w:b/>
      <w:sz w:val="36"/>
    </w:rPr>
  </w:style>
  <w:style w:type="character" w:customStyle="1" w:styleId="Char1">
    <w:name w:val="标题 Char"/>
    <w:basedOn w:val="a0"/>
    <w:link w:val="a6"/>
    <w:rsid w:val="00C67442"/>
    <w:rPr>
      <w:rFonts w:ascii="宋体"/>
      <w:b/>
      <w:snapToGrid w:val="0"/>
      <w:sz w:val="36"/>
    </w:rPr>
  </w:style>
  <w:style w:type="paragraph" w:styleId="a7">
    <w:name w:val="Body Text"/>
    <w:basedOn w:val="a"/>
    <w:link w:val="Char2"/>
    <w:rsid w:val="00C67442"/>
    <w:pPr>
      <w:spacing w:after="120"/>
      <w:ind w:leftChars="160" w:left="160"/>
    </w:pPr>
  </w:style>
  <w:style w:type="character" w:customStyle="1" w:styleId="Char2">
    <w:name w:val="正文文本 Char"/>
    <w:basedOn w:val="a0"/>
    <w:link w:val="a7"/>
    <w:rsid w:val="00C67442"/>
    <w:rPr>
      <w:rFonts w:ascii="宋体"/>
      <w:snapToGrid w:val="0"/>
    </w:rPr>
  </w:style>
  <w:style w:type="paragraph" w:styleId="a8">
    <w:name w:val="List Paragraph"/>
    <w:basedOn w:val="a"/>
    <w:uiPriority w:val="34"/>
    <w:qFormat/>
    <w:rsid w:val="00C6744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67442"/>
    <w:pPr>
      <w:keepLines/>
      <w:numPr>
        <w:numId w:val="0"/>
      </w:numPr>
      <w:spacing w:before="340" w:after="330" w:line="578" w:lineRule="atLeast"/>
      <w:outlineLvl w:val="9"/>
    </w:pPr>
    <w:rPr>
      <w:bCs/>
      <w:kern w:val="44"/>
      <w:sz w:val="44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1C2E47"/>
    <w:rPr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C2E47"/>
    <w:rPr>
      <w:rFonts w:ascii="宋体"/>
      <w:snapToGrid w:val="0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510B1E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10B1E"/>
    <w:rPr>
      <w:rFonts w:ascii="宋体"/>
      <w:snapToGrid w:val="0"/>
      <w:sz w:val="18"/>
      <w:szCs w:val="18"/>
    </w:rPr>
  </w:style>
  <w:style w:type="character" w:styleId="ab">
    <w:name w:val="Hyperlink"/>
    <w:basedOn w:val="a0"/>
    <w:uiPriority w:val="99"/>
    <w:unhideWhenUsed/>
    <w:rsid w:val="00C12C99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C12C99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C44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45927-E5C0-4330-86FB-E5438D26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6812</TotalTime>
  <Pages>17</Pages>
  <Words>2171</Words>
  <Characters>12377</Characters>
  <Application>Microsoft Office Word</Application>
  <DocSecurity>0</DocSecurity>
  <Lines>103</Lines>
  <Paragraphs>29</Paragraphs>
  <ScaleCrop>false</ScaleCrop>
  <Company/>
  <LinksUpToDate>false</LinksUpToDate>
  <CharactersWithSpaces>14519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LiuHao</dc:creator>
  <cp:keywords/>
  <dc:description/>
  <cp:lastModifiedBy>LiuHao</cp:lastModifiedBy>
  <cp:revision>624</cp:revision>
  <dcterms:created xsi:type="dcterms:W3CDTF">2016-01-26T06:07:00Z</dcterms:created>
  <dcterms:modified xsi:type="dcterms:W3CDTF">2016-04-19T08:47:00Z</dcterms:modified>
</cp:coreProperties>
</file>